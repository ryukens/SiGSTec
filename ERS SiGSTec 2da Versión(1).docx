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425FB" w:rsidR="00014929" w:rsidP="3273F4ED" w:rsidRDefault="0041047B" w14:paraId="5C8D523A" w14:textId="6BFB034D">
      <w:pPr>
        <w:pStyle w:val="Title"/>
        <w:jc w:val="right"/>
        <w:rPr>
          <w:rFonts w:ascii="Times New Roman" w:hAnsi="Times New Roman"/>
          <w:lang w:val="es-EC"/>
        </w:rPr>
      </w:pPr>
      <w:r w:rsidRPr="3273F4ED" w:rsidR="3273F4ED">
        <w:rPr>
          <w:rFonts w:ascii="Times New Roman" w:hAnsi="Times New Roman"/>
          <w:lang w:val="es-EC"/>
        </w:rPr>
        <w:t>Sistema de gestión de Servicio Técnico para la empresa “</w:t>
      </w:r>
      <w:proofErr w:type="spellStart"/>
      <w:r w:rsidRPr="3273F4ED" w:rsidR="3273F4ED">
        <w:rPr>
          <w:rFonts w:ascii="Times New Roman" w:hAnsi="Times New Roman"/>
          <w:lang w:val="es-EC"/>
        </w:rPr>
        <w:t>Redinco</w:t>
      </w:r>
      <w:proofErr w:type="spellEnd"/>
      <w:r w:rsidRPr="3273F4ED" w:rsidR="3273F4ED">
        <w:rPr>
          <w:rFonts w:ascii="Times New Roman" w:hAnsi="Times New Roman"/>
          <w:lang w:val="es-EC"/>
        </w:rPr>
        <w:t>” (</w:t>
      </w:r>
      <w:proofErr w:type="spellStart"/>
      <w:r w:rsidRPr="3273F4ED" w:rsidR="3273F4ED">
        <w:rPr>
          <w:rFonts w:ascii="Times New Roman" w:hAnsi="Times New Roman"/>
          <w:lang w:val="es-EC"/>
        </w:rPr>
        <w:t>SiGSTec</w:t>
      </w:r>
      <w:proofErr w:type="spellEnd"/>
      <w:r w:rsidRPr="3273F4ED" w:rsidR="3273F4ED">
        <w:rPr>
          <w:rFonts w:ascii="Times New Roman" w:hAnsi="Times New Roman"/>
          <w:lang w:val="es-EC"/>
        </w:rPr>
        <w:t xml:space="preserve"> - </w:t>
      </w:r>
      <w:proofErr w:type="spellStart"/>
      <w:r w:rsidRPr="3273F4ED" w:rsidR="3273F4ED">
        <w:rPr>
          <w:rFonts w:ascii="Times New Roman" w:hAnsi="Times New Roman"/>
          <w:lang w:val="es-EC"/>
        </w:rPr>
        <w:t>Redinco</w:t>
      </w:r>
      <w:proofErr w:type="spellEnd"/>
      <w:r w:rsidRPr="3273F4ED" w:rsidR="3273F4ED">
        <w:rPr>
          <w:rFonts w:ascii="Times New Roman" w:hAnsi="Times New Roman"/>
          <w:lang w:val="es-EC"/>
        </w:rPr>
        <w:t>)</w:t>
      </w:r>
    </w:p>
    <w:p w:rsidRPr="00D425FB" w:rsidR="00014929" w:rsidRDefault="00A95C6F" w14:paraId="349850F0" w14:textId="06CE9AD6">
      <w:pPr>
        <w:pStyle w:val="Title"/>
        <w:jc w:val="right"/>
        <w:rPr>
          <w:rFonts w:ascii="Times New Roman" w:hAnsi="Times New Roman"/>
          <w:lang w:val="es-EC"/>
        </w:rPr>
      </w:pPr>
      <w:r w:rsidRPr="00D425FB">
        <w:rPr>
          <w:rFonts w:ascii="Times New Roman" w:hAnsi="Times New Roman"/>
          <w:lang w:val="es-EC"/>
        </w:rPr>
        <w:t>Especificación de Requisitos de Software.</w:t>
      </w:r>
    </w:p>
    <w:p w:rsidRPr="0089056A" w:rsidR="00014929" w:rsidRDefault="00014929" w14:paraId="5265E72B" w14:textId="77777777">
      <w:pPr>
        <w:rPr>
          <w:lang w:val="es-EC"/>
        </w:rPr>
      </w:pPr>
    </w:p>
    <w:p w:rsidRPr="00D425FB" w:rsidR="00014929" w:rsidRDefault="00014929" w14:paraId="2A62509D" w14:textId="57C9EC3E">
      <w:pPr>
        <w:pStyle w:val="Title"/>
        <w:jc w:val="right"/>
        <w:rPr>
          <w:rFonts w:ascii="Times New Roman" w:hAnsi="Times New Roman"/>
          <w:sz w:val="28"/>
          <w:lang w:val="es-EC"/>
        </w:rPr>
      </w:pPr>
      <w:r w:rsidRPr="00D425FB">
        <w:rPr>
          <w:rFonts w:ascii="Times New Roman" w:hAnsi="Times New Roman"/>
          <w:sz w:val="28"/>
          <w:lang w:val="es-EC"/>
        </w:rPr>
        <w:t xml:space="preserve">Versión </w:t>
      </w:r>
      <w:r w:rsidRPr="00D425FB" w:rsidR="00E36E21">
        <w:rPr>
          <w:rFonts w:ascii="Times New Roman" w:hAnsi="Times New Roman"/>
          <w:sz w:val="28"/>
          <w:lang w:val="es-EC"/>
        </w:rPr>
        <w:t>0.9</w:t>
      </w:r>
    </w:p>
    <w:p w:rsidRPr="0089056A" w:rsidR="00014929" w:rsidRDefault="00014929" w14:paraId="18BB5168" w14:textId="77777777">
      <w:pPr>
        <w:rPr>
          <w:lang w:val="es-EC"/>
        </w:rPr>
      </w:pPr>
    </w:p>
    <w:p w:rsidRPr="0089056A" w:rsidR="00014929" w:rsidRDefault="00014929" w14:paraId="652EC95D" w14:textId="77777777">
      <w:pPr>
        <w:rPr>
          <w:lang w:val="es-EC"/>
        </w:rPr>
      </w:pPr>
    </w:p>
    <w:p w:rsidRPr="0089056A" w:rsidR="00014929" w:rsidRDefault="00014929" w14:paraId="4EEFD2AB" w14:textId="77777777">
      <w:pPr>
        <w:rPr>
          <w:lang w:val="es-EC"/>
        </w:rPr>
      </w:pPr>
    </w:p>
    <w:p w:rsidRPr="0089056A" w:rsidR="00014929" w:rsidRDefault="00014929" w14:paraId="6171DAD0" w14:textId="77777777">
      <w:pPr>
        <w:rPr>
          <w:lang w:val="es-EC"/>
        </w:rPr>
      </w:pPr>
    </w:p>
    <w:p w:rsidRPr="0089056A" w:rsidR="00014929" w:rsidP="00DB4C4F" w:rsidRDefault="00014929" w14:paraId="25225A7A" w14:textId="2ADB104D">
      <w:pPr>
        <w:pStyle w:val="InfoBlue"/>
        <w:rPr>
          <w:lang w:val="es-EC"/>
        </w:rPr>
        <w:sectPr w:rsidRPr="0089056A" w:rsidR="00014929">
          <w:headerReference w:type="default" r:id="rId8"/>
          <w:pgSz w:w="12240" w:h="15840" w:orient="portrait" w:code="1"/>
          <w:pgMar w:top="1440" w:right="1440" w:bottom="1440" w:left="1440" w:header="720" w:footer="720" w:gutter="0"/>
          <w:cols w:space="720"/>
          <w:vAlign w:val="center"/>
        </w:sectPr>
      </w:pPr>
      <w:r w:rsidRPr="0089056A">
        <w:rPr>
          <w:lang w:val="es-EC"/>
        </w:rPr>
        <w:t xml:space="preserve"> </w:t>
      </w:r>
    </w:p>
    <w:p w:rsidRPr="00D425FB" w:rsidR="00014929" w:rsidP="00DB4C4F" w:rsidRDefault="00014929" w14:paraId="31F5B0CB" w14:textId="77777777">
      <w:pPr>
        <w:pStyle w:val="Title"/>
        <w:jc w:val="left"/>
        <w:rPr>
          <w:rFonts w:ascii="Times New Roman" w:hAnsi="Times New Roman"/>
          <w:lang w:val="es-EC"/>
        </w:rPr>
      </w:pPr>
    </w:p>
    <w:p w:rsidRPr="00D425FB" w:rsidR="00014929" w:rsidRDefault="00014929" w14:paraId="398C379C" w14:textId="77777777">
      <w:pPr>
        <w:pStyle w:val="Title"/>
        <w:rPr>
          <w:rFonts w:ascii="Times New Roman" w:hAnsi="Times New Roman"/>
          <w:lang w:val="es-EC"/>
        </w:rPr>
      </w:pPr>
      <w:r w:rsidRPr="00D425FB">
        <w:rPr>
          <w:rFonts w:ascii="Times New Roman" w:hAnsi="Times New Roman"/>
          <w:lang w:val="es-EC"/>
        </w:rPr>
        <w:t>Historial de Revisiones</w:t>
      </w:r>
    </w:p>
    <w:p w:rsidRPr="0089056A" w:rsidR="00014929" w:rsidRDefault="00014929" w14:paraId="533E29AC" w14:textId="77777777">
      <w:pPr>
        <w:rPr>
          <w:lang w:val="es-EC"/>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2142"/>
        <w:gridCol w:w="3906"/>
      </w:tblGrid>
      <w:tr w:rsidRPr="0089056A" w:rsidR="00014929" w:rsidTr="0041047B" w14:paraId="102C6811" w14:textId="77777777">
        <w:tc>
          <w:tcPr>
            <w:tcW w:w="2304" w:type="dxa"/>
          </w:tcPr>
          <w:p w:rsidRPr="0089056A" w:rsidR="00014929" w:rsidRDefault="00014929" w14:paraId="12D188B3" w14:textId="77777777">
            <w:pPr>
              <w:pStyle w:val="Tabletext"/>
              <w:jc w:val="center"/>
              <w:rPr>
                <w:b/>
                <w:lang w:val="es-EC"/>
              </w:rPr>
            </w:pPr>
            <w:r w:rsidRPr="0089056A">
              <w:rPr>
                <w:b/>
                <w:lang w:val="es-EC"/>
              </w:rPr>
              <w:t>Fecha</w:t>
            </w:r>
          </w:p>
        </w:tc>
        <w:tc>
          <w:tcPr>
            <w:tcW w:w="1152" w:type="dxa"/>
          </w:tcPr>
          <w:p w:rsidRPr="0089056A" w:rsidR="00014929" w:rsidRDefault="00014929" w14:paraId="0B75ED02" w14:textId="77777777">
            <w:pPr>
              <w:pStyle w:val="Tabletext"/>
              <w:jc w:val="center"/>
              <w:rPr>
                <w:b/>
                <w:lang w:val="es-EC"/>
              </w:rPr>
            </w:pPr>
            <w:r w:rsidRPr="0089056A">
              <w:rPr>
                <w:b/>
                <w:lang w:val="es-EC"/>
              </w:rPr>
              <w:t>Versión</w:t>
            </w:r>
          </w:p>
        </w:tc>
        <w:tc>
          <w:tcPr>
            <w:tcW w:w="2142" w:type="dxa"/>
          </w:tcPr>
          <w:p w:rsidRPr="0089056A" w:rsidR="00014929" w:rsidRDefault="00014929" w14:paraId="46121F1F" w14:textId="77777777">
            <w:pPr>
              <w:pStyle w:val="Tabletext"/>
              <w:jc w:val="center"/>
              <w:rPr>
                <w:b/>
                <w:lang w:val="es-EC"/>
              </w:rPr>
            </w:pPr>
            <w:r w:rsidRPr="0089056A">
              <w:rPr>
                <w:b/>
                <w:lang w:val="es-EC"/>
              </w:rPr>
              <w:t>Descripción</w:t>
            </w:r>
          </w:p>
        </w:tc>
        <w:tc>
          <w:tcPr>
            <w:tcW w:w="3906" w:type="dxa"/>
          </w:tcPr>
          <w:p w:rsidRPr="0089056A" w:rsidR="00014929" w:rsidRDefault="00014929" w14:paraId="4040C759" w14:textId="77777777">
            <w:pPr>
              <w:pStyle w:val="Tabletext"/>
              <w:jc w:val="center"/>
              <w:rPr>
                <w:b/>
                <w:lang w:val="es-EC"/>
              </w:rPr>
            </w:pPr>
            <w:r w:rsidRPr="0089056A">
              <w:rPr>
                <w:b/>
                <w:lang w:val="es-EC"/>
              </w:rPr>
              <w:t>Autor</w:t>
            </w:r>
          </w:p>
        </w:tc>
      </w:tr>
      <w:tr w:rsidRPr="0089056A" w:rsidR="0041047B" w:rsidTr="0041047B" w14:paraId="3CEBEBEE" w14:textId="77777777">
        <w:tc>
          <w:tcPr>
            <w:tcW w:w="2304" w:type="dxa"/>
          </w:tcPr>
          <w:p w:rsidRPr="00A438BD" w:rsidR="0041047B" w:rsidP="0041047B" w:rsidRDefault="00A95C6F" w14:paraId="12A119A3" w14:textId="664EC1CD">
            <w:pPr>
              <w:pStyle w:val="Tabletext"/>
              <w:jc w:val="both"/>
              <w:rPr>
                <w:lang w:val="es-EC"/>
              </w:rPr>
            </w:pPr>
            <w:r>
              <w:rPr>
                <w:lang w:val="es-EC"/>
              </w:rPr>
              <w:t>22</w:t>
            </w:r>
            <w:r w:rsidRPr="00A438BD" w:rsidR="0041047B">
              <w:rPr>
                <w:lang w:val="es-EC"/>
              </w:rPr>
              <w:t>/0</w:t>
            </w:r>
            <w:r>
              <w:rPr>
                <w:lang w:val="es-EC"/>
              </w:rPr>
              <w:t>7</w:t>
            </w:r>
            <w:r w:rsidRPr="00A438BD" w:rsidR="0041047B">
              <w:rPr>
                <w:lang w:val="es-EC"/>
              </w:rPr>
              <w:t>/2019</w:t>
            </w:r>
          </w:p>
        </w:tc>
        <w:tc>
          <w:tcPr>
            <w:tcW w:w="1152" w:type="dxa"/>
          </w:tcPr>
          <w:p w:rsidRPr="00A438BD" w:rsidR="0041047B" w:rsidP="0041047B" w:rsidRDefault="0041047B" w14:paraId="4961444D" w14:textId="77777777">
            <w:pPr>
              <w:pStyle w:val="Tabletext"/>
              <w:jc w:val="both"/>
              <w:rPr>
                <w:lang w:val="es-EC"/>
              </w:rPr>
            </w:pPr>
            <w:r w:rsidRPr="00A438BD">
              <w:rPr>
                <w:lang w:val="es-EC"/>
              </w:rPr>
              <w:t>0.9</w:t>
            </w:r>
            <w:bookmarkStart w:name="_GoBack" w:id="0"/>
            <w:bookmarkEnd w:id="0"/>
          </w:p>
        </w:tc>
        <w:tc>
          <w:tcPr>
            <w:tcW w:w="2142" w:type="dxa"/>
          </w:tcPr>
          <w:p w:rsidRPr="00A438BD" w:rsidR="0041047B" w:rsidP="0041047B" w:rsidRDefault="0041047B" w14:paraId="33861FC1" w14:textId="77777777">
            <w:pPr>
              <w:pStyle w:val="Tabletext"/>
              <w:jc w:val="both"/>
              <w:rPr>
                <w:lang w:val="es-EC"/>
              </w:rPr>
            </w:pPr>
            <w:r w:rsidRPr="00A438BD">
              <w:rPr>
                <w:lang w:val="es-EC"/>
              </w:rPr>
              <w:t>Versión preliminar como propuesta de desarrollo.</w:t>
            </w:r>
          </w:p>
        </w:tc>
        <w:tc>
          <w:tcPr>
            <w:tcW w:w="3906" w:type="dxa"/>
          </w:tcPr>
          <w:p w:rsidRPr="00A438BD" w:rsidR="0041047B" w:rsidP="0041047B" w:rsidRDefault="00B06FBC" w14:paraId="3B7D0A87" w14:textId="376AC9FA">
            <w:pPr>
              <w:pStyle w:val="Tabletext"/>
              <w:jc w:val="both"/>
              <w:rPr>
                <w:lang w:val="es-EC"/>
              </w:rPr>
            </w:pPr>
            <w:r>
              <w:rPr>
                <w:lang w:val="es-EC"/>
              </w:rPr>
              <w:t>Grupo 3</w:t>
            </w:r>
            <w:r w:rsidRPr="00A438BD" w:rsidR="0041047B">
              <w:rPr>
                <w:lang w:val="es-EC"/>
              </w:rPr>
              <w:t>:</w:t>
            </w:r>
          </w:p>
          <w:p w:rsidRPr="00A438BD" w:rsidR="0041047B" w:rsidP="00291F8E" w:rsidRDefault="00457BF1" w14:paraId="4709A799" w14:textId="65013E27">
            <w:pPr>
              <w:pStyle w:val="Tabletext"/>
              <w:numPr>
                <w:ilvl w:val="0"/>
                <w:numId w:val="2"/>
              </w:numPr>
              <w:jc w:val="both"/>
              <w:rPr>
                <w:lang w:val="es-EC"/>
              </w:rPr>
            </w:pPr>
            <w:r>
              <w:rPr>
                <w:lang w:val="es-EC"/>
              </w:rPr>
              <w:t>Cabezas Tapia Patrick David</w:t>
            </w:r>
            <w:r w:rsidRPr="00A438BD" w:rsidR="0041047B">
              <w:rPr>
                <w:lang w:val="es-EC"/>
              </w:rPr>
              <w:t xml:space="preserve"> </w:t>
            </w:r>
          </w:p>
          <w:p w:rsidRPr="00A438BD" w:rsidR="0041047B" w:rsidP="00291F8E" w:rsidRDefault="00457BF1" w14:paraId="586F6828" w14:textId="472C5521">
            <w:pPr>
              <w:pStyle w:val="Tabletext"/>
              <w:numPr>
                <w:ilvl w:val="0"/>
                <w:numId w:val="2"/>
              </w:numPr>
              <w:jc w:val="both"/>
              <w:rPr>
                <w:lang w:val="es-EC"/>
              </w:rPr>
            </w:pPr>
            <w:r>
              <w:rPr>
                <w:lang w:val="es-EC"/>
              </w:rPr>
              <w:t>López Rodríguez Juan Antonio</w:t>
            </w:r>
          </w:p>
          <w:p w:rsidRPr="00A438BD" w:rsidR="0041047B" w:rsidP="00291F8E" w:rsidRDefault="00457BF1" w14:paraId="44FB9CA0" w14:textId="3F6C5BB7">
            <w:pPr>
              <w:pStyle w:val="Tabletext"/>
              <w:numPr>
                <w:ilvl w:val="0"/>
                <w:numId w:val="2"/>
              </w:numPr>
              <w:jc w:val="both"/>
              <w:rPr>
                <w:lang w:val="es-EC"/>
              </w:rPr>
            </w:pPr>
            <w:r>
              <w:rPr>
                <w:lang w:val="es-EC"/>
              </w:rPr>
              <w:t>Morales Banda Juan José</w:t>
            </w:r>
            <w:r w:rsidRPr="00A438BD" w:rsidR="0041047B">
              <w:rPr>
                <w:lang w:val="es-EC"/>
              </w:rPr>
              <w:t xml:space="preserve"> </w:t>
            </w:r>
          </w:p>
          <w:p w:rsidRPr="00A438BD" w:rsidR="0041047B" w:rsidP="00291F8E" w:rsidRDefault="00457BF1" w14:paraId="03B474A7" w14:textId="382004FE">
            <w:pPr>
              <w:pStyle w:val="Tabletext"/>
              <w:numPr>
                <w:ilvl w:val="0"/>
                <w:numId w:val="2"/>
              </w:numPr>
              <w:jc w:val="both"/>
              <w:rPr>
                <w:lang w:val="es-EC"/>
              </w:rPr>
            </w:pPr>
            <w:r>
              <w:rPr>
                <w:lang w:val="es-EC"/>
              </w:rPr>
              <w:t>Pantoja Pino Andrés Sebastián</w:t>
            </w:r>
          </w:p>
        </w:tc>
      </w:tr>
      <w:tr w:rsidRPr="00A3031D" w:rsidR="0041047B" w:rsidTr="0041047B" w14:paraId="2A229397" w14:textId="77777777">
        <w:tc>
          <w:tcPr>
            <w:tcW w:w="2304" w:type="dxa"/>
          </w:tcPr>
          <w:p w:rsidRPr="00A438BD" w:rsidR="0041047B" w:rsidP="00A3031D" w:rsidRDefault="0041047B" w14:paraId="41C6EB51" w14:textId="12C3B354">
            <w:pPr>
              <w:pStyle w:val="Tabletext"/>
              <w:jc w:val="both"/>
              <w:rPr>
                <w:lang w:val="es-EC"/>
              </w:rPr>
            </w:pPr>
          </w:p>
        </w:tc>
        <w:tc>
          <w:tcPr>
            <w:tcW w:w="1152" w:type="dxa"/>
          </w:tcPr>
          <w:p w:rsidRPr="00A438BD" w:rsidR="0041047B" w:rsidP="00A3031D" w:rsidRDefault="0041047B" w14:paraId="073E64CF" w14:textId="3FC20EEF">
            <w:pPr>
              <w:pStyle w:val="Tabletext"/>
              <w:jc w:val="both"/>
              <w:rPr>
                <w:lang w:val="es-EC"/>
              </w:rPr>
            </w:pPr>
          </w:p>
        </w:tc>
        <w:tc>
          <w:tcPr>
            <w:tcW w:w="2142" w:type="dxa"/>
          </w:tcPr>
          <w:p w:rsidRPr="00A438BD" w:rsidR="0041047B" w:rsidP="00A3031D" w:rsidRDefault="0041047B" w14:paraId="7FAE1FA1" w14:textId="080B978F">
            <w:pPr>
              <w:pStyle w:val="Tabletext"/>
              <w:jc w:val="both"/>
              <w:rPr>
                <w:lang w:val="es-EC"/>
              </w:rPr>
            </w:pPr>
          </w:p>
        </w:tc>
        <w:tc>
          <w:tcPr>
            <w:tcW w:w="3906" w:type="dxa"/>
          </w:tcPr>
          <w:p w:rsidRPr="00A438BD" w:rsidR="0041047B" w:rsidP="00E07A0D" w:rsidRDefault="0041047B" w14:paraId="7DBF2CB2" w14:textId="32BC9778">
            <w:pPr>
              <w:pStyle w:val="Tabletext"/>
              <w:jc w:val="both"/>
              <w:rPr>
                <w:lang w:val="es-EC"/>
              </w:rPr>
            </w:pPr>
          </w:p>
        </w:tc>
      </w:tr>
      <w:tr w:rsidRPr="00A3031D" w:rsidR="0041047B" w:rsidTr="0041047B" w14:paraId="2D8AD057" w14:textId="77777777">
        <w:tc>
          <w:tcPr>
            <w:tcW w:w="2304" w:type="dxa"/>
          </w:tcPr>
          <w:p w:rsidRPr="0089056A" w:rsidR="0041047B" w:rsidP="0041047B" w:rsidRDefault="0041047B" w14:paraId="0B84C321" w14:textId="77777777">
            <w:pPr>
              <w:pStyle w:val="Tabletext"/>
              <w:rPr>
                <w:lang w:val="es-EC"/>
              </w:rPr>
            </w:pPr>
          </w:p>
        </w:tc>
        <w:tc>
          <w:tcPr>
            <w:tcW w:w="1152" w:type="dxa"/>
          </w:tcPr>
          <w:p w:rsidRPr="0089056A" w:rsidR="0041047B" w:rsidP="0041047B" w:rsidRDefault="0041047B" w14:paraId="7F3E7019" w14:textId="77777777">
            <w:pPr>
              <w:pStyle w:val="Tabletext"/>
              <w:jc w:val="center"/>
              <w:rPr>
                <w:lang w:val="es-EC"/>
              </w:rPr>
            </w:pPr>
          </w:p>
        </w:tc>
        <w:tc>
          <w:tcPr>
            <w:tcW w:w="2142" w:type="dxa"/>
          </w:tcPr>
          <w:p w:rsidRPr="0089056A" w:rsidR="0041047B" w:rsidP="0041047B" w:rsidRDefault="0041047B" w14:paraId="195F683E" w14:textId="77777777">
            <w:pPr>
              <w:pStyle w:val="Tabletext"/>
              <w:rPr>
                <w:lang w:val="es-EC"/>
              </w:rPr>
            </w:pPr>
          </w:p>
        </w:tc>
        <w:tc>
          <w:tcPr>
            <w:tcW w:w="3906" w:type="dxa"/>
          </w:tcPr>
          <w:p w:rsidRPr="0089056A" w:rsidR="0041047B" w:rsidP="0041047B" w:rsidRDefault="0041047B" w14:paraId="7C2EE16B" w14:textId="77777777">
            <w:pPr>
              <w:pStyle w:val="Tabletext"/>
              <w:rPr>
                <w:lang w:val="es-EC"/>
              </w:rPr>
            </w:pPr>
          </w:p>
        </w:tc>
      </w:tr>
      <w:tr w:rsidRPr="00A3031D" w:rsidR="0041047B" w:rsidTr="0041047B" w14:paraId="22EF16C7" w14:textId="77777777">
        <w:tc>
          <w:tcPr>
            <w:tcW w:w="2304" w:type="dxa"/>
          </w:tcPr>
          <w:p w:rsidRPr="0089056A" w:rsidR="0041047B" w:rsidP="0041047B" w:rsidRDefault="0041047B" w14:paraId="416766DB" w14:textId="77777777">
            <w:pPr>
              <w:pStyle w:val="Tabletext"/>
              <w:rPr>
                <w:lang w:val="es-EC"/>
              </w:rPr>
            </w:pPr>
          </w:p>
        </w:tc>
        <w:tc>
          <w:tcPr>
            <w:tcW w:w="1152" w:type="dxa"/>
          </w:tcPr>
          <w:p w:rsidRPr="0089056A" w:rsidR="0041047B" w:rsidP="0041047B" w:rsidRDefault="0041047B" w14:paraId="36E1C3D0" w14:textId="77777777">
            <w:pPr>
              <w:pStyle w:val="Tabletext"/>
              <w:jc w:val="center"/>
              <w:rPr>
                <w:lang w:val="es-EC"/>
              </w:rPr>
            </w:pPr>
          </w:p>
        </w:tc>
        <w:tc>
          <w:tcPr>
            <w:tcW w:w="2142" w:type="dxa"/>
          </w:tcPr>
          <w:p w:rsidRPr="0089056A" w:rsidR="0041047B" w:rsidP="0041047B" w:rsidRDefault="0041047B" w14:paraId="0E21DDC1" w14:textId="77777777">
            <w:pPr>
              <w:pStyle w:val="Tabletext"/>
              <w:rPr>
                <w:lang w:val="es-EC"/>
              </w:rPr>
            </w:pPr>
          </w:p>
        </w:tc>
        <w:tc>
          <w:tcPr>
            <w:tcW w:w="3906" w:type="dxa"/>
          </w:tcPr>
          <w:p w:rsidRPr="0089056A" w:rsidR="0041047B" w:rsidP="0041047B" w:rsidRDefault="0041047B" w14:paraId="4444EAC3" w14:textId="77777777">
            <w:pPr>
              <w:pStyle w:val="Tabletext"/>
              <w:rPr>
                <w:lang w:val="es-EC"/>
              </w:rPr>
            </w:pPr>
          </w:p>
        </w:tc>
      </w:tr>
    </w:tbl>
    <w:p w:rsidRPr="0089056A" w:rsidR="00014929" w:rsidRDefault="00014929" w14:paraId="4949A543" w14:textId="77777777">
      <w:pPr>
        <w:rPr>
          <w:lang w:val="es-EC"/>
        </w:rPr>
      </w:pPr>
    </w:p>
    <w:p w:rsidRPr="00D425FB" w:rsidR="00014929" w:rsidP="00E76E30" w:rsidRDefault="00014929" w14:paraId="2955D46E" w14:textId="77777777">
      <w:pPr>
        <w:pStyle w:val="Title"/>
        <w:jc w:val="both"/>
        <w:rPr>
          <w:rFonts w:ascii="Times New Roman" w:hAnsi="Times New Roman"/>
          <w:lang w:val="es-EC"/>
        </w:rPr>
      </w:pPr>
      <w:r w:rsidRPr="00D425FB">
        <w:rPr>
          <w:rFonts w:ascii="Times New Roman" w:hAnsi="Times New Roman"/>
          <w:lang w:val="es-EC"/>
        </w:rPr>
        <w:br w:type="page"/>
      </w:r>
      <w:r w:rsidRPr="00D425FB">
        <w:rPr>
          <w:rFonts w:ascii="Times New Roman" w:hAnsi="Times New Roman"/>
          <w:lang w:val="es-EC"/>
        </w:rPr>
        <w:t>Tabla de Contenidos</w:t>
      </w:r>
    </w:p>
    <w:p w:rsidRPr="00D425FB" w:rsidR="00D91E0A" w:rsidRDefault="00014929" w14:paraId="36641F61" w14:textId="13C5E200">
      <w:pPr>
        <w:pStyle w:val="TOC2"/>
        <w:tabs>
          <w:tab w:val="left" w:pos="864"/>
        </w:tabs>
        <w:rPr>
          <w:rFonts w:eastAsiaTheme="minorEastAsia"/>
          <w:sz w:val="22"/>
          <w:szCs w:val="22"/>
        </w:rPr>
      </w:pPr>
      <w:r w:rsidRPr="0089056A">
        <w:rPr>
          <w:sz w:val="24"/>
          <w:lang w:val="es-EC"/>
        </w:rPr>
        <w:fldChar w:fldCharType="begin"/>
      </w:r>
      <w:r w:rsidRPr="0089056A">
        <w:rPr>
          <w:sz w:val="24"/>
          <w:lang w:val="es-EC"/>
        </w:rPr>
        <w:instrText xml:space="preserve"> TOC \o "1-3" \h \z \u </w:instrText>
      </w:r>
      <w:r w:rsidRPr="0089056A">
        <w:rPr>
          <w:sz w:val="24"/>
          <w:lang w:val="es-EC"/>
        </w:rPr>
        <w:fldChar w:fldCharType="separate"/>
      </w:r>
      <w:hyperlink w:history="1" w:anchor="_Toc14699654">
        <w:r w:rsidRPr="0031084A" w:rsidR="00D91E0A">
          <w:rPr>
            <w:rStyle w:val="Hyperlink"/>
            <w:noProof/>
          </w:rPr>
          <w:t>1.</w:t>
        </w:r>
        <w:r w:rsidRPr="00D425FB" w:rsidR="00D91E0A">
          <w:rPr>
            <w:rFonts w:eastAsiaTheme="minorEastAsia"/>
            <w:sz w:val="22"/>
            <w:szCs w:val="22"/>
          </w:rPr>
          <w:tab/>
        </w:r>
        <w:r w:rsidRPr="0031084A" w:rsidR="00D91E0A">
          <w:rPr>
            <w:rStyle w:val="Hyperlink"/>
            <w:noProof/>
          </w:rPr>
          <w:t>Introducción</w:t>
        </w:r>
        <w:r w:rsidR="00D91E0A">
          <w:rPr>
            <w:noProof/>
            <w:webHidden/>
          </w:rPr>
          <w:tab/>
        </w:r>
        <w:r w:rsidR="00D91E0A">
          <w:rPr>
            <w:noProof/>
            <w:webHidden/>
          </w:rPr>
          <w:fldChar w:fldCharType="begin"/>
        </w:r>
        <w:r w:rsidR="00D91E0A">
          <w:rPr>
            <w:noProof/>
            <w:webHidden/>
          </w:rPr>
          <w:instrText xml:space="preserve"> PAGEREF _Toc14699654 \h </w:instrText>
        </w:r>
        <w:r w:rsidR="00D91E0A">
          <w:rPr>
            <w:noProof/>
            <w:webHidden/>
          </w:rPr>
        </w:r>
        <w:r w:rsidR="00D91E0A">
          <w:rPr>
            <w:noProof/>
            <w:webHidden/>
          </w:rPr>
          <w:fldChar w:fldCharType="separate"/>
        </w:r>
        <w:r w:rsidR="00BB2D1B">
          <w:rPr>
            <w:noProof/>
            <w:webHidden/>
          </w:rPr>
          <w:t>4</w:t>
        </w:r>
        <w:r w:rsidR="00D91E0A">
          <w:rPr>
            <w:noProof/>
            <w:webHidden/>
          </w:rPr>
          <w:fldChar w:fldCharType="end"/>
        </w:r>
      </w:hyperlink>
    </w:p>
    <w:p w:rsidRPr="00D425FB" w:rsidR="00D91E0A" w:rsidRDefault="00F92E5B" w14:paraId="3A149FC9" w14:textId="59E77611">
      <w:pPr>
        <w:pStyle w:val="TOC2"/>
        <w:tabs>
          <w:tab w:val="left" w:pos="1000"/>
        </w:tabs>
        <w:rPr>
          <w:rFonts w:eastAsiaTheme="minorEastAsia"/>
          <w:sz w:val="22"/>
          <w:szCs w:val="22"/>
        </w:rPr>
      </w:pPr>
      <w:hyperlink w:history="1" w:anchor="_Toc14699655">
        <w:r w:rsidRPr="0031084A" w:rsidR="00D91E0A">
          <w:rPr>
            <w:rStyle w:val="Hyperlink"/>
            <w:noProof/>
            <w:lang w:val="es-ES"/>
          </w:rPr>
          <w:t>1.1</w:t>
        </w:r>
        <w:r w:rsidRPr="00D425FB" w:rsidR="00D91E0A">
          <w:rPr>
            <w:rFonts w:eastAsiaTheme="minorEastAsia"/>
            <w:sz w:val="22"/>
            <w:szCs w:val="22"/>
          </w:rPr>
          <w:tab/>
        </w:r>
        <w:r w:rsidRPr="0031084A" w:rsidR="00D91E0A">
          <w:rPr>
            <w:rStyle w:val="Hyperlink"/>
            <w:noProof/>
          </w:rPr>
          <w:t>Propósito</w:t>
        </w:r>
        <w:r w:rsidR="00D91E0A">
          <w:rPr>
            <w:noProof/>
            <w:webHidden/>
          </w:rPr>
          <w:tab/>
        </w:r>
        <w:r w:rsidR="00D91E0A">
          <w:rPr>
            <w:noProof/>
            <w:webHidden/>
          </w:rPr>
          <w:fldChar w:fldCharType="begin"/>
        </w:r>
        <w:r w:rsidR="00D91E0A">
          <w:rPr>
            <w:noProof/>
            <w:webHidden/>
          </w:rPr>
          <w:instrText xml:space="preserve"> PAGEREF _Toc14699655 \h </w:instrText>
        </w:r>
        <w:r w:rsidR="00D91E0A">
          <w:rPr>
            <w:noProof/>
            <w:webHidden/>
          </w:rPr>
        </w:r>
        <w:r w:rsidR="00D91E0A">
          <w:rPr>
            <w:noProof/>
            <w:webHidden/>
          </w:rPr>
          <w:fldChar w:fldCharType="separate"/>
        </w:r>
        <w:r w:rsidR="00BB2D1B">
          <w:rPr>
            <w:noProof/>
            <w:webHidden/>
          </w:rPr>
          <w:t>4</w:t>
        </w:r>
        <w:r w:rsidR="00D91E0A">
          <w:rPr>
            <w:noProof/>
            <w:webHidden/>
          </w:rPr>
          <w:fldChar w:fldCharType="end"/>
        </w:r>
      </w:hyperlink>
    </w:p>
    <w:p w:rsidRPr="00D425FB" w:rsidR="00D91E0A" w:rsidRDefault="00F92E5B" w14:paraId="4442A9CD" w14:textId="1D69DC65">
      <w:pPr>
        <w:pStyle w:val="TOC2"/>
        <w:tabs>
          <w:tab w:val="left" w:pos="1000"/>
        </w:tabs>
        <w:rPr>
          <w:rFonts w:eastAsiaTheme="minorEastAsia"/>
          <w:sz w:val="22"/>
          <w:szCs w:val="22"/>
        </w:rPr>
      </w:pPr>
      <w:hyperlink w:history="1" w:anchor="_Toc14699656">
        <w:r w:rsidRPr="0031084A" w:rsidR="00D91E0A">
          <w:rPr>
            <w:rStyle w:val="Hyperlink"/>
            <w:noProof/>
            <w:lang w:val="es-ES"/>
          </w:rPr>
          <w:t>1.2</w:t>
        </w:r>
        <w:r w:rsidRPr="00D425FB" w:rsidR="00D91E0A">
          <w:rPr>
            <w:rFonts w:eastAsiaTheme="minorEastAsia"/>
            <w:sz w:val="22"/>
            <w:szCs w:val="22"/>
          </w:rPr>
          <w:tab/>
        </w:r>
        <w:r w:rsidRPr="0031084A" w:rsidR="00D91E0A">
          <w:rPr>
            <w:rStyle w:val="Hyperlink"/>
            <w:noProof/>
          </w:rPr>
          <w:t>Ámbito</w:t>
        </w:r>
        <w:r w:rsidR="00D91E0A">
          <w:rPr>
            <w:noProof/>
            <w:webHidden/>
          </w:rPr>
          <w:tab/>
        </w:r>
        <w:r w:rsidR="00D91E0A">
          <w:rPr>
            <w:noProof/>
            <w:webHidden/>
          </w:rPr>
          <w:fldChar w:fldCharType="begin"/>
        </w:r>
        <w:r w:rsidR="00D91E0A">
          <w:rPr>
            <w:noProof/>
            <w:webHidden/>
          </w:rPr>
          <w:instrText xml:space="preserve"> PAGEREF _Toc14699656 \h </w:instrText>
        </w:r>
        <w:r w:rsidR="00D91E0A">
          <w:rPr>
            <w:noProof/>
            <w:webHidden/>
          </w:rPr>
        </w:r>
        <w:r w:rsidR="00D91E0A">
          <w:rPr>
            <w:noProof/>
            <w:webHidden/>
          </w:rPr>
          <w:fldChar w:fldCharType="separate"/>
        </w:r>
        <w:r w:rsidR="00BB2D1B">
          <w:rPr>
            <w:noProof/>
            <w:webHidden/>
          </w:rPr>
          <w:t>4</w:t>
        </w:r>
        <w:r w:rsidR="00D91E0A">
          <w:rPr>
            <w:noProof/>
            <w:webHidden/>
          </w:rPr>
          <w:fldChar w:fldCharType="end"/>
        </w:r>
      </w:hyperlink>
    </w:p>
    <w:p w:rsidRPr="00D425FB" w:rsidR="00D91E0A" w:rsidRDefault="00F92E5B" w14:paraId="4C78F7C3" w14:textId="132A3083">
      <w:pPr>
        <w:pStyle w:val="TOC2"/>
        <w:tabs>
          <w:tab w:val="left" w:pos="1000"/>
        </w:tabs>
        <w:rPr>
          <w:rFonts w:eastAsiaTheme="minorEastAsia"/>
          <w:sz w:val="22"/>
          <w:szCs w:val="22"/>
        </w:rPr>
      </w:pPr>
      <w:hyperlink w:history="1" w:anchor="_Toc14699657">
        <w:r w:rsidRPr="0031084A" w:rsidR="00D91E0A">
          <w:rPr>
            <w:rStyle w:val="Hyperlink"/>
            <w:noProof/>
            <w:lang w:val="es-ES"/>
          </w:rPr>
          <w:t>1.3</w:t>
        </w:r>
        <w:r w:rsidRPr="00D425FB" w:rsidR="00D91E0A">
          <w:rPr>
            <w:rFonts w:eastAsiaTheme="minorEastAsia"/>
            <w:sz w:val="22"/>
            <w:szCs w:val="22"/>
          </w:rPr>
          <w:tab/>
        </w:r>
        <w:r w:rsidRPr="0031084A" w:rsidR="00D91E0A">
          <w:rPr>
            <w:rStyle w:val="Hyperlink"/>
            <w:noProof/>
          </w:rPr>
          <w:t>Definiciones, Acrónimos y Abreviaturas</w:t>
        </w:r>
        <w:r w:rsidR="00D91E0A">
          <w:rPr>
            <w:noProof/>
            <w:webHidden/>
          </w:rPr>
          <w:tab/>
        </w:r>
        <w:r w:rsidR="00D91E0A">
          <w:rPr>
            <w:noProof/>
            <w:webHidden/>
          </w:rPr>
          <w:fldChar w:fldCharType="begin"/>
        </w:r>
        <w:r w:rsidR="00D91E0A">
          <w:rPr>
            <w:noProof/>
            <w:webHidden/>
          </w:rPr>
          <w:instrText xml:space="preserve"> PAGEREF _Toc14699657 \h </w:instrText>
        </w:r>
        <w:r w:rsidR="00D91E0A">
          <w:rPr>
            <w:noProof/>
            <w:webHidden/>
          </w:rPr>
        </w:r>
        <w:r w:rsidR="00D91E0A">
          <w:rPr>
            <w:noProof/>
            <w:webHidden/>
          </w:rPr>
          <w:fldChar w:fldCharType="separate"/>
        </w:r>
        <w:r w:rsidR="00BB2D1B">
          <w:rPr>
            <w:noProof/>
            <w:webHidden/>
          </w:rPr>
          <w:t>4</w:t>
        </w:r>
        <w:r w:rsidR="00D91E0A">
          <w:rPr>
            <w:noProof/>
            <w:webHidden/>
          </w:rPr>
          <w:fldChar w:fldCharType="end"/>
        </w:r>
      </w:hyperlink>
    </w:p>
    <w:p w:rsidRPr="00D425FB" w:rsidR="00D91E0A" w:rsidRDefault="00F92E5B" w14:paraId="57C5C8F5" w14:textId="7F46FCDA">
      <w:pPr>
        <w:pStyle w:val="TOC2"/>
        <w:tabs>
          <w:tab w:val="left" w:pos="1000"/>
        </w:tabs>
        <w:rPr>
          <w:rFonts w:eastAsiaTheme="minorEastAsia"/>
          <w:sz w:val="22"/>
          <w:szCs w:val="22"/>
        </w:rPr>
      </w:pPr>
      <w:hyperlink w:history="1" w:anchor="_Toc14699658">
        <w:r w:rsidRPr="0031084A" w:rsidR="00D91E0A">
          <w:rPr>
            <w:rStyle w:val="Hyperlink"/>
            <w:noProof/>
            <w:lang w:val="es-ES"/>
          </w:rPr>
          <w:t>1.4</w:t>
        </w:r>
        <w:r w:rsidRPr="00D425FB" w:rsidR="00D91E0A">
          <w:rPr>
            <w:rFonts w:eastAsiaTheme="minorEastAsia"/>
            <w:sz w:val="22"/>
            <w:szCs w:val="22"/>
          </w:rPr>
          <w:tab/>
        </w:r>
        <w:r w:rsidRPr="0031084A" w:rsidR="00D91E0A">
          <w:rPr>
            <w:rStyle w:val="Hyperlink"/>
            <w:noProof/>
          </w:rPr>
          <w:t>Referencias</w:t>
        </w:r>
        <w:r w:rsidR="00D91E0A">
          <w:rPr>
            <w:noProof/>
            <w:webHidden/>
          </w:rPr>
          <w:tab/>
        </w:r>
        <w:r w:rsidR="00D91E0A">
          <w:rPr>
            <w:noProof/>
            <w:webHidden/>
          </w:rPr>
          <w:fldChar w:fldCharType="begin"/>
        </w:r>
        <w:r w:rsidR="00D91E0A">
          <w:rPr>
            <w:noProof/>
            <w:webHidden/>
          </w:rPr>
          <w:instrText xml:space="preserve"> PAGEREF _Toc14699658 \h </w:instrText>
        </w:r>
        <w:r w:rsidR="00D91E0A">
          <w:rPr>
            <w:noProof/>
            <w:webHidden/>
          </w:rPr>
        </w:r>
        <w:r w:rsidR="00D91E0A">
          <w:rPr>
            <w:noProof/>
            <w:webHidden/>
          </w:rPr>
          <w:fldChar w:fldCharType="separate"/>
        </w:r>
        <w:r w:rsidR="00BB2D1B">
          <w:rPr>
            <w:noProof/>
            <w:webHidden/>
          </w:rPr>
          <w:t>5</w:t>
        </w:r>
        <w:r w:rsidR="00D91E0A">
          <w:rPr>
            <w:noProof/>
            <w:webHidden/>
          </w:rPr>
          <w:fldChar w:fldCharType="end"/>
        </w:r>
      </w:hyperlink>
    </w:p>
    <w:p w:rsidRPr="00D425FB" w:rsidR="00D91E0A" w:rsidRDefault="00F92E5B" w14:paraId="59BB4607" w14:textId="1A631F6F">
      <w:pPr>
        <w:pStyle w:val="TOC2"/>
        <w:tabs>
          <w:tab w:val="left" w:pos="1000"/>
        </w:tabs>
        <w:rPr>
          <w:rFonts w:eastAsiaTheme="minorEastAsia"/>
          <w:sz w:val="22"/>
          <w:szCs w:val="22"/>
        </w:rPr>
      </w:pPr>
      <w:hyperlink w:history="1" w:anchor="_Toc14699659">
        <w:r w:rsidRPr="0031084A" w:rsidR="00D91E0A">
          <w:rPr>
            <w:rStyle w:val="Hyperlink"/>
            <w:noProof/>
            <w:lang w:val="es-ES"/>
          </w:rPr>
          <w:t>1.5</w:t>
        </w:r>
        <w:r w:rsidRPr="00D425FB" w:rsidR="00D91E0A">
          <w:rPr>
            <w:rFonts w:eastAsiaTheme="minorEastAsia"/>
            <w:sz w:val="22"/>
            <w:szCs w:val="22"/>
          </w:rPr>
          <w:tab/>
        </w:r>
        <w:r w:rsidRPr="0031084A" w:rsidR="00D91E0A">
          <w:rPr>
            <w:rStyle w:val="Hyperlink"/>
            <w:noProof/>
          </w:rPr>
          <w:t>Visión General del Documento</w:t>
        </w:r>
        <w:r w:rsidR="00D91E0A">
          <w:rPr>
            <w:noProof/>
            <w:webHidden/>
          </w:rPr>
          <w:tab/>
        </w:r>
        <w:r w:rsidR="00D91E0A">
          <w:rPr>
            <w:noProof/>
            <w:webHidden/>
          </w:rPr>
          <w:fldChar w:fldCharType="begin"/>
        </w:r>
        <w:r w:rsidR="00D91E0A">
          <w:rPr>
            <w:noProof/>
            <w:webHidden/>
          </w:rPr>
          <w:instrText xml:space="preserve"> PAGEREF _Toc14699659 \h </w:instrText>
        </w:r>
        <w:r w:rsidR="00D91E0A">
          <w:rPr>
            <w:noProof/>
            <w:webHidden/>
          </w:rPr>
        </w:r>
        <w:r w:rsidR="00D91E0A">
          <w:rPr>
            <w:noProof/>
            <w:webHidden/>
          </w:rPr>
          <w:fldChar w:fldCharType="separate"/>
        </w:r>
        <w:r w:rsidR="00BB2D1B">
          <w:rPr>
            <w:noProof/>
            <w:webHidden/>
          </w:rPr>
          <w:t>6</w:t>
        </w:r>
        <w:r w:rsidR="00D91E0A">
          <w:rPr>
            <w:noProof/>
            <w:webHidden/>
          </w:rPr>
          <w:fldChar w:fldCharType="end"/>
        </w:r>
      </w:hyperlink>
    </w:p>
    <w:p w:rsidRPr="00D425FB" w:rsidR="00D91E0A" w:rsidRDefault="00F92E5B" w14:paraId="007A7162" w14:textId="65AD9E3D">
      <w:pPr>
        <w:pStyle w:val="TOC2"/>
        <w:tabs>
          <w:tab w:val="left" w:pos="864"/>
        </w:tabs>
        <w:rPr>
          <w:rFonts w:eastAsiaTheme="minorEastAsia"/>
          <w:sz w:val="22"/>
          <w:szCs w:val="22"/>
        </w:rPr>
      </w:pPr>
      <w:hyperlink w:history="1" w:anchor="_Toc14699660">
        <w:r w:rsidRPr="0031084A" w:rsidR="00D91E0A">
          <w:rPr>
            <w:rStyle w:val="Hyperlink"/>
            <w:noProof/>
          </w:rPr>
          <w:t>2.</w:t>
        </w:r>
        <w:r w:rsidRPr="00D425FB" w:rsidR="00D91E0A">
          <w:rPr>
            <w:rFonts w:eastAsiaTheme="minorEastAsia"/>
            <w:sz w:val="22"/>
            <w:szCs w:val="22"/>
          </w:rPr>
          <w:tab/>
        </w:r>
        <w:r w:rsidRPr="0031084A" w:rsidR="00D91E0A">
          <w:rPr>
            <w:rStyle w:val="Hyperlink"/>
            <w:noProof/>
          </w:rPr>
          <w:t>Descripción General</w:t>
        </w:r>
        <w:r w:rsidR="00D91E0A">
          <w:rPr>
            <w:noProof/>
            <w:webHidden/>
          </w:rPr>
          <w:tab/>
        </w:r>
        <w:r w:rsidR="00D91E0A">
          <w:rPr>
            <w:noProof/>
            <w:webHidden/>
          </w:rPr>
          <w:fldChar w:fldCharType="begin"/>
        </w:r>
        <w:r w:rsidR="00D91E0A">
          <w:rPr>
            <w:noProof/>
            <w:webHidden/>
          </w:rPr>
          <w:instrText xml:space="preserve"> PAGEREF _Toc14699660 \h </w:instrText>
        </w:r>
        <w:r w:rsidR="00D91E0A">
          <w:rPr>
            <w:noProof/>
            <w:webHidden/>
          </w:rPr>
        </w:r>
        <w:r w:rsidR="00D91E0A">
          <w:rPr>
            <w:noProof/>
            <w:webHidden/>
          </w:rPr>
          <w:fldChar w:fldCharType="separate"/>
        </w:r>
        <w:r w:rsidR="00BB2D1B">
          <w:rPr>
            <w:noProof/>
            <w:webHidden/>
          </w:rPr>
          <w:t>6</w:t>
        </w:r>
        <w:r w:rsidR="00D91E0A">
          <w:rPr>
            <w:noProof/>
            <w:webHidden/>
          </w:rPr>
          <w:fldChar w:fldCharType="end"/>
        </w:r>
      </w:hyperlink>
    </w:p>
    <w:p w:rsidRPr="00D425FB" w:rsidR="00D91E0A" w:rsidRDefault="00F92E5B" w14:paraId="745C7339" w14:textId="26EA615E">
      <w:pPr>
        <w:pStyle w:val="TOC2"/>
        <w:tabs>
          <w:tab w:val="left" w:pos="1000"/>
        </w:tabs>
        <w:rPr>
          <w:rFonts w:eastAsiaTheme="minorEastAsia"/>
          <w:sz w:val="22"/>
          <w:szCs w:val="22"/>
        </w:rPr>
      </w:pPr>
      <w:hyperlink w:history="1" w:anchor="_Toc14699661">
        <w:r w:rsidRPr="0031084A" w:rsidR="00D91E0A">
          <w:rPr>
            <w:rStyle w:val="Hyperlink"/>
            <w:noProof/>
            <w:lang w:val="es-ES"/>
          </w:rPr>
          <w:t>2.1</w:t>
        </w:r>
        <w:r w:rsidRPr="00D425FB" w:rsidR="00D91E0A">
          <w:rPr>
            <w:rFonts w:eastAsiaTheme="minorEastAsia"/>
            <w:sz w:val="22"/>
            <w:szCs w:val="22"/>
          </w:rPr>
          <w:tab/>
        </w:r>
        <w:r w:rsidRPr="0031084A" w:rsidR="00D91E0A">
          <w:rPr>
            <w:rStyle w:val="Hyperlink"/>
            <w:noProof/>
          </w:rPr>
          <w:t>Perspectiva del Producto</w:t>
        </w:r>
        <w:r w:rsidR="00D91E0A">
          <w:rPr>
            <w:noProof/>
            <w:webHidden/>
          </w:rPr>
          <w:tab/>
        </w:r>
        <w:r w:rsidR="00D91E0A">
          <w:rPr>
            <w:noProof/>
            <w:webHidden/>
          </w:rPr>
          <w:fldChar w:fldCharType="begin"/>
        </w:r>
        <w:r w:rsidR="00D91E0A">
          <w:rPr>
            <w:noProof/>
            <w:webHidden/>
          </w:rPr>
          <w:instrText xml:space="preserve"> PAGEREF _Toc14699661 \h </w:instrText>
        </w:r>
        <w:r w:rsidR="00D91E0A">
          <w:rPr>
            <w:noProof/>
            <w:webHidden/>
          </w:rPr>
        </w:r>
        <w:r w:rsidR="00D91E0A">
          <w:rPr>
            <w:noProof/>
            <w:webHidden/>
          </w:rPr>
          <w:fldChar w:fldCharType="separate"/>
        </w:r>
        <w:r w:rsidR="00BB2D1B">
          <w:rPr>
            <w:noProof/>
            <w:webHidden/>
          </w:rPr>
          <w:t>6</w:t>
        </w:r>
        <w:r w:rsidR="00D91E0A">
          <w:rPr>
            <w:noProof/>
            <w:webHidden/>
          </w:rPr>
          <w:fldChar w:fldCharType="end"/>
        </w:r>
      </w:hyperlink>
    </w:p>
    <w:p w:rsidRPr="00D425FB" w:rsidR="00D91E0A" w:rsidRDefault="00F92E5B" w14:paraId="19BD3B82" w14:textId="3B7E405A">
      <w:pPr>
        <w:pStyle w:val="TOC2"/>
        <w:tabs>
          <w:tab w:val="left" w:pos="1000"/>
        </w:tabs>
        <w:rPr>
          <w:rFonts w:eastAsiaTheme="minorEastAsia"/>
          <w:sz w:val="22"/>
          <w:szCs w:val="22"/>
        </w:rPr>
      </w:pPr>
      <w:hyperlink w:history="1" w:anchor="_Toc14699662">
        <w:r w:rsidRPr="0031084A" w:rsidR="00D91E0A">
          <w:rPr>
            <w:rStyle w:val="Hyperlink"/>
            <w:noProof/>
            <w:lang w:val="es-ES"/>
          </w:rPr>
          <w:t>2.2</w:t>
        </w:r>
        <w:r w:rsidRPr="00D425FB" w:rsidR="00D91E0A">
          <w:rPr>
            <w:rFonts w:eastAsiaTheme="minorEastAsia"/>
            <w:sz w:val="22"/>
            <w:szCs w:val="22"/>
          </w:rPr>
          <w:tab/>
        </w:r>
        <w:r w:rsidRPr="0031084A" w:rsidR="00D91E0A">
          <w:rPr>
            <w:rStyle w:val="Hyperlink"/>
            <w:noProof/>
          </w:rPr>
          <w:t>Funciones del Producto</w:t>
        </w:r>
        <w:r w:rsidR="00D91E0A">
          <w:rPr>
            <w:noProof/>
            <w:webHidden/>
          </w:rPr>
          <w:tab/>
        </w:r>
        <w:r w:rsidR="00D91E0A">
          <w:rPr>
            <w:noProof/>
            <w:webHidden/>
          </w:rPr>
          <w:fldChar w:fldCharType="begin"/>
        </w:r>
        <w:r w:rsidR="00D91E0A">
          <w:rPr>
            <w:noProof/>
            <w:webHidden/>
          </w:rPr>
          <w:instrText xml:space="preserve"> PAGEREF _Toc14699662 \h </w:instrText>
        </w:r>
        <w:r w:rsidR="00D91E0A">
          <w:rPr>
            <w:noProof/>
            <w:webHidden/>
          </w:rPr>
        </w:r>
        <w:r w:rsidR="00D91E0A">
          <w:rPr>
            <w:noProof/>
            <w:webHidden/>
          </w:rPr>
          <w:fldChar w:fldCharType="separate"/>
        </w:r>
        <w:r w:rsidR="00BB2D1B">
          <w:rPr>
            <w:noProof/>
            <w:webHidden/>
          </w:rPr>
          <w:t>6</w:t>
        </w:r>
        <w:r w:rsidR="00D91E0A">
          <w:rPr>
            <w:noProof/>
            <w:webHidden/>
          </w:rPr>
          <w:fldChar w:fldCharType="end"/>
        </w:r>
      </w:hyperlink>
    </w:p>
    <w:p w:rsidRPr="00D425FB" w:rsidR="00D91E0A" w:rsidRDefault="00F92E5B" w14:paraId="0BA0BB87" w14:textId="7F34473C">
      <w:pPr>
        <w:pStyle w:val="TOC2"/>
        <w:tabs>
          <w:tab w:val="left" w:pos="1000"/>
        </w:tabs>
        <w:rPr>
          <w:rFonts w:eastAsiaTheme="minorEastAsia"/>
          <w:sz w:val="22"/>
          <w:szCs w:val="22"/>
        </w:rPr>
      </w:pPr>
      <w:hyperlink w:history="1" w:anchor="_Toc14699663">
        <w:r w:rsidRPr="0031084A" w:rsidR="00D91E0A">
          <w:rPr>
            <w:rStyle w:val="Hyperlink"/>
            <w:noProof/>
            <w:lang w:val="es-ES"/>
          </w:rPr>
          <w:t>2.3</w:t>
        </w:r>
        <w:r w:rsidRPr="00D425FB" w:rsidR="00D91E0A">
          <w:rPr>
            <w:rFonts w:eastAsiaTheme="minorEastAsia"/>
            <w:sz w:val="22"/>
            <w:szCs w:val="22"/>
          </w:rPr>
          <w:tab/>
        </w:r>
        <w:r w:rsidRPr="0031084A" w:rsidR="00D91E0A">
          <w:rPr>
            <w:rStyle w:val="Hyperlink"/>
            <w:noProof/>
          </w:rPr>
          <w:t>Características de los Usuarios</w:t>
        </w:r>
        <w:r w:rsidR="00D91E0A">
          <w:rPr>
            <w:noProof/>
            <w:webHidden/>
          </w:rPr>
          <w:tab/>
        </w:r>
        <w:r w:rsidR="00D91E0A">
          <w:rPr>
            <w:noProof/>
            <w:webHidden/>
          </w:rPr>
          <w:fldChar w:fldCharType="begin"/>
        </w:r>
        <w:r w:rsidR="00D91E0A">
          <w:rPr>
            <w:noProof/>
            <w:webHidden/>
          </w:rPr>
          <w:instrText xml:space="preserve"> PAGEREF _Toc14699663 \h </w:instrText>
        </w:r>
        <w:r w:rsidR="00D91E0A">
          <w:rPr>
            <w:noProof/>
            <w:webHidden/>
          </w:rPr>
        </w:r>
        <w:r w:rsidR="00D91E0A">
          <w:rPr>
            <w:noProof/>
            <w:webHidden/>
          </w:rPr>
          <w:fldChar w:fldCharType="separate"/>
        </w:r>
        <w:r w:rsidR="00BB2D1B">
          <w:rPr>
            <w:noProof/>
            <w:webHidden/>
          </w:rPr>
          <w:t>7</w:t>
        </w:r>
        <w:r w:rsidR="00D91E0A">
          <w:rPr>
            <w:noProof/>
            <w:webHidden/>
          </w:rPr>
          <w:fldChar w:fldCharType="end"/>
        </w:r>
      </w:hyperlink>
    </w:p>
    <w:p w:rsidRPr="00D425FB" w:rsidR="00D91E0A" w:rsidRDefault="00F92E5B" w14:paraId="3046E098" w14:textId="36251F28">
      <w:pPr>
        <w:pStyle w:val="TOC2"/>
        <w:tabs>
          <w:tab w:val="left" w:pos="1000"/>
        </w:tabs>
        <w:rPr>
          <w:rFonts w:eastAsiaTheme="minorEastAsia"/>
          <w:sz w:val="22"/>
          <w:szCs w:val="22"/>
        </w:rPr>
      </w:pPr>
      <w:hyperlink w:history="1" w:anchor="_Toc14699664">
        <w:r w:rsidRPr="0031084A" w:rsidR="00D91E0A">
          <w:rPr>
            <w:rStyle w:val="Hyperlink"/>
            <w:noProof/>
            <w:lang w:val="es-ES"/>
          </w:rPr>
          <w:t>2.4</w:t>
        </w:r>
        <w:r w:rsidRPr="00D425FB" w:rsidR="00D91E0A">
          <w:rPr>
            <w:rFonts w:eastAsiaTheme="minorEastAsia"/>
            <w:sz w:val="22"/>
            <w:szCs w:val="22"/>
          </w:rPr>
          <w:tab/>
        </w:r>
        <w:r w:rsidRPr="0031084A" w:rsidR="00D91E0A">
          <w:rPr>
            <w:rStyle w:val="Hyperlink"/>
            <w:noProof/>
          </w:rPr>
          <w:t>Restricciones</w:t>
        </w:r>
        <w:r w:rsidR="00D91E0A">
          <w:rPr>
            <w:noProof/>
            <w:webHidden/>
          </w:rPr>
          <w:tab/>
        </w:r>
        <w:r w:rsidR="00D91E0A">
          <w:rPr>
            <w:noProof/>
            <w:webHidden/>
          </w:rPr>
          <w:fldChar w:fldCharType="begin"/>
        </w:r>
        <w:r w:rsidR="00D91E0A">
          <w:rPr>
            <w:noProof/>
            <w:webHidden/>
          </w:rPr>
          <w:instrText xml:space="preserve"> PAGEREF _Toc14699664 \h </w:instrText>
        </w:r>
        <w:r w:rsidR="00D91E0A">
          <w:rPr>
            <w:noProof/>
            <w:webHidden/>
          </w:rPr>
        </w:r>
        <w:r w:rsidR="00D91E0A">
          <w:rPr>
            <w:noProof/>
            <w:webHidden/>
          </w:rPr>
          <w:fldChar w:fldCharType="separate"/>
        </w:r>
        <w:r w:rsidR="00BB2D1B">
          <w:rPr>
            <w:noProof/>
            <w:webHidden/>
          </w:rPr>
          <w:t>7</w:t>
        </w:r>
        <w:r w:rsidR="00D91E0A">
          <w:rPr>
            <w:noProof/>
            <w:webHidden/>
          </w:rPr>
          <w:fldChar w:fldCharType="end"/>
        </w:r>
      </w:hyperlink>
    </w:p>
    <w:p w:rsidRPr="00D425FB" w:rsidR="00D91E0A" w:rsidRDefault="00F92E5B" w14:paraId="2A22E3B0" w14:textId="42DEAE6B">
      <w:pPr>
        <w:pStyle w:val="TOC2"/>
        <w:tabs>
          <w:tab w:val="left" w:pos="1000"/>
        </w:tabs>
        <w:rPr>
          <w:rFonts w:eastAsiaTheme="minorEastAsia"/>
          <w:sz w:val="22"/>
          <w:szCs w:val="22"/>
        </w:rPr>
      </w:pPr>
      <w:hyperlink w:history="1" w:anchor="_Toc14699665">
        <w:r w:rsidRPr="0031084A" w:rsidR="00D91E0A">
          <w:rPr>
            <w:rStyle w:val="Hyperlink"/>
            <w:noProof/>
            <w:lang w:val="es-ES"/>
          </w:rPr>
          <w:t>2.5</w:t>
        </w:r>
        <w:r w:rsidRPr="00D425FB" w:rsidR="00D91E0A">
          <w:rPr>
            <w:rFonts w:eastAsiaTheme="minorEastAsia"/>
            <w:sz w:val="22"/>
            <w:szCs w:val="22"/>
          </w:rPr>
          <w:tab/>
        </w:r>
        <w:r w:rsidRPr="0031084A" w:rsidR="00D91E0A">
          <w:rPr>
            <w:rStyle w:val="Hyperlink"/>
            <w:noProof/>
          </w:rPr>
          <w:t>Suposiciones y Dependencias</w:t>
        </w:r>
        <w:r w:rsidR="00D91E0A">
          <w:rPr>
            <w:noProof/>
            <w:webHidden/>
          </w:rPr>
          <w:tab/>
        </w:r>
        <w:r w:rsidR="00D91E0A">
          <w:rPr>
            <w:noProof/>
            <w:webHidden/>
          </w:rPr>
          <w:fldChar w:fldCharType="begin"/>
        </w:r>
        <w:r w:rsidR="00D91E0A">
          <w:rPr>
            <w:noProof/>
            <w:webHidden/>
          </w:rPr>
          <w:instrText xml:space="preserve"> PAGEREF _Toc14699665 \h </w:instrText>
        </w:r>
        <w:r w:rsidR="00D91E0A">
          <w:rPr>
            <w:noProof/>
            <w:webHidden/>
          </w:rPr>
        </w:r>
        <w:r w:rsidR="00D91E0A">
          <w:rPr>
            <w:noProof/>
            <w:webHidden/>
          </w:rPr>
          <w:fldChar w:fldCharType="separate"/>
        </w:r>
        <w:r w:rsidR="00BB2D1B">
          <w:rPr>
            <w:noProof/>
            <w:webHidden/>
          </w:rPr>
          <w:t>8</w:t>
        </w:r>
        <w:r w:rsidR="00D91E0A">
          <w:rPr>
            <w:noProof/>
            <w:webHidden/>
          </w:rPr>
          <w:fldChar w:fldCharType="end"/>
        </w:r>
      </w:hyperlink>
    </w:p>
    <w:p w:rsidRPr="00D425FB" w:rsidR="00D91E0A" w:rsidRDefault="00F92E5B" w14:paraId="1785A0D2" w14:textId="74B2CD00">
      <w:pPr>
        <w:pStyle w:val="TOC2"/>
        <w:tabs>
          <w:tab w:val="left" w:pos="1000"/>
        </w:tabs>
        <w:rPr>
          <w:rFonts w:eastAsiaTheme="minorEastAsia"/>
          <w:sz w:val="22"/>
          <w:szCs w:val="22"/>
        </w:rPr>
      </w:pPr>
      <w:hyperlink w:history="1" w:anchor="_Toc14699666">
        <w:r w:rsidRPr="0031084A" w:rsidR="00D91E0A">
          <w:rPr>
            <w:rStyle w:val="Hyperlink"/>
            <w:noProof/>
            <w:lang w:val="es-ES"/>
          </w:rPr>
          <w:t>2.6</w:t>
        </w:r>
        <w:r w:rsidRPr="00D425FB" w:rsidR="00D91E0A">
          <w:rPr>
            <w:rFonts w:eastAsiaTheme="minorEastAsia"/>
            <w:sz w:val="22"/>
            <w:szCs w:val="22"/>
          </w:rPr>
          <w:tab/>
        </w:r>
        <w:r w:rsidRPr="0031084A" w:rsidR="00D91E0A">
          <w:rPr>
            <w:rStyle w:val="Hyperlink"/>
            <w:noProof/>
          </w:rPr>
          <w:t>Requisitos Futuros</w:t>
        </w:r>
        <w:r w:rsidR="00D91E0A">
          <w:rPr>
            <w:noProof/>
            <w:webHidden/>
          </w:rPr>
          <w:tab/>
        </w:r>
        <w:r w:rsidR="00D91E0A">
          <w:rPr>
            <w:noProof/>
            <w:webHidden/>
          </w:rPr>
          <w:fldChar w:fldCharType="begin"/>
        </w:r>
        <w:r w:rsidR="00D91E0A">
          <w:rPr>
            <w:noProof/>
            <w:webHidden/>
          </w:rPr>
          <w:instrText xml:space="preserve"> PAGEREF _Toc14699666 \h </w:instrText>
        </w:r>
        <w:r w:rsidR="00D91E0A">
          <w:rPr>
            <w:noProof/>
            <w:webHidden/>
          </w:rPr>
        </w:r>
        <w:r w:rsidR="00D91E0A">
          <w:rPr>
            <w:noProof/>
            <w:webHidden/>
          </w:rPr>
          <w:fldChar w:fldCharType="separate"/>
        </w:r>
        <w:r w:rsidR="00BB2D1B">
          <w:rPr>
            <w:noProof/>
            <w:webHidden/>
          </w:rPr>
          <w:t>8</w:t>
        </w:r>
        <w:r w:rsidR="00D91E0A">
          <w:rPr>
            <w:noProof/>
            <w:webHidden/>
          </w:rPr>
          <w:fldChar w:fldCharType="end"/>
        </w:r>
      </w:hyperlink>
    </w:p>
    <w:p w:rsidRPr="00D425FB" w:rsidR="00D91E0A" w:rsidRDefault="00F92E5B" w14:paraId="7C774F82" w14:textId="36A50F84">
      <w:pPr>
        <w:pStyle w:val="TOC2"/>
        <w:tabs>
          <w:tab w:val="left" w:pos="864"/>
        </w:tabs>
        <w:rPr>
          <w:rFonts w:eastAsiaTheme="minorEastAsia"/>
          <w:sz w:val="22"/>
          <w:szCs w:val="22"/>
        </w:rPr>
      </w:pPr>
      <w:hyperlink w:history="1" w:anchor="_Toc14699667">
        <w:r w:rsidRPr="0031084A" w:rsidR="00D91E0A">
          <w:rPr>
            <w:rStyle w:val="Hyperlink"/>
            <w:noProof/>
          </w:rPr>
          <w:t>3.</w:t>
        </w:r>
        <w:r w:rsidRPr="00D425FB" w:rsidR="00D91E0A">
          <w:rPr>
            <w:rFonts w:eastAsiaTheme="minorEastAsia"/>
            <w:sz w:val="22"/>
            <w:szCs w:val="22"/>
          </w:rPr>
          <w:tab/>
        </w:r>
        <w:r w:rsidRPr="0031084A" w:rsidR="00D91E0A">
          <w:rPr>
            <w:rStyle w:val="Hyperlink"/>
            <w:noProof/>
          </w:rPr>
          <w:t>Requisitos Específicos</w:t>
        </w:r>
        <w:r w:rsidR="00D91E0A">
          <w:rPr>
            <w:noProof/>
            <w:webHidden/>
          </w:rPr>
          <w:tab/>
        </w:r>
        <w:r w:rsidR="00D91E0A">
          <w:rPr>
            <w:noProof/>
            <w:webHidden/>
          </w:rPr>
          <w:fldChar w:fldCharType="begin"/>
        </w:r>
        <w:r w:rsidR="00D91E0A">
          <w:rPr>
            <w:noProof/>
            <w:webHidden/>
          </w:rPr>
          <w:instrText xml:space="preserve"> PAGEREF _Toc14699667 \h </w:instrText>
        </w:r>
        <w:r w:rsidR="00D91E0A">
          <w:rPr>
            <w:noProof/>
            <w:webHidden/>
          </w:rPr>
        </w:r>
        <w:r w:rsidR="00D91E0A">
          <w:rPr>
            <w:noProof/>
            <w:webHidden/>
          </w:rPr>
          <w:fldChar w:fldCharType="separate"/>
        </w:r>
        <w:r w:rsidR="00BB2D1B">
          <w:rPr>
            <w:noProof/>
            <w:webHidden/>
          </w:rPr>
          <w:t>8</w:t>
        </w:r>
        <w:r w:rsidR="00D91E0A">
          <w:rPr>
            <w:noProof/>
            <w:webHidden/>
          </w:rPr>
          <w:fldChar w:fldCharType="end"/>
        </w:r>
      </w:hyperlink>
    </w:p>
    <w:p w:rsidRPr="00D425FB" w:rsidR="00D91E0A" w:rsidRDefault="00F92E5B" w14:paraId="0832296A" w14:textId="0DF5CD73">
      <w:pPr>
        <w:pStyle w:val="TOC2"/>
        <w:tabs>
          <w:tab w:val="left" w:pos="1000"/>
        </w:tabs>
        <w:rPr>
          <w:rFonts w:eastAsiaTheme="minorEastAsia"/>
          <w:sz w:val="22"/>
          <w:szCs w:val="22"/>
        </w:rPr>
      </w:pPr>
      <w:hyperlink w:history="1" w:anchor="_Toc14699668">
        <w:r w:rsidRPr="0031084A" w:rsidR="00D91E0A">
          <w:rPr>
            <w:rStyle w:val="Hyperlink"/>
            <w:noProof/>
            <w:lang w:val="es-ES"/>
          </w:rPr>
          <w:t>3.1</w:t>
        </w:r>
        <w:r w:rsidRPr="00D425FB" w:rsidR="00D91E0A">
          <w:rPr>
            <w:rFonts w:eastAsiaTheme="minorEastAsia"/>
            <w:sz w:val="22"/>
            <w:szCs w:val="22"/>
          </w:rPr>
          <w:tab/>
        </w:r>
        <w:r w:rsidRPr="0031084A" w:rsidR="00D91E0A">
          <w:rPr>
            <w:rStyle w:val="Hyperlink"/>
            <w:noProof/>
          </w:rPr>
          <w:t>Interfaces Externas</w:t>
        </w:r>
        <w:r w:rsidR="00D91E0A">
          <w:rPr>
            <w:noProof/>
            <w:webHidden/>
          </w:rPr>
          <w:tab/>
        </w:r>
        <w:r w:rsidR="00D91E0A">
          <w:rPr>
            <w:noProof/>
            <w:webHidden/>
          </w:rPr>
          <w:fldChar w:fldCharType="begin"/>
        </w:r>
        <w:r w:rsidR="00D91E0A">
          <w:rPr>
            <w:noProof/>
            <w:webHidden/>
          </w:rPr>
          <w:instrText xml:space="preserve"> PAGEREF _Toc14699668 \h </w:instrText>
        </w:r>
        <w:r w:rsidR="00D91E0A">
          <w:rPr>
            <w:noProof/>
            <w:webHidden/>
          </w:rPr>
        </w:r>
        <w:r w:rsidR="00D91E0A">
          <w:rPr>
            <w:noProof/>
            <w:webHidden/>
          </w:rPr>
          <w:fldChar w:fldCharType="separate"/>
        </w:r>
        <w:r w:rsidR="00BB2D1B">
          <w:rPr>
            <w:noProof/>
            <w:webHidden/>
          </w:rPr>
          <w:t>8</w:t>
        </w:r>
        <w:r w:rsidR="00D91E0A">
          <w:rPr>
            <w:noProof/>
            <w:webHidden/>
          </w:rPr>
          <w:fldChar w:fldCharType="end"/>
        </w:r>
      </w:hyperlink>
    </w:p>
    <w:p w:rsidRPr="00D425FB" w:rsidR="00D91E0A" w:rsidRDefault="00F92E5B" w14:paraId="076B6C4D" w14:textId="0AED8291">
      <w:pPr>
        <w:pStyle w:val="TOC2"/>
        <w:tabs>
          <w:tab w:val="left" w:pos="1000"/>
        </w:tabs>
        <w:rPr>
          <w:rFonts w:eastAsiaTheme="minorEastAsia"/>
          <w:sz w:val="22"/>
          <w:szCs w:val="22"/>
        </w:rPr>
      </w:pPr>
      <w:hyperlink w:history="1" w:anchor="_Toc14699669">
        <w:r w:rsidRPr="0031084A" w:rsidR="00D91E0A">
          <w:rPr>
            <w:rStyle w:val="Hyperlink"/>
            <w:noProof/>
            <w:lang w:val="es-ES"/>
          </w:rPr>
          <w:t>3.2</w:t>
        </w:r>
        <w:r w:rsidRPr="00D425FB" w:rsidR="00D91E0A">
          <w:rPr>
            <w:rFonts w:eastAsiaTheme="minorEastAsia"/>
            <w:sz w:val="22"/>
            <w:szCs w:val="22"/>
          </w:rPr>
          <w:tab/>
        </w:r>
        <w:r w:rsidRPr="0031084A" w:rsidR="00D91E0A">
          <w:rPr>
            <w:rStyle w:val="Hyperlink"/>
            <w:noProof/>
          </w:rPr>
          <w:t>Funciones</w:t>
        </w:r>
        <w:r w:rsidR="00D91E0A">
          <w:rPr>
            <w:noProof/>
            <w:webHidden/>
          </w:rPr>
          <w:tab/>
        </w:r>
        <w:r w:rsidR="00D91E0A">
          <w:rPr>
            <w:noProof/>
            <w:webHidden/>
          </w:rPr>
          <w:fldChar w:fldCharType="begin"/>
        </w:r>
        <w:r w:rsidR="00D91E0A">
          <w:rPr>
            <w:noProof/>
            <w:webHidden/>
          </w:rPr>
          <w:instrText xml:space="preserve"> PAGEREF _Toc14699669 \h </w:instrText>
        </w:r>
        <w:r w:rsidR="00D91E0A">
          <w:rPr>
            <w:noProof/>
            <w:webHidden/>
          </w:rPr>
        </w:r>
        <w:r w:rsidR="00D91E0A">
          <w:rPr>
            <w:noProof/>
            <w:webHidden/>
          </w:rPr>
          <w:fldChar w:fldCharType="separate"/>
        </w:r>
        <w:r w:rsidR="00BB2D1B">
          <w:rPr>
            <w:noProof/>
            <w:webHidden/>
          </w:rPr>
          <w:t>16</w:t>
        </w:r>
        <w:r w:rsidR="00D91E0A">
          <w:rPr>
            <w:noProof/>
            <w:webHidden/>
          </w:rPr>
          <w:fldChar w:fldCharType="end"/>
        </w:r>
      </w:hyperlink>
    </w:p>
    <w:p w:rsidRPr="00D425FB" w:rsidR="00D91E0A" w:rsidRDefault="00F92E5B" w14:paraId="3F268091" w14:textId="78EA1676">
      <w:pPr>
        <w:pStyle w:val="TOC2"/>
        <w:tabs>
          <w:tab w:val="left" w:pos="1000"/>
        </w:tabs>
        <w:rPr>
          <w:rFonts w:eastAsiaTheme="minorEastAsia"/>
          <w:sz w:val="22"/>
          <w:szCs w:val="22"/>
        </w:rPr>
      </w:pPr>
      <w:hyperlink w:history="1" w:anchor="_Toc14699670">
        <w:r w:rsidRPr="0031084A" w:rsidR="00D91E0A">
          <w:rPr>
            <w:rStyle w:val="Hyperlink"/>
            <w:noProof/>
            <w:lang w:val="es-ES"/>
          </w:rPr>
          <w:t>3.3</w:t>
        </w:r>
        <w:r w:rsidRPr="00D425FB" w:rsidR="00D91E0A">
          <w:rPr>
            <w:rFonts w:eastAsiaTheme="minorEastAsia"/>
            <w:sz w:val="22"/>
            <w:szCs w:val="22"/>
          </w:rPr>
          <w:tab/>
        </w:r>
        <w:r w:rsidRPr="0031084A" w:rsidR="00D91E0A">
          <w:rPr>
            <w:rStyle w:val="Hyperlink"/>
            <w:noProof/>
          </w:rPr>
          <w:t>Requisitos de Rendimiento</w:t>
        </w:r>
        <w:r w:rsidR="00D91E0A">
          <w:rPr>
            <w:noProof/>
            <w:webHidden/>
          </w:rPr>
          <w:tab/>
        </w:r>
        <w:r w:rsidR="00D91E0A">
          <w:rPr>
            <w:noProof/>
            <w:webHidden/>
          </w:rPr>
          <w:fldChar w:fldCharType="begin"/>
        </w:r>
        <w:r w:rsidR="00D91E0A">
          <w:rPr>
            <w:noProof/>
            <w:webHidden/>
          </w:rPr>
          <w:instrText xml:space="preserve"> PAGEREF _Toc14699670 \h </w:instrText>
        </w:r>
        <w:r w:rsidR="00D91E0A">
          <w:rPr>
            <w:noProof/>
            <w:webHidden/>
          </w:rPr>
        </w:r>
        <w:r w:rsidR="00D91E0A">
          <w:rPr>
            <w:noProof/>
            <w:webHidden/>
          </w:rPr>
          <w:fldChar w:fldCharType="separate"/>
        </w:r>
        <w:r w:rsidR="00BB2D1B">
          <w:rPr>
            <w:noProof/>
            <w:webHidden/>
          </w:rPr>
          <w:t>62</w:t>
        </w:r>
        <w:r w:rsidR="00D91E0A">
          <w:rPr>
            <w:noProof/>
            <w:webHidden/>
          </w:rPr>
          <w:fldChar w:fldCharType="end"/>
        </w:r>
      </w:hyperlink>
    </w:p>
    <w:p w:rsidRPr="00D425FB" w:rsidR="00D91E0A" w:rsidRDefault="00F92E5B" w14:paraId="431F162A" w14:textId="5C571467">
      <w:pPr>
        <w:pStyle w:val="TOC2"/>
        <w:tabs>
          <w:tab w:val="left" w:pos="1000"/>
        </w:tabs>
        <w:rPr>
          <w:rFonts w:eastAsiaTheme="minorEastAsia"/>
          <w:sz w:val="22"/>
          <w:szCs w:val="22"/>
        </w:rPr>
      </w:pPr>
      <w:hyperlink w:history="1" w:anchor="_Toc14699671">
        <w:r w:rsidRPr="0031084A" w:rsidR="00D91E0A">
          <w:rPr>
            <w:rStyle w:val="Hyperlink"/>
            <w:noProof/>
            <w:lang w:val="es-ES"/>
          </w:rPr>
          <w:t>3.4</w:t>
        </w:r>
        <w:r w:rsidRPr="00D425FB" w:rsidR="00D91E0A">
          <w:rPr>
            <w:rFonts w:eastAsiaTheme="minorEastAsia"/>
            <w:sz w:val="22"/>
            <w:szCs w:val="22"/>
          </w:rPr>
          <w:tab/>
        </w:r>
        <w:r w:rsidRPr="0031084A" w:rsidR="00D91E0A">
          <w:rPr>
            <w:rStyle w:val="Hyperlink"/>
            <w:noProof/>
          </w:rPr>
          <w:t>Restricciones de Diseño</w:t>
        </w:r>
        <w:r w:rsidR="00D91E0A">
          <w:rPr>
            <w:noProof/>
            <w:webHidden/>
          </w:rPr>
          <w:tab/>
        </w:r>
        <w:r w:rsidR="00D91E0A">
          <w:rPr>
            <w:noProof/>
            <w:webHidden/>
          </w:rPr>
          <w:fldChar w:fldCharType="begin"/>
        </w:r>
        <w:r w:rsidR="00D91E0A">
          <w:rPr>
            <w:noProof/>
            <w:webHidden/>
          </w:rPr>
          <w:instrText xml:space="preserve"> PAGEREF _Toc14699671 \h </w:instrText>
        </w:r>
        <w:r w:rsidR="00D91E0A">
          <w:rPr>
            <w:noProof/>
            <w:webHidden/>
          </w:rPr>
        </w:r>
        <w:r w:rsidR="00D91E0A">
          <w:rPr>
            <w:noProof/>
            <w:webHidden/>
          </w:rPr>
          <w:fldChar w:fldCharType="separate"/>
        </w:r>
        <w:r w:rsidR="00BB2D1B">
          <w:rPr>
            <w:noProof/>
            <w:webHidden/>
          </w:rPr>
          <w:t>62</w:t>
        </w:r>
        <w:r w:rsidR="00D91E0A">
          <w:rPr>
            <w:noProof/>
            <w:webHidden/>
          </w:rPr>
          <w:fldChar w:fldCharType="end"/>
        </w:r>
      </w:hyperlink>
    </w:p>
    <w:p w:rsidRPr="00D425FB" w:rsidR="00D91E0A" w:rsidRDefault="00F92E5B" w14:paraId="1AA21AC8" w14:textId="680DFB79">
      <w:pPr>
        <w:pStyle w:val="TOC2"/>
        <w:tabs>
          <w:tab w:val="left" w:pos="1000"/>
        </w:tabs>
        <w:rPr>
          <w:rFonts w:eastAsiaTheme="minorEastAsia"/>
          <w:sz w:val="22"/>
          <w:szCs w:val="22"/>
        </w:rPr>
      </w:pPr>
      <w:hyperlink w:history="1" w:anchor="_Toc14699672">
        <w:r w:rsidRPr="0031084A" w:rsidR="00D91E0A">
          <w:rPr>
            <w:rStyle w:val="Hyperlink"/>
            <w:noProof/>
            <w:lang w:val="es-ES"/>
          </w:rPr>
          <w:t>3.5</w:t>
        </w:r>
        <w:r w:rsidRPr="00D425FB" w:rsidR="00D91E0A">
          <w:rPr>
            <w:rFonts w:eastAsiaTheme="minorEastAsia"/>
            <w:sz w:val="22"/>
            <w:szCs w:val="22"/>
          </w:rPr>
          <w:tab/>
        </w:r>
        <w:r w:rsidRPr="0031084A" w:rsidR="00D91E0A">
          <w:rPr>
            <w:rStyle w:val="Hyperlink"/>
            <w:noProof/>
          </w:rPr>
          <w:t>Atributos del Sistema</w:t>
        </w:r>
        <w:r w:rsidR="00D91E0A">
          <w:rPr>
            <w:noProof/>
            <w:webHidden/>
          </w:rPr>
          <w:tab/>
        </w:r>
        <w:r w:rsidR="00D91E0A">
          <w:rPr>
            <w:noProof/>
            <w:webHidden/>
          </w:rPr>
          <w:fldChar w:fldCharType="begin"/>
        </w:r>
        <w:r w:rsidR="00D91E0A">
          <w:rPr>
            <w:noProof/>
            <w:webHidden/>
          </w:rPr>
          <w:instrText xml:space="preserve"> PAGEREF _Toc14699672 \h </w:instrText>
        </w:r>
        <w:r w:rsidR="00D91E0A">
          <w:rPr>
            <w:noProof/>
            <w:webHidden/>
          </w:rPr>
        </w:r>
        <w:r w:rsidR="00D91E0A">
          <w:rPr>
            <w:noProof/>
            <w:webHidden/>
          </w:rPr>
          <w:fldChar w:fldCharType="separate"/>
        </w:r>
        <w:r w:rsidR="00BB2D1B">
          <w:rPr>
            <w:noProof/>
            <w:webHidden/>
          </w:rPr>
          <w:t>62</w:t>
        </w:r>
        <w:r w:rsidR="00D91E0A">
          <w:rPr>
            <w:noProof/>
            <w:webHidden/>
          </w:rPr>
          <w:fldChar w:fldCharType="end"/>
        </w:r>
      </w:hyperlink>
    </w:p>
    <w:p w:rsidRPr="00D425FB" w:rsidR="00D91E0A" w:rsidRDefault="00F92E5B" w14:paraId="57EA361C" w14:textId="1BB7DF45">
      <w:pPr>
        <w:pStyle w:val="TOC2"/>
        <w:tabs>
          <w:tab w:val="left" w:pos="1000"/>
        </w:tabs>
        <w:rPr>
          <w:rFonts w:eastAsiaTheme="minorEastAsia"/>
          <w:sz w:val="22"/>
          <w:szCs w:val="22"/>
        </w:rPr>
      </w:pPr>
      <w:hyperlink w:history="1" w:anchor="_Toc14699673">
        <w:r w:rsidRPr="0031084A" w:rsidR="00D91E0A">
          <w:rPr>
            <w:rStyle w:val="Hyperlink"/>
            <w:noProof/>
            <w:lang w:val="es-ES"/>
          </w:rPr>
          <w:t>3.6</w:t>
        </w:r>
        <w:r w:rsidRPr="00D425FB" w:rsidR="00D91E0A">
          <w:rPr>
            <w:rFonts w:eastAsiaTheme="minorEastAsia"/>
            <w:sz w:val="22"/>
            <w:szCs w:val="22"/>
          </w:rPr>
          <w:tab/>
        </w:r>
        <w:r w:rsidRPr="0031084A" w:rsidR="00D91E0A">
          <w:rPr>
            <w:rStyle w:val="Hyperlink"/>
            <w:noProof/>
          </w:rPr>
          <w:t>Otros Requisitos</w:t>
        </w:r>
        <w:r w:rsidR="00D91E0A">
          <w:rPr>
            <w:noProof/>
            <w:webHidden/>
          </w:rPr>
          <w:tab/>
        </w:r>
        <w:r w:rsidR="00D91E0A">
          <w:rPr>
            <w:noProof/>
            <w:webHidden/>
          </w:rPr>
          <w:fldChar w:fldCharType="begin"/>
        </w:r>
        <w:r w:rsidR="00D91E0A">
          <w:rPr>
            <w:noProof/>
            <w:webHidden/>
          </w:rPr>
          <w:instrText xml:space="preserve"> PAGEREF _Toc14699673 \h </w:instrText>
        </w:r>
        <w:r w:rsidR="00D91E0A">
          <w:rPr>
            <w:noProof/>
            <w:webHidden/>
          </w:rPr>
        </w:r>
        <w:r w:rsidR="00D91E0A">
          <w:rPr>
            <w:noProof/>
            <w:webHidden/>
          </w:rPr>
          <w:fldChar w:fldCharType="separate"/>
        </w:r>
        <w:r w:rsidR="00BB2D1B">
          <w:rPr>
            <w:noProof/>
            <w:webHidden/>
          </w:rPr>
          <w:t>63</w:t>
        </w:r>
        <w:r w:rsidR="00D91E0A">
          <w:rPr>
            <w:noProof/>
            <w:webHidden/>
          </w:rPr>
          <w:fldChar w:fldCharType="end"/>
        </w:r>
      </w:hyperlink>
    </w:p>
    <w:p w:rsidRPr="00D425FB" w:rsidR="00D91E0A" w:rsidRDefault="00F92E5B" w14:paraId="4F2AA6A3" w14:textId="330F2BA8">
      <w:pPr>
        <w:pStyle w:val="TOC2"/>
        <w:tabs>
          <w:tab w:val="left" w:pos="864"/>
        </w:tabs>
        <w:rPr>
          <w:rFonts w:eastAsiaTheme="minorEastAsia"/>
          <w:sz w:val="22"/>
          <w:szCs w:val="22"/>
        </w:rPr>
      </w:pPr>
      <w:hyperlink w:history="1" w:anchor="_Toc14699674">
        <w:r w:rsidRPr="0031084A" w:rsidR="00D91E0A">
          <w:rPr>
            <w:rStyle w:val="Hyperlink"/>
            <w:noProof/>
          </w:rPr>
          <w:t>4.</w:t>
        </w:r>
        <w:r w:rsidRPr="00D425FB" w:rsidR="00D91E0A">
          <w:rPr>
            <w:rFonts w:eastAsiaTheme="minorEastAsia"/>
            <w:sz w:val="22"/>
            <w:szCs w:val="22"/>
          </w:rPr>
          <w:tab/>
        </w:r>
        <w:r w:rsidRPr="0031084A" w:rsidR="00D91E0A">
          <w:rPr>
            <w:rStyle w:val="Hyperlink"/>
            <w:noProof/>
          </w:rPr>
          <w:t>Apéndices</w:t>
        </w:r>
        <w:r w:rsidR="00D91E0A">
          <w:rPr>
            <w:noProof/>
            <w:webHidden/>
          </w:rPr>
          <w:tab/>
        </w:r>
        <w:r w:rsidR="00D91E0A">
          <w:rPr>
            <w:noProof/>
            <w:webHidden/>
          </w:rPr>
          <w:fldChar w:fldCharType="begin"/>
        </w:r>
        <w:r w:rsidR="00D91E0A">
          <w:rPr>
            <w:noProof/>
            <w:webHidden/>
          </w:rPr>
          <w:instrText xml:space="preserve"> PAGEREF _Toc14699674 \h </w:instrText>
        </w:r>
        <w:r w:rsidR="00D91E0A">
          <w:rPr>
            <w:noProof/>
            <w:webHidden/>
          </w:rPr>
        </w:r>
        <w:r w:rsidR="00D91E0A">
          <w:rPr>
            <w:noProof/>
            <w:webHidden/>
          </w:rPr>
          <w:fldChar w:fldCharType="separate"/>
        </w:r>
        <w:r w:rsidR="00BB2D1B">
          <w:rPr>
            <w:noProof/>
            <w:webHidden/>
          </w:rPr>
          <w:t>63</w:t>
        </w:r>
        <w:r w:rsidR="00D91E0A">
          <w:rPr>
            <w:noProof/>
            <w:webHidden/>
          </w:rPr>
          <w:fldChar w:fldCharType="end"/>
        </w:r>
      </w:hyperlink>
    </w:p>
    <w:p w:rsidRPr="00D425FB" w:rsidR="00014929" w:rsidP="00E76E30" w:rsidRDefault="00014929" w14:paraId="3D1B0141" w14:textId="1EB28DEF">
      <w:pPr>
        <w:pStyle w:val="Title"/>
        <w:jc w:val="both"/>
        <w:rPr>
          <w:rFonts w:ascii="Times New Roman" w:hAnsi="Times New Roman"/>
          <w:lang w:val="es-EC"/>
        </w:rPr>
      </w:pPr>
      <w:r w:rsidRPr="0089056A">
        <w:rPr>
          <w:rFonts w:ascii="Times New Roman" w:hAnsi="Times New Roman"/>
          <w:sz w:val="24"/>
          <w:lang w:val="es-EC"/>
        </w:rPr>
        <w:fldChar w:fldCharType="end"/>
      </w:r>
      <w:r w:rsidRPr="00D425FB">
        <w:rPr>
          <w:rFonts w:ascii="Times New Roman" w:hAnsi="Times New Roman"/>
          <w:lang w:val="es-EC"/>
        </w:rPr>
        <w:br w:type="page"/>
      </w:r>
      <w:r w:rsidRPr="00D425FB" w:rsidR="00B06FBC">
        <w:rPr>
          <w:rFonts w:ascii="Times New Roman" w:hAnsi="Times New Roman"/>
          <w:lang w:val="es-EC"/>
        </w:rPr>
        <w:t xml:space="preserve">Especificación de Requisitos de Software. </w:t>
      </w:r>
    </w:p>
    <w:p w:rsidRPr="00B06FBC" w:rsidR="003D5298" w:rsidP="003D5298" w:rsidRDefault="003D5298" w14:paraId="5B78A4CE" w14:textId="77777777">
      <w:pPr>
        <w:jc w:val="both"/>
        <w:rPr>
          <w:rStyle w:val="Strong"/>
          <w:b w:val="0"/>
          <w:bCs w:val="0"/>
          <w:lang w:val="es-EC"/>
        </w:rPr>
      </w:pPr>
    </w:p>
    <w:p w:rsidRPr="00D425FB" w:rsidR="003D5298" w:rsidP="003D5298" w:rsidRDefault="003D5298" w14:paraId="3A8947F4" w14:textId="696C9F7F">
      <w:pPr>
        <w:pStyle w:val="Heading2"/>
        <w:numPr>
          <w:ilvl w:val="0"/>
          <w:numId w:val="4"/>
        </w:numPr>
        <w:jc w:val="both"/>
        <w:rPr>
          <w:rFonts w:ascii="Times New Roman" w:hAnsi="Times New Roman" w:cs="Times New Roman"/>
        </w:rPr>
      </w:pPr>
      <w:bookmarkStart w:name="_Toc456598586" w:id="1"/>
      <w:bookmarkStart w:name="_Toc456600917" w:id="2"/>
      <w:bookmarkStart w:name="_Toc14668954" w:id="3"/>
      <w:bookmarkStart w:name="_Toc14699654" w:id="4"/>
      <w:r w:rsidRPr="00D425FB">
        <w:rPr>
          <w:rFonts w:ascii="Times New Roman" w:hAnsi="Times New Roman" w:cs="Times New Roman"/>
        </w:rPr>
        <w:t>Introducción</w:t>
      </w:r>
      <w:bookmarkEnd w:id="1"/>
      <w:bookmarkEnd w:id="2"/>
      <w:bookmarkEnd w:id="3"/>
      <w:bookmarkEnd w:id="4"/>
    </w:p>
    <w:p w:rsidRPr="00D425FB" w:rsidR="003D5298" w:rsidP="00291F8E" w:rsidRDefault="003D5298" w14:paraId="3F9A34F5" w14:textId="77777777">
      <w:pPr>
        <w:pStyle w:val="Heading2"/>
        <w:numPr>
          <w:ilvl w:val="1"/>
          <w:numId w:val="4"/>
        </w:numPr>
        <w:jc w:val="both"/>
        <w:rPr>
          <w:rFonts w:ascii="Times New Roman" w:hAnsi="Times New Roman" w:cs="Times New Roman"/>
        </w:rPr>
      </w:pPr>
      <w:bookmarkStart w:name="_Toc14668955" w:id="5"/>
      <w:bookmarkStart w:name="_Toc14699655" w:id="6"/>
      <w:r w:rsidRPr="00D425FB">
        <w:rPr>
          <w:rFonts w:ascii="Times New Roman" w:hAnsi="Times New Roman" w:cs="Times New Roman"/>
        </w:rPr>
        <w:t>Propósito</w:t>
      </w:r>
      <w:bookmarkEnd w:id="5"/>
      <w:bookmarkEnd w:id="6"/>
    </w:p>
    <w:p w:rsidRPr="00DC729B" w:rsidR="003D5298" w:rsidP="005F1927" w:rsidRDefault="003D5298" w14:paraId="19EE6243" w14:textId="680A8F2B">
      <w:pPr>
        <w:ind w:left="576"/>
        <w:jc w:val="both"/>
        <w:rPr>
          <w:lang w:val="es-EC"/>
        </w:rPr>
      </w:pPr>
      <w:r w:rsidRPr="00DC729B">
        <w:rPr>
          <w:lang w:val="es-EC"/>
        </w:rPr>
        <w:t>El propósito de este documento es describir los requerimientos funcionales, y no funcionales, junto con las características de los usuarios del Sistema de Gestión de Servicio Técnico (SiGSTec) para la empresa “Redinco”. Sus oficinas están ubicadas en la ciudad de Quito, en la calle Guepi N44-436 y avenida El Inca, en el sector El Inca.</w:t>
      </w:r>
    </w:p>
    <w:p w:rsidRPr="00DC729B" w:rsidR="003D5298" w:rsidP="005F1927" w:rsidRDefault="003D5298" w14:paraId="693C7436" w14:textId="77777777">
      <w:pPr>
        <w:ind w:left="576"/>
        <w:jc w:val="both"/>
        <w:rPr>
          <w:lang w:val="es-EC"/>
        </w:rPr>
      </w:pPr>
      <w:r w:rsidRPr="00DC729B">
        <w:rPr>
          <w:lang w:val="es-EC"/>
        </w:rPr>
        <w:t>Esta empresa fue fundada en el año 1999. Desde esa fecha provee soluciones integrales de redes, comunicaciones, sistemas y electrónica para todo tipo de empresas. Con el transcurso del tiempo, la empresa ha crecido exponencialmente, por lo que requiere de la implantación de un sistema que le permita gestionar los casos de servicio técnico de una forma más eficiente, también que agilice el registro de los datos referentes a nuevos clientes y permita consultar datos sobre los mismos con mayor velocidad. Unos de los recursos más importantes de la empresa son los técnicos que atienden los casos, por lo que se requiere de una gestión eficiente de los mismos. El inventario del que dispone Redinco</w:t>
      </w:r>
      <w:r>
        <w:rPr>
          <w:lang w:val="es-EC"/>
        </w:rPr>
        <w:t xml:space="preserve"> </w:t>
      </w:r>
      <w:r w:rsidRPr="00DC729B">
        <w:rPr>
          <w:lang w:val="es-EC"/>
        </w:rPr>
        <w:t>, es uno de los principales pilares en los que se sustenta, por lo que es necesario un control, con la mayor precisión posible y de manera automática, que permita registrar los cambios en el estado de este. Estos factores potenciarán el crecimiento de la empresa, permitiéndole ofrecer un servicio de calidad, eficiente y en el menor tiempo posible.</w:t>
      </w:r>
    </w:p>
    <w:p w:rsidRPr="00DC729B" w:rsidR="003D5298" w:rsidP="005F1927" w:rsidRDefault="003D5298" w14:paraId="4F432D95" w14:textId="77777777">
      <w:pPr>
        <w:ind w:left="576"/>
        <w:jc w:val="both"/>
        <w:rPr>
          <w:lang w:val="es-EC"/>
        </w:rPr>
      </w:pPr>
      <w:r w:rsidRPr="00DC729B">
        <w:rPr>
          <w:lang w:val="es-EC"/>
        </w:rPr>
        <w:t>Este documento está dirigido al cliente, Msc. Jaime Valarezo (Gerente del Área Técnica), y a los usuarios del sistema, entre los que se incluyen la señorita Cristina Flores y demás Empleados de la Mesa de Servicios, Empleados de Ventas, Empleados de Compras, Bodeguero y al equipo encargado del desarrollo del sistema, que se encuentra conformado por los señores Patrick Cabezas, Juan López, Juan José Morales, y Andrés Pantoja, los cuales forman parte de la empresa AutomaTech.</w:t>
      </w:r>
      <w:r w:rsidRPr="5DE245D1">
        <w:rPr>
          <w:lang w:val="es-EC"/>
        </w:rPr>
        <w:t xml:space="preserve"> </w:t>
      </w:r>
    </w:p>
    <w:p w:rsidRPr="00D425FB" w:rsidR="003D5298" w:rsidP="00291F8E" w:rsidRDefault="003D5298" w14:paraId="5F389188" w14:textId="77777777">
      <w:pPr>
        <w:pStyle w:val="Heading2"/>
        <w:numPr>
          <w:ilvl w:val="1"/>
          <w:numId w:val="4"/>
        </w:numPr>
        <w:jc w:val="both"/>
        <w:rPr>
          <w:rFonts w:ascii="Times New Roman" w:hAnsi="Times New Roman" w:cs="Times New Roman"/>
        </w:rPr>
      </w:pPr>
      <w:bookmarkStart w:name="_Toc14668956" w:id="7"/>
      <w:bookmarkStart w:name="_Toc14699656" w:id="8"/>
      <w:r w:rsidRPr="00D425FB">
        <w:rPr>
          <w:rFonts w:ascii="Times New Roman" w:hAnsi="Times New Roman" w:cs="Times New Roman"/>
        </w:rPr>
        <w:t>Ámbito</w:t>
      </w:r>
      <w:bookmarkEnd w:id="7"/>
      <w:bookmarkEnd w:id="8"/>
    </w:p>
    <w:p w:rsidRPr="00DC729B" w:rsidR="003D5298" w:rsidP="005B1476" w:rsidRDefault="003D5298" w14:paraId="1833F789" w14:textId="5A45052E">
      <w:pPr>
        <w:ind w:firstLine="576"/>
        <w:jc w:val="both"/>
        <w:rPr>
          <w:lang w:val="es-EC"/>
        </w:rPr>
      </w:pPr>
      <w:r w:rsidRPr="00DC729B">
        <w:rPr>
          <w:lang w:val="es-EC"/>
        </w:rPr>
        <w:t>El sistema a desarrolla</w:t>
      </w:r>
      <w:r w:rsidR="008927E8">
        <w:rPr>
          <w:lang w:val="es-EC"/>
        </w:rPr>
        <w:t>r</w:t>
      </w:r>
      <w:r w:rsidRPr="00DC729B">
        <w:rPr>
          <w:lang w:val="es-EC"/>
        </w:rPr>
        <w:t xml:space="preserve"> se denomina “Sistema De Gestión De Servicio Técnico – SiGSTec”.</w:t>
      </w:r>
    </w:p>
    <w:p w:rsidRPr="00DC729B" w:rsidR="003D5298" w:rsidP="005B1476" w:rsidRDefault="003D5298" w14:paraId="1CABF02E" w14:textId="77777777">
      <w:pPr>
        <w:ind w:left="576"/>
        <w:jc w:val="both"/>
        <w:rPr>
          <w:lang w:val="es-EC"/>
        </w:rPr>
      </w:pPr>
      <w:r w:rsidRPr="00DC729B">
        <w:rPr>
          <w:lang w:val="es-EC"/>
        </w:rPr>
        <w:t>SiGSTec automatiza la gestión de los procesos de asignación de casos de servicio técnico e inventario y permite administrar a los Casos, Técnicos y Productos, así como administrar a los usuarios del sistema.</w:t>
      </w:r>
    </w:p>
    <w:p w:rsidRPr="00D91E0A" w:rsidR="003D5298" w:rsidP="005B1476" w:rsidRDefault="003D5298" w14:paraId="0B29CB0A" w14:textId="77777777">
      <w:pPr>
        <w:ind w:left="576"/>
        <w:jc w:val="both"/>
        <w:rPr>
          <w:lang w:val="es-EC"/>
        </w:rPr>
      </w:pPr>
      <w:r w:rsidRPr="00DC729B">
        <w:rPr>
          <w:lang w:val="es-EC"/>
        </w:rPr>
        <w:t>SiGSTec</w:t>
      </w:r>
      <w:r w:rsidRPr="00D91E0A">
        <w:rPr>
          <w:lang w:val="es-EC"/>
        </w:rPr>
        <w:t xml:space="preserve"> estará dividido en 6 módulos que son: </w:t>
      </w:r>
      <w:r w:rsidRPr="00DC729B">
        <w:rPr>
          <w:lang w:val="es-EC"/>
        </w:rPr>
        <w:t>Módulo Clientes</w:t>
      </w:r>
      <w:r w:rsidRPr="00D91E0A">
        <w:rPr>
          <w:lang w:val="es-EC"/>
        </w:rPr>
        <w:t xml:space="preserve">, </w:t>
      </w:r>
      <w:r w:rsidRPr="00DC729B">
        <w:rPr>
          <w:lang w:val="es-EC"/>
        </w:rPr>
        <w:t>Módulo de Casos</w:t>
      </w:r>
      <w:r w:rsidRPr="00D91E0A">
        <w:rPr>
          <w:lang w:val="es-EC"/>
        </w:rPr>
        <w:t xml:space="preserve">, </w:t>
      </w:r>
      <w:r w:rsidRPr="00DC729B">
        <w:rPr>
          <w:lang w:val="es-EC"/>
        </w:rPr>
        <w:t>Módulo Técnicos</w:t>
      </w:r>
      <w:r w:rsidRPr="00D91E0A">
        <w:rPr>
          <w:lang w:val="es-EC"/>
        </w:rPr>
        <w:t xml:space="preserve">, </w:t>
      </w:r>
      <w:r w:rsidRPr="00DC729B">
        <w:rPr>
          <w:lang w:val="es-EC"/>
        </w:rPr>
        <w:t>Módulo de Inventario</w:t>
      </w:r>
      <w:r w:rsidRPr="00D91E0A">
        <w:rPr>
          <w:lang w:val="es-EC"/>
        </w:rPr>
        <w:t xml:space="preserve">, </w:t>
      </w:r>
      <w:r w:rsidRPr="00DC729B">
        <w:rPr>
          <w:lang w:val="es-EC"/>
        </w:rPr>
        <w:t>Módulo Estadísticas</w:t>
      </w:r>
      <w:r w:rsidRPr="00D91E0A">
        <w:rPr>
          <w:lang w:val="es-EC"/>
        </w:rPr>
        <w:t xml:space="preserve"> y </w:t>
      </w:r>
      <w:r w:rsidRPr="00DC729B">
        <w:rPr>
          <w:lang w:val="es-EC"/>
        </w:rPr>
        <w:t>Módulo de Administración.</w:t>
      </w:r>
    </w:p>
    <w:p w:rsidRPr="00D91E0A" w:rsidR="003D5298" w:rsidP="005B1476" w:rsidRDefault="003D5298" w14:paraId="5D5EE632" w14:textId="77777777">
      <w:pPr>
        <w:ind w:left="576"/>
        <w:jc w:val="both"/>
        <w:rPr>
          <w:lang w:val="es-EC"/>
        </w:rPr>
      </w:pPr>
      <w:r w:rsidRPr="00D91E0A">
        <w:rPr>
          <w:lang w:val="es-EC"/>
        </w:rPr>
        <w:t>El sistema no automatizará los procesos de contabilidad, ni emitirá facturas de ningún tipo. Tampoco llevará la gestión de los recursos humanos, ni tendrá una funcionalidad en la web.</w:t>
      </w:r>
    </w:p>
    <w:p w:rsidRPr="00D91E0A" w:rsidR="003D5298" w:rsidP="005B1476" w:rsidRDefault="003D5298" w14:paraId="1CB1E269" w14:textId="77777777">
      <w:pPr>
        <w:ind w:left="576"/>
        <w:jc w:val="both"/>
        <w:rPr>
          <w:lang w:val="es-EC"/>
        </w:rPr>
      </w:pPr>
      <w:r w:rsidRPr="00D91E0A">
        <w:rPr>
          <w:lang w:val="es-EC"/>
        </w:rPr>
        <w:t>Adicionalmente, es importante recalcar que este sistema tiene como objetivo reducir el tiempo que toma la gestión completa de los casos de servicio técnico, de tal manera que la empresa Redinco  pueda brindar un mejor servicio a sus clientes a lo largo de todo el territorio nacional.</w:t>
      </w:r>
    </w:p>
    <w:p w:rsidRPr="007A1675" w:rsidR="003D5298" w:rsidP="005B1476" w:rsidRDefault="003D5298" w14:paraId="6F478C3D" w14:textId="77777777">
      <w:pPr>
        <w:ind w:left="576"/>
        <w:jc w:val="both"/>
        <w:rPr>
          <w:lang w:val="es-ES"/>
        </w:rPr>
      </w:pPr>
      <w:r w:rsidRPr="00D91E0A">
        <w:rPr>
          <w:lang w:val="es-EC"/>
        </w:rPr>
        <w:t xml:space="preserve">También, el sistema </w:t>
      </w:r>
      <w:r w:rsidRPr="00DC729B">
        <w:rPr>
          <w:lang w:val="es-EC"/>
        </w:rPr>
        <w:t>SiGSTec</w:t>
      </w:r>
      <w:r w:rsidRPr="00D91E0A">
        <w:rPr>
          <w:lang w:val="es-EC"/>
        </w:rPr>
        <w:t xml:space="preserve"> mejorará la gestión del inventario, se podrá administrar de mejor manera los productos utilizados en un caso de servicio técnico y se llevará un control más preciso sobre los casos de servicio técnico </w:t>
      </w:r>
    </w:p>
    <w:p w:rsidRPr="00D425FB" w:rsidR="003D5298" w:rsidP="00291F8E" w:rsidRDefault="003D5298" w14:paraId="26DC05E9" w14:textId="77777777">
      <w:pPr>
        <w:pStyle w:val="Heading2"/>
        <w:numPr>
          <w:ilvl w:val="1"/>
          <w:numId w:val="4"/>
        </w:numPr>
        <w:jc w:val="both"/>
        <w:rPr>
          <w:rFonts w:ascii="Times New Roman" w:hAnsi="Times New Roman" w:cs="Times New Roman"/>
          <w:sz w:val="22"/>
          <w:szCs w:val="22"/>
        </w:rPr>
      </w:pPr>
      <w:bookmarkStart w:name="_Toc14668957" w:id="9"/>
      <w:bookmarkStart w:name="_Toc14699657" w:id="10"/>
      <w:r w:rsidRPr="0C6AE431">
        <w:rPr>
          <w:rFonts w:ascii="Times New Roman" w:hAnsi="Times New Roman" w:cs="Times New Roman"/>
          <w:sz w:val="22"/>
          <w:szCs w:val="22"/>
        </w:rPr>
        <w:t>Definiciones, Acrónimos y Abreviaturas</w:t>
      </w:r>
      <w:bookmarkEnd w:id="9"/>
      <w:bookmarkEnd w:id="10"/>
    </w:p>
    <w:p w:rsidRPr="007C00A2" w:rsidR="003D5298" w:rsidP="00B3453A" w:rsidRDefault="003D5298" w14:paraId="61DB77F6" w14:textId="3817AED9">
      <w:pPr>
        <w:ind w:left="576"/>
        <w:jc w:val="both"/>
        <w:rPr>
          <w:lang w:val="es-EC"/>
        </w:rPr>
      </w:pPr>
      <w:r w:rsidRPr="007C00A2">
        <w:rPr>
          <w:b/>
          <w:lang w:val="es-EC"/>
        </w:rPr>
        <w:t>C#:</w:t>
      </w:r>
      <w:r w:rsidRPr="007C00A2">
        <w:rPr>
          <w:lang w:val="es-EC"/>
        </w:rPr>
        <w:t xml:space="preserve"> Lenguaje de programación orientado a objetos, creado por la plataforma Microsoft.Net. Combina los mejores elementos de múltiples lenguajes de amplia difusión como C++, Java, Visual Basic o Delphi. [</w:t>
      </w:r>
      <w:r w:rsidRPr="007C00A2" w:rsidR="00A95C6F">
        <w:rPr>
          <w:lang w:val="es-EC"/>
        </w:rPr>
        <w:t>9</w:t>
      </w:r>
      <w:r w:rsidRPr="007C00A2">
        <w:rPr>
          <w:lang w:val="es-EC"/>
        </w:rPr>
        <w:t>]</w:t>
      </w:r>
    </w:p>
    <w:p w:rsidRPr="007C00A2" w:rsidR="003D5298" w:rsidP="00B3453A" w:rsidRDefault="003D5298" w14:paraId="3B95FAAC" w14:textId="77777777">
      <w:pPr>
        <w:ind w:left="576"/>
        <w:jc w:val="both"/>
        <w:rPr>
          <w:lang w:val="es-EC"/>
        </w:rPr>
      </w:pPr>
      <w:r w:rsidRPr="007C00A2">
        <w:rPr>
          <w:b/>
          <w:lang w:val="es-EC"/>
        </w:rPr>
        <w:t>Caso:</w:t>
      </w:r>
      <w:r w:rsidRPr="007C00A2">
        <w:rPr>
          <w:lang w:val="es-EC"/>
        </w:rPr>
        <w:t xml:space="preserve"> Abreviación con la que se tratará a un caso de servicio técnico. Los casos representan la relación generada entre el cliente y la empresa, donde se definen las necesidades técnicas solicitadas por el cliente para un servicio específico.</w:t>
      </w:r>
    </w:p>
    <w:p w:rsidRPr="007C00A2" w:rsidR="003D5298" w:rsidP="00B3453A" w:rsidRDefault="003D5298" w14:paraId="03BE7E51" w14:textId="77777777">
      <w:pPr>
        <w:ind w:left="576"/>
        <w:jc w:val="both"/>
        <w:rPr>
          <w:lang w:val="es-EC"/>
        </w:rPr>
      </w:pPr>
      <w:r w:rsidRPr="007C00A2">
        <w:rPr>
          <w:b/>
          <w:lang w:val="es-EC"/>
        </w:rPr>
        <w:t>Credenciales:</w:t>
      </w:r>
      <w:r w:rsidRPr="007C00A2">
        <w:rPr>
          <w:lang w:val="es-EC"/>
        </w:rPr>
        <w:t xml:space="preserve"> Término utilizado para referirse a los datos que identifican a un usuario determinado. Generalmente se refiere al nombre de usuario y la contraseña.</w:t>
      </w:r>
    </w:p>
    <w:p w:rsidRPr="007C00A2" w:rsidR="003D5298" w:rsidP="00B3453A" w:rsidRDefault="003D5298" w14:paraId="3E009722" w14:textId="77777777">
      <w:pPr>
        <w:ind w:left="576"/>
        <w:jc w:val="both"/>
        <w:rPr>
          <w:lang w:val="es-EC"/>
        </w:rPr>
      </w:pPr>
      <w:r w:rsidRPr="007C00A2">
        <w:rPr>
          <w:lang w:val="es-EC"/>
        </w:rPr>
        <w:t>descripción de producto: Nombre y características de un producto.</w:t>
      </w:r>
    </w:p>
    <w:p w:rsidRPr="007C00A2" w:rsidR="003D5298" w:rsidP="00B3453A" w:rsidRDefault="003D5298" w14:paraId="37B2C58C" w14:textId="77777777">
      <w:pPr>
        <w:ind w:left="576"/>
        <w:jc w:val="both"/>
        <w:rPr>
          <w:lang w:val="es-EC"/>
        </w:rPr>
      </w:pPr>
      <w:r w:rsidRPr="007C00A2">
        <w:rPr>
          <w:b/>
          <w:lang w:val="es-EC"/>
        </w:rPr>
        <w:t xml:space="preserve">GB: </w:t>
      </w:r>
      <w:r w:rsidRPr="007C00A2">
        <w:rPr>
          <w:lang w:val="es-EC"/>
        </w:rPr>
        <w:t>Gigabyte.</w:t>
      </w:r>
    </w:p>
    <w:p w:rsidRPr="007C00A2" w:rsidR="003D5298" w:rsidP="00B3453A" w:rsidRDefault="003D5298" w14:paraId="60516FAA" w14:textId="56AC2FE5">
      <w:pPr>
        <w:ind w:left="576"/>
        <w:jc w:val="both"/>
        <w:rPr>
          <w:lang w:val="es-EC"/>
        </w:rPr>
      </w:pPr>
      <w:r w:rsidRPr="007C00A2">
        <w:rPr>
          <w:b/>
          <w:lang w:val="es-EC"/>
        </w:rPr>
        <w:t xml:space="preserve">GUI: </w:t>
      </w:r>
      <w:r w:rsidRPr="007C00A2">
        <w:rPr>
          <w:lang w:val="es-EC"/>
        </w:rPr>
        <w:t>Graphical User Interface (Interfaz gráfica de usuario) es un programa informático que actúa de interfaz de usuario, utilizando un conjunto de imágenes y objetos gráficos para representar la información y acciones disponibles en la interfaz. [</w:t>
      </w:r>
      <w:r w:rsidRPr="007C00A2" w:rsidR="00A95C6F">
        <w:rPr>
          <w:lang w:val="es-EC"/>
        </w:rPr>
        <w:t>7</w:t>
      </w:r>
      <w:r w:rsidRPr="007C00A2">
        <w:rPr>
          <w:lang w:val="es-EC"/>
        </w:rPr>
        <w:t>]</w:t>
      </w:r>
    </w:p>
    <w:p w:rsidRPr="007C00A2" w:rsidR="003D5298" w:rsidP="00B3453A" w:rsidRDefault="003D5298" w14:paraId="2F35A480" w14:textId="01C56EEC">
      <w:pPr>
        <w:ind w:left="576"/>
        <w:jc w:val="both"/>
        <w:rPr>
          <w:lang w:val="es-EC"/>
        </w:rPr>
      </w:pPr>
      <w:r w:rsidRPr="007C00A2">
        <w:rPr>
          <w:b/>
          <w:lang w:val="es-EC"/>
        </w:rPr>
        <w:t>Interfaz:</w:t>
      </w:r>
      <w:r w:rsidRPr="007C00A2">
        <w:rPr>
          <w:lang w:val="es-EC"/>
        </w:rPr>
        <w:t xml:space="preserve"> Corresponde al conjunto de elementos de la pantalla que permiten al usuario realizar acciones sobre el sistema en ejecución.[1</w:t>
      </w:r>
      <w:r w:rsidRPr="007C00A2" w:rsidR="00A95C6F">
        <w:rPr>
          <w:lang w:val="es-EC"/>
        </w:rPr>
        <w:t>1</w:t>
      </w:r>
      <w:r w:rsidRPr="007C00A2">
        <w:rPr>
          <w:lang w:val="es-EC"/>
        </w:rPr>
        <w:t>]</w:t>
      </w:r>
    </w:p>
    <w:p w:rsidRPr="007C00A2" w:rsidR="003D5298" w:rsidP="00B3453A" w:rsidRDefault="003D5298" w14:paraId="37F490E0" w14:textId="58DA6B7D">
      <w:pPr>
        <w:ind w:left="576"/>
        <w:jc w:val="both"/>
        <w:rPr>
          <w:lang w:val="es-EC"/>
        </w:rPr>
      </w:pPr>
      <w:r w:rsidRPr="007C00A2">
        <w:rPr>
          <w:b/>
          <w:lang w:val="es-EC"/>
        </w:rPr>
        <w:t>Lenguaje de programación:</w:t>
      </w:r>
      <w:r w:rsidRPr="007C00A2">
        <w:rPr>
          <w:lang w:val="es-EC"/>
        </w:rPr>
        <w:t xml:space="preserve"> En informática, se conoce como lenguaje de programación a un programa destinado a la construcción de otros programas informáticos. Su nombre se debe a que comprende un lenguaje formal que está diseñado para organizar algoritmos y procesos lógicos que serán luego llevados a cabo por un ordenador o sistema informático, permitiendo controlar así su comportamiento físico, lógico y su comunicación con el usuario humano.[1</w:t>
      </w:r>
      <w:r w:rsidRPr="007C00A2" w:rsidR="00A95C6F">
        <w:rPr>
          <w:lang w:val="es-EC"/>
        </w:rPr>
        <w:t>0</w:t>
      </w:r>
      <w:r w:rsidRPr="007C00A2">
        <w:rPr>
          <w:lang w:val="es-EC"/>
        </w:rPr>
        <w:t>]</w:t>
      </w:r>
    </w:p>
    <w:p w:rsidRPr="007C00A2" w:rsidR="003D5298" w:rsidP="00B3453A" w:rsidRDefault="003D5298" w14:paraId="3C66BB11" w14:textId="77777777">
      <w:pPr>
        <w:ind w:left="576"/>
        <w:jc w:val="both"/>
        <w:rPr>
          <w:lang w:val="es-EC"/>
        </w:rPr>
      </w:pPr>
      <w:r w:rsidRPr="007C00A2">
        <w:rPr>
          <w:b/>
          <w:lang w:val="es-EC"/>
        </w:rPr>
        <w:t xml:space="preserve">Login: </w:t>
      </w:r>
      <w:r w:rsidRPr="007C00A2">
        <w:rPr>
          <w:lang w:val="es-EC"/>
        </w:rPr>
        <w:t>Corresponde al momento en el que es necesario identificarse para ingresar a un servicio o un sistema.</w:t>
      </w:r>
    </w:p>
    <w:p w:rsidRPr="007C00A2" w:rsidR="003D5298" w:rsidP="00B3453A" w:rsidRDefault="003D5298" w14:paraId="4C233EE9" w14:textId="77777777">
      <w:pPr>
        <w:ind w:left="576"/>
        <w:jc w:val="both"/>
        <w:rPr>
          <w:lang w:val="es-EC"/>
        </w:rPr>
      </w:pPr>
      <w:r w:rsidRPr="007C00A2">
        <w:rPr>
          <w:lang w:val="es-EC"/>
        </w:rPr>
        <w:t>Mesa de servicios: Es un ambiente que sirve como punto principal para resolver las necesidades de la empresa referente a la administración de los casos de servicio.</w:t>
      </w:r>
    </w:p>
    <w:p w:rsidRPr="00815535" w:rsidR="003D5298" w:rsidP="00B3453A" w:rsidRDefault="003D5298" w14:paraId="7F315246" w14:textId="738215A9">
      <w:pPr>
        <w:ind w:left="576"/>
        <w:jc w:val="both"/>
        <w:rPr>
          <w:lang w:val="es-EC"/>
        </w:rPr>
      </w:pPr>
      <w:r w:rsidRPr="003D29B7">
        <w:rPr>
          <w:b/>
          <w:lang w:val="es-EC"/>
        </w:rPr>
        <w:t xml:space="preserve">Módulo: </w:t>
      </w:r>
      <w:r w:rsidRPr="000035A5">
        <w:rPr>
          <w:lang w:val="es-EC"/>
        </w:rPr>
        <w:t xml:space="preserve">Es una porción de un programa que ejecuta un conjunto de tareas para cumplir con el objetivo de dicho programa. </w:t>
      </w:r>
      <w:r w:rsidRPr="00815535">
        <w:rPr>
          <w:lang w:val="es-EC"/>
        </w:rPr>
        <w:t>Los módulos son unidades que pueden ser ejecutados de manera independiente.[1</w:t>
      </w:r>
      <w:r w:rsidRPr="00815535" w:rsidR="00FA3D56">
        <w:rPr>
          <w:lang w:val="es-EC"/>
        </w:rPr>
        <w:t>3</w:t>
      </w:r>
      <w:r w:rsidRPr="00815535">
        <w:rPr>
          <w:lang w:val="es-EC"/>
        </w:rPr>
        <w:t>]</w:t>
      </w:r>
    </w:p>
    <w:p w:rsidRPr="00815535" w:rsidR="003D5298" w:rsidP="00B3453A" w:rsidRDefault="003D5298" w14:paraId="222E3B45" w14:textId="77777777">
      <w:pPr>
        <w:ind w:left="576"/>
        <w:jc w:val="both"/>
        <w:rPr>
          <w:lang w:val="es-EC"/>
        </w:rPr>
      </w:pPr>
      <w:r w:rsidRPr="00815535">
        <w:rPr>
          <w:b/>
          <w:lang w:val="es-EC"/>
        </w:rPr>
        <w:t xml:space="preserve">N/A: </w:t>
      </w:r>
      <w:r w:rsidRPr="00815535">
        <w:rPr>
          <w:lang w:val="es-EC"/>
        </w:rPr>
        <w:t>No Aplica, término utilizado cuando un campo no es referente al presente proyecto.</w:t>
      </w:r>
    </w:p>
    <w:p w:rsidRPr="00815535" w:rsidR="003D5298" w:rsidP="00B3453A" w:rsidRDefault="003D5298" w14:paraId="62A49903" w14:textId="1E6A3ACA">
      <w:pPr>
        <w:ind w:left="576"/>
        <w:jc w:val="both"/>
        <w:rPr>
          <w:lang w:val="es-EC"/>
        </w:rPr>
      </w:pPr>
      <w:r w:rsidRPr="00815535">
        <w:rPr>
          <w:b/>
          <w:lang w:val="es-EC"/>
        </w:rPr>
        <w:t>Persona Jurídica:</w:t>
      </w:r>
      <w:r w:rsidRPr="00815535">
        <w:rPr>
          <w:lang w:val="es-EC"/>
        </w:rPr>
        <w:t xml:space="preserve"> Persona Jurídica es una empresa que ejerce derechos y cumple obligaciones a nombre de ésta. Al constituir una empresa como Persona Jurídica, es la empresa (y no el dueño) quien asume todos los derechos y las obligaciones de la empresa. [</w:t>
      </w:r>
      <w:r w:rsidRPr="00815535" w:rsidR="00FA3D56">
        <w:rPr>
          <w:lang w:val="es-EC"/>
        </w:rPr>
        <w:t>3</w:t>
      </w:r>
      <w:r w:rsidRPr="00815535">
        <w:rPr>
          <w:lang w:val="es-EC"/>
        </w:rPr>
        <w:t>]</w:t>
      </w:r>
    </w:p>
    <w:p w:rsidRPr="00815535" w:rsidR="003D5298" w:rsidP="00B3453A" w:rsidRDefault="003D5298" w14:paraId="5F8EE4D9" w14:textId="6F022260">
      <w:pPr>
        <w:ind w:left="576"/>
        <w:jc w:val="both"/>
        <w:rPr>
          <w:lang w:val="es-EC"/>
        </w:rPr>
      </w:pPr>
      <w:r w:rsidRPr="00815535">
        <w:rPr>
          <w:b/>
          <w:lang w:val="es-EC"/>
        </w:rPr>
        <w:t xml:space="preserve">Persona Natural: </w:t>
      </w:r>
      <w:r w:rsidRPr="00815535">
        <w:rPr>
          <w:lang w:val="es-EC"/>
        </w:rPr>
        <w:t>Persona Natural es una persona humana que ejerce derechos y cumple obligaciones a título personal. Al constituir una empresa como Persona Natural, la persona asume a título personal todos los derechos y obligaciones de la empresa. [</w:t>
      </w:r>
      <w:r w:rsidRPr="00815535" w:rsidR="00FA3D56">
        <w:rPr>
          <w:lang w:val="es-EC"/>
        </w:rPr>
        <w:t>4</w:t>
      </w:r>
      <w:r w:rsidRPr="00815535">
        <w:rPr>
          <w:lang w:val="es-EC"/>
        </w:rPr>
        <w:t>]</w:t>
      </w:r>
    </w:p>
    <w:p w:rsidRPr="00BA30C5" w:rsidR="003D5298" w:rsidP="00B3453A" w:rsidRDefault="003D5298" w14:paraId="07EE5418" w14:textId="00EA6021">
      <w:pPr>
        <w:ind w:left="576"/>
        <w:jc w:val="both"/>
        <w:rPr>
          <w:lang w:val="es-EC"/>
        </w:rPr>
      </w:pPr>
      <w:r w:rsidRPr="003D29B7">
        <w:rPr>
          <w:b/>
          <w:lang w:val="es-EC"/>
        </w:rPr>
        <w:t xml:space="preserve">Prototipo: </w:t>
      </w:r>
      <w:r w:rsidRPr="000F7023">
        <w:rPr>
          <w:lang w:val="es-EC"/>
        </w:rPr>
        <w:t>Primer ejemplar que se fabrica de una figura, un invento u otra cosa que sirve de modelo para fabricar otras iguales y mejores.[</w:t>
      </w:r>
      <w:r w:rsidRPr="000F7023" w:rsidR="00FA3D56">
        <w:rPr>
          <w:lang w:val="es-EC"/>
        </w:rPr>
        <w:t>14</w:t>
      </w:r>
      <w:r w:rsidRPr="000F7023">
        <w:rPr>
          <w:lang w:val="es-EC"/>
        </w:rPr>
        <w:t>]</w:t>
      </w:r>
    </w:p>
    <w:p w:rsidRPr="00815535" w:rsidR="003D5298" w:rsidP="00B3453A" w:rsidRDefault="003D5298" w14:paraId="3443CD28" w14:textId="77777777">
      <w:pPr>
        <w:ind w:left="576"/>
        <w:jc w:val="both"/>
        <w:rPr>
          <w:lang w:val="es-EC"/>
        </w:rPr>
      </w:pPr>
      <w:r w:rsidRPr="00815535">
        <w:rPr>
          <w:b/>
          <w:lang w:val="es-EC"/>
        </w:rPr>
        <w:t xml:space="preserve">Sector: </w:t>
      </w:r>
      <w:r w:rsidRPr="00815535">
        <w:rPr>
          <w:lang w:val="es-EC"/>
        </w:rPr>
        <w:t>Zona geográfica dentro de Ecuador donde un técnico radica.</w:t>
      </w:r>
    </w:p>
    <w:p w:rsidRPr="00815535" w:rsidR="003D5298" w:rsidP="00B3453A" w:rsidRDefault="003D5298" w14:paraId="28225365" w14:textId="3FCB23D7">
      <w:pPr>
        <w:ind w:left="576"/>
        <w:jc w:val="both"/>
        <w:rPr>
          <w:lang w:val="es-EC"/>
        </w:rPr>
      </w:pPr>
      <w:r w:rsidRPr="00815535">
        <w:rPr>
          <w:b/>
          <w:lang w:val="es-EC"/>
        </w:rPr>
        <w:t xml:space="preserve">SLA: </w:t>
      </w:r>
      <w:r w:rsidRPr="00815535">
        <w:rPr>
          <w:lang w:val="es-EC"/>
        </w:rPr>
        <w:t>Identificado por sus siglas en inglés de Service Level Agreement, es un acuerdo de nivel de servicio el cual ocurre entre el proveedor de un servicio y el cliente, con la finalidad de definir un acuerdo específico para la calidad del sistema, en este caso, el SLA estará definido en las horas que toma realizar el servicio técnico. [</w:t>
      </w:r>
      <w:r w:rsidRPr="00815535" w:rsidR="00D4285A">
        <w:rPr>
          <w:lang w:val="es-EC"/>
        </w:rPr>
        <w:t>1</w:t>
      </w:r>
      <w:r w:rsidRPr="00815535">
        <w:rPr>
          <w:lang w:val="es-EC"/>
        </w:rPr>
        <w:t>]</w:t>
      </w:r>
    </w:p>
    <w:p w:rsidRPr="00815535" w:rsidR="003D5298" w:rsidP="00B3453A" w:rsidRDefault="003D5298" w14:paraId="47E617B1" w14:textId="4687566D">
      <w:pPr>
        <w:ind w:left="576"/>
        <w:jc w:val="both"/>
        <w:rPr>
          <w:lang w:val="es-EC"/>
        </w:rPr>
      </w:pPr>
      <w:r w:rsidRPr="00815535">
        <w:rPr>
          <w:b/>
          <w:lang w:val="es-EC"/>
        </w:rPr>
        <w:t xml:space="preserve">SQL: </w:t>
      </w:r>
      <w:r w:rsidRPr="00815535">
        <w:rPr>
          <w:lang w:val="es-EC"/>
        </w:rPr>
        <w:t>Structured Query Language, lenguaje utilizado en la administración y recuperación de información en sistemas de gestión de bases de datos. Como característica principal utiliza el manejo de álgebra y cálculo relacional. [</w:t>
      </w:r>
      <w:r w:rsidRPr="00815535" w:rsidR="00D4285A">
        <w:rPr>
          <w:lang w:val="es-EC"/>
        </w:rPr>
        <w:t>2</w:t>
      </w:r>
      <w:r w:rsidRPr="00815535">
        <w:rPr>
          <w:lang w:val="es-EC"/>
        </w:rPr>
        <w:t>]</w:t>
      </w:r>
    </w:p>
    <w:p w:rsidRPr="00815535" w:rsidR="003D5298" w:rsidP="00B3453A" w:rsidRDefault="003D5298" w14:paraId="6127BE83" w14:textId="5C9235A7">
      <w:pPr>
        <w:ind w:left="576"/>
        <w:jc w:val="both"/>
        <w:rPr>
          <w:lang w:val="es-EC"/>
        </w:rPr>
      </w:pPr>
      <w:r w:rsidRPr="00815535">
        <w:rPr>
          <w:b/>
          <w:lang w:val="es-EC"/>
        </w:rPr>
        <w:t>SQL Server:</w:t>
      </w:r>
      <w:r w:rsidRPr="00815535">
        <w:rPr>
          <w:lang w:val="es-EC"/>
        </w:rPr>
        <w:t xml:space="preserve"> SQL Server es un sistema de gestión de bases de datos relacionales (RDBMS) de Microsoft que está diseñado para el entorno empresarial. SQL Server se ejecuta en T-SQL (Transact -SQL), un conjunto de extensiones de programación de Sybase y Microsoft que añaden varias características a SQL estándar, incluyendo control de transacciones, excepción y manejo de errores, procesamiento fila, así como variables declaradas. [1</w:t>
      </w:r>
      <w:r w:rsidRPr="00815535" w:rsidR="00D4285A">
        <w:rPr>
          <w:lang w:val="es-EC"/>
        </w:rPr>
        <w:t>0</w:t>
      </w:r>
      <w:r w:rsidRPr="00815535">
        <w:rPr>
          <w:lang w:val="es-EC"/>
        </w:rPr>
        <w:t>]</w:t>
      </w:r>
    </w:p>
    <w:p w:rsidRPr="00815535" w:rsidR="003D5298" w:rsidP="00B3453A" w:rsidRDefault="003D5298" w14:paraId="4CC47FEE" w14:textId="0B7ECE78">
      <w:pPr>
        <w:ind w:left="576"/>
        <w:jc w:val="both"/>
        <w:rPr>
          <w:lang w:val="es-EC"/>
        </w:rPr>
      </w:pPr>
      <w:r w:rsidRPr="00815535">
        <w:rPr>
          <w:b/>
          <w:lang w:val="es-EC"/>
        </w:rPr>
        <w:t xml:space="preserve">Stakeholder: </w:t>
      </w:r>
      <w:r w:rsidRPr="00815535">
        <w:rPr>
          <w:lang w:val="es-EC"/>
        </w:rPr>
        <w:t>Persona, organización o empresa que tiene interés en una empresa u organización dada. [</w:t>
      </w:r>
      <w:r w:rsidRPr="00815535" w:rsidR="00D4285A">
        <w:rPr>
          <w:lang w:val="es-EC"/>
        </w:rPr>
        <w:t>3</w:t>
      </w:r>
      <w:r w:rsidRPr="00815535">
        <w:rPr>
          <w:lang w:val="es-EC"/>
        </w:rPr>
        <w:t>]</w:t>
      </w:r>
    </w:p>
    <w:p w:rsidRPr="00815535" w:rsidR="003D5298" w:rsidP="00B3453A" w:rsidRDefault="003D5298" w14:paraId="296CAD39" w14:textId="5F6FAFA7">
      <w:pPr>
        <w:ind w:left="576"/>
        <w:jc w:val="both"/>
        <w:rPr>
          <w:lang w:val="es-EC"/>
        </w:rPr>
      </w:pPr>
      <w:r w:rsidRPr="00815535">
        <w:rPr>
          <w:b/>
          <w:lang w:val="es-EC"/>
        </w:rPr>
        <w:t xml:space="preserve">Stock: </w:t>
      </w:r>
      <w:r w:rsidRPr="00815535">
        <w:rPr>
          <w:lang w:val="es-EC"/>
        </w:rPr>
        <w:t>Almacenamiento, término utilizado para referirse al módulo Inventario. [</w:t>
      </w:r>
      <w:r w:rsidRPr="00815535" w:rsidR="00D4285A">
        <w:rPr>
          <w:lang w:val="es-EC"/>
        </w:rPr>
        <w:t>4</w:t>
      </w:r>
      <w:r w:rsidRPr="00815535">
        <w:rPr>
          <w:lang w:val="es-EC"/>
        </w:rPr>
        <w:t>]</w:t>
      </w:r>
    </w:p>
    <w:p w:rsidRPr="00815535" w:rsidR="003D5298" w:rsidP="00B3453A" w:rsidRDefault="003D5298" w14:paraId="493E1C6D" w14:textId="77777777">
      <w:pPr>
        <w:ind w:left="576"/>
        <w:jc w:val="both"/>
        <w:rPr>
          <w:lang w:val="es-EC"/>
        </w:rPr>
      </w:pPr>
      <w:r w:rsidRPr="00815535">
        <w:rPr>
          <w:b/>
          <w:lang w:val="es-EC"/>
        </w:rPr>
        <w:t xml:space="preserve">TB: </w:t>
      </w:r>
      <w:r w:rsidRPr="00815535">
        <w:rPr>
          <w:lang w:val="es-EC"/>
        </w:rPr>
        <w:t>Terabyte.</w:t>
      </w:r>
    </w:p>
    <w:p w:rsidRPr="00DC729B" w:rsidR="003D5298" w:rsidP="00B3453A" w:rsidRDefault="003D5298" w14:paraId="6ED56EB1" w14:textId="3346BF6D">
      <w:pPr>
        <w:ind w:left="576"/>
        <w:jc w:val="both"/>
      </w:pPr>
      <w:r w:rsidRPr="00815535">
        <w:rPr>
          <w:b/>
          <w:lang w:val="es-EC"/>
        </w:rPr>
        <w:t>Visual Studio:</w:t>
      </w:r>
      <w:r w:rsidRPr="00815535">
        <w:rPr>
          <w:lang w:val="es-EC"/>
        </w:rPr>
        <w:t xml:space="preserve">  Microsoft Visual Studio es un IDE (entorno integrado de desarrollo) que permite desarrollar aplicaciones, sitios web, aplicaciones WPF, aplicaciones web, servicios web, apps de Windows Store, etc. para poder ser ejecutadas en todas las plataformas de Microsoft Windows, Windows Mobile, Windows CE, .Net Framework, .NET Compact Framework y Microsoft Silverlight. </w:t>
      </w:r>
      <w:r w:rsidRPr="005B5E60">
        <w:t>Permite emplear múltiples lenguajes de programación. [1</w:t>
      </w:r>
      <w:r w:rsidR="00D4285A">
        <w:t>0</w:t>
      </w:r>
      <w:r w:rsidRPr="005B5E60">
        <w:t>]</w:t>
      </w:r>
    </w:p>
    <w:p w:rsidRPr="00D425FB" w:rsidR="003D5298" w:rsidP="00291F8E" w:rsidRDefault="003D5298" w14:paraId="0D046820" w14:textId="77777777">
      <w:pPr>
        <w:pStyle w:val="Heading2"/>
        <w:numPr>
          <w:ilvl w:val="1"/>
          <w:numId w:val="4"/>
        </w:numPr>
        <w:jc w:val="both"/>
        <w:rPr>
          <w:rFonts w:ascii="Times New Roman" w:hAnsi="Times New Roman" w:cs="Times New Roman"/>
        </w:rPr>
      </w:pPr>
      <w:bookmarkStart w:name="_Toc14668958" w:id="11"/>
      <w:bookmarkStart w:name="_Toc14699658" w:id="12"/>
      <w:r w:rsidRPr="00D425FB">
        <w:rPr>
          <w:rFonts w:ascii="Times New Roman" w:hAnsi="Times New Roman" w:cs="Times New Roman"/>
        </w:rPr>
        <w:t>Referencias</w:t>
      </w:r>
      <w:bookmarkEnd w:id="11"/>
      <w:bookmarkEnd w:id="12"/>
    </w:p>
    <w:p w:rsidRPr="00EB7215" w:rsidR="003D5298" w:rsidP="00B22148" w:rsidRDefault="003D5298" w14:paraId="1CB6E8C6" w14:textId="09779AAA">
      <w:pPr>
        <w:ind w:left="576"/>
        <w:jc w:val="both"/>
      </w:pPr>
      <w:r w:rsidRPr="004E7033">
        <w:t>[</w:t>
      </w:r>
      <w:r w:rsidR="00D4285A">
        <w:t>1</w:t>
      </w:r>
      <w:r w:rsidRPr="00EB7215">
        <w:t>] SLA. TechTarget [Online] Disponible en: https://searchdatacenter.techtarget.com/es/definicion/Acuerdo-de-nivel-de-servicio-o-SLA</w:t>
      </w:r>
    </w:p>
    <w:p w:rsidRPr="00EB7215" w:rsidR="003D5298" w:rsidP="00B22148" w:rsidRDefault="003D5298" w14:paraId="300CA502" w14:textId="43F155D5">
      <w:pPr>
        <w:ind w:left="576"/>
        <w:jc w:val="both"/>
        <w:rPr>
          <w:lang w:val="es-ES_tradnl"/>
        </w:rPr>
      </w:pPr>
      <w:r w:rsidRPr="00815535">
        <w:rPr>
          <w:lang w:val="es-EC"/>
        </w:rPr>
        <w:t>[</w:t>
      </w:r>
      <w:r w:rsidRPr="00815535" w:rsidR="00D4285A">
        <w:rPr>
          <w:lang w:val="es-EC"/>
        </w:rPr>
        <w:t>2</w:t>
      </w:r>
      <w:r w:rsidRPr="00815535">
        <w:rPr>
          <w:lang w:val="es-EC"/>
        </w:rPr>
        <w:t xml:space="preserve">] SQL. Devcode. </w:t>
      </w:r>
      <w:r w:rsidRPr="00EB7215">
        <w:rPr>
          <w:lang w:val="es-ES_tradnl"/>
        </w:rPr>
        <w:t>[Online] Disponible en: https://devcode.la/blog/que-es-sql/</w:t>
      </w:r>
    </w:p>
    <w:p w:rsidRPr="00EB7215" w:rsidR="003D5298" w:rsidP="00B22148" w:rsidRDefault="003D5298" w14:paraId="70231697" w14:textId="0D919281">
      <w:pPr>
        <w:ind w:left="576"/>
        <w:jc w:val="both"/>
      </w:pPr>
      <w:r w:rsidRPr="004E7033">
        <w:t>[</w:t>
      </w:r>
      <w:r w:rsidR="00D4285A">
        <w:t>3</w:t>
      </w:r>
      <w:r w:rsidRPr="00EB7215">
        <w:t>] Stakeholder. Gestiopolis. [Online] Disponible en: https://www.gestiopolis.com/stakeholders/</w:t>
      </w:r>
    </w:p>
    <w:p w:rsidRPr="004E7033" w:rsidR="003D5298" w:rsidP="00B22148" w:rsidRDefault="003D5298" w14:paraId="0D268908" w14:textId="0C34C00C">
      <w:pPr>
        <w:ind w:left="576"/>
        <w:jc w:val="both"/>
        <w:rPr>
          <w:lang w:val="es-EC"/>
        </w:rPr>
      </w:pPr>
      <w:r w:rsidRPr="00815535">
        <w:rPr>
          <w:lang w:val="es-EC"/>
        </w:rPr>
        <w:t>[</w:t>
      </w:r>
      <w:r w:rsidRPr="00815535" w:rsidR="00D4285A">
        <w:rPr>
          <w:lang w:val="es-EC"/>
        </w:rPr>
        <w:t>4</w:t>
      </w:r>
      <w:r w:rsidRPr="00815535">
        <w:rPr>
          <w:lang w:val="es-EC"/>
        </w:rPr>
        <w:t>] St</w:t>
      </w:r>
      <w:r w:rsidRPr="00815535" w:rsidR="00D4285A">
        <w:rPr>
          <w:lang w:val="es-EC"/>
        </w:rPr>
        <w:t>ock</w:t>
      </w:r>
      <w:r w:rsidRPr="00815535">
        <w:rPr>
          <w:lang w:val="es-EC"/>
        </w:rPr>
        <w:t xml:space="preserve">. Gestiopolis. </w:t>
      </w:r>
      <w:r w:rsidRPr="004E7033">
        <w:rPr>
          <w:lang w:val="es-EC"/>
        </w:rPr>
        <w:t>[Online] Disponible en: https://blog.portalvmi.com.br/es/almacenamiento-y-stock-conozca-las-diferencias/</w:t>
      </w:r>
    </w:p>
    <w:p w:rsidRPr="00EB7215" w:rsidR="003D5298" w:rsidP="00B22148" w:rsidRDefault="003D5298" w14:paraId="1A63BA38" w14:textId="5E97B153">
      <w:pPr>
        <w:ind w:left="576"/>
        <w:jc w:val="both"/>
        <w:rPr>
          <w:lang w:val="es-ES_tradnl"/>
        </w:rPr>
      </w:pPr>
      <w:r w:rsidRPr="00EB7215">
        <w:rPr>
          <w:lang w:val="es-ES_tradnl"/>
        </w:rPr>
        <w:t>[</w:t>
      </w:r>
      <w:r w:rsidR="00D4285A">
        <w:rPr>
          <w:lang w:val="es-ES_tradnl"/>
        </w:rPr>
        <w:t>5</w:t>
      </w:r>
      <w:r w:rsidRPr="00EB7215">
        <w:rPr>
          <w:lang w:val="es-ES_tradnl"/>
        </w:rPr>
        <w:t>] Persona Jurídica. HazteVerEcuador. [Online] Disponible en: https://hazteverecuador.com/diferencia-persona-natural-juridica/</w:t>
      </w:r>
    </w:p>
    <w:p w:rsidRPr="00EB7215" w:rsidR="003D5298" w:rsidP="00B22148" w:rsidRDefault="003D5298" w14:paraId="7EEBC6AA" w14:textId="0A1B709E">
      <w:pPr>
        <w:ind w:left="576"/>
        <w:jc w:val="both"/>
        <w:rPr>
          <w:lang w:val="es-ES_tradnl"/>
        </w:rPr>
      </w:pPr>
      <w:r w:rsidRPr="00EB7215">
        <w:rPr>
          <w:lang w:val="es-ES_tradnl"/>
        </w:rPr>
        <w:t>[</w:t>
      </w:r>
      <w:r w:rsidR="00D4285A">
        <w:rPr>
          <w:lang w:val="es-ES_tradnl"/>
        </w:rPr>
        <w:t>6</w:t>
      </w:r>
      <w:r w:rsidRPr="00EB7215">
        <w:rPr>
          <w:lang w:val="es-ES_tradnl"/>
        </w:rPr>
        <w:t>] Persona Natural. HazteVerEcuador. [Online] Disponible en: https://hazteverecuador.com/diferencia-persona-natural-juridica/</w:t>
      </w:r>
    </w:p>
    <w:p w:rsidRPr="00EB7215" w:rsidR="003D5298" w:rsidP="00B22148" w:rsidRDefault="003D5298" w14:paraId="36315D2C" w14:textId="1CFD48C7">
      <w:pPr>
        <w:ind w:left="576"/>
        <w:jc w:val="both"/>
        <w:rPr>
          <w:lang w:val="es-ES_tradnl"/>
        </w:rPr>
      </w:pPr>
      <w:r w:rsidRPr="00EB7215">
        <w:rPr>
          <w:lang w:val="es-ES_tradnl"/>
        </w:rPr>
        <w:t>[</w:t>
      </w:r>
      <w:r w:rsidR="00D4285A">
        <w:rPr>
          <w:lang w:val="es-ES_tradnl"/>
        </w:rPr>
        <w:t>7</w:t>
      </w:r>
      <w:r w:rsidRPr="00EB7215">
        <w:rPr>
          <w:lang w:val="es-ES_tradnl"/>
        </w:rPr>
        <w:t>] Interfaces gráficas de usuario. Estructura de las Aplicaciones Orientadas a Objetos. [Online] Disponible en: https://www.fdi.ucm.es/profesor/jpavon/poo/2.11.GUI.pdf</w:t>
      </w:r>
    </w:p>
    <w:p w:rsidRPr="00EB7215" w:rsidR="003D5298" w:rsidP="00B22148" w:rsidRDefault="003D5298" w14:paraId="1ED02CBD" w14:textId="62002C19">
      <w:pPr>
        <w:ind w:left="576"/>
        <w:jc w:val="both"/>
        <w:rPr>
          <w:lang w:val="es-ES_tradnl"/>
        </w:rPr>
      </w:pPr>
      <w:r w:rsidRPr="00EB7215">
        <w:rPr>
          <w:lang w:val="es-ES_tradnl"/>
        </w:rPr>
        <w:t>[</w:t>
      </w:r>
      <w:r w:rsidR="00D4285A">
        <w:rPr>
          <w:lang w:val="es-ES_tradnl"/>
        </w:rPr>
        <w:t>8</w:t>
      </w:r>
      <w:r w:rsidRPr="00EB7215">
        <w:rPr>
          <w:lang w:val="es-ES_tradnl"/>
        </w:rPr>
        <w:t>] C# DesarrolloWeb. [Online] Disponible en: https://desarrolloweb.com/articulos/561.php</w:t>
      </w:r>
    </w:p>
    <w:p w:rsidRPr="00EB7215" w:rsidR="003D5298" w:rsidP="00B22148" w:rsidRDefault="003D5298" w14:paraId="33511AA3" w14:textId="0C779344">
      <w:pPr>
        <w:ind w:left="576"/>
        <w:jc w:val="both"/>
      </w:pPr>
      <w:r w:rsidRPr="004E7033">
        <w:t>[</w:t>
      </w:r>
      <w:r w:rsidR="00D4285A">
        <w:t>9</w:t>
      </w:r>
      <w:r w:rsidRPr="00EB7215">
        <w:t>] SQL Server SearchDataCenter [Online] https://searchdatacenter.techtarget.com/es/definicion/SQL-Server</w:t>
      </w:r>
    </w:p>
    <w:p w:rsidRPr="00EB7215" w:rsidR="003D5298" w:rsidP="00B22148" w:rsidRDefault="003D5298" w14:paraId="4977C019" w14:textId="1A186DAF">
      <w:pPr>
        <w:ind w:left="576"/>
        <w:jc w:val="both"/>
        <w:rPr>
          <w:lang w:val="es-ES_tradnl"/>
        </w:rPr>
      </w:pPr>
      <w:r w:rsidRPr="00EB7215">
        <w:rPr>
          <w:lang w:val="es-ES_tradnl"/>
        </w:rPr>
        <w:t>[1</w:t>
      </w:r>
      <w:r w:rsidR="00D4285A">
        <w:rPr>
          <w:lang w:val="es-ES_tradnl"/>
        </w:rPr>
        <w:t>0</w:t>
      </w:r>
      <w:r w:rsidRPr="00EB7215">
        <w:rPr>
          <w:lang w:val="es-ES_tradnl"/>
        </w:rPr>
        <w:t xml:space="preserve">] Visual Studio Alegsa [Online] Disponible en: http://www.alegsa.com.ar/Dic/visual_studio.php </w:t>
      </w:r>
    </w:p>
    <w:p w:rsidRPr="00EB7215" w:rsidR="003D5298" w:rsidP="00B22148" w:rsidRDefault="003D5298" w14:paraId="1211539B" w14:textId="172292DF">
      <w:pPr>
        <w:ind w:left="576"/>
        <w:jc w:val="both"/>
        <w:rPr>
          <w:lang w:val="es-ES_tradnl"/>
        </w:rPr>
      </w:pPr>
      <w:r w:rsidRPr="00EB7215">
        <w:rPr>
          <w:lang w:val="es-ES_tradnl"/>
        </w:rPr>
        <w:t>[1</w:t>
      </w:r>
      <w:r w:rsidR="00D4285A">
        <w:rPr>
          <w:lang w:val="es-ES_tradnl"/>
        </w:rPr>
        <w:t>1</w:t>
      </w:r>
      <w:r w:rsidRPr="00EB7215">
        <w:rPr>
          <w:lang w:val="es-ES_tradnl"/>
        </w:rPr>
        <w:t>] Lenguaje de programación [Online] Disponible en: https://concepto.de/lenguaje-de-programacion/</w:t>
      </w:r>
    </w:p>
    <w:p w:rsidRPr="00EB7215" w:rsidR="003D5298" w:rsidP="00B22148" w:rsidRDefault="003D5298" w14:paraId="3DC11097" w14:textId="7242E992">
      <w:pPr>
        <w:ind w:left="576"/>
        <w:jc w:val="both"/>
        <w:rPr>
          <w:lang w:val="es-ES_tradnl"/>
        </w:rPr>
      </w:pPr>
      <w:r w:rsidRPr="00EB7215">
        <w:rPr>
          <w:lang w:val="es-ES_tradnl"/>
        </w:rPr>
        <w:t>[1</w:t>
      </w:r>
      <w:r w:rsidR="00D4285A">
        <w:rPr>
          <w:lang w:val="es-ES_tradnl"/>
        </w:rPr>
        <w:t>2</w:t>
      </w:r>
      <w:r w:rsidRPr="00EB7215">
        <w:rPr>
          <w:lang w:val="es-ES_tradnl"/>
        </w:rPr>
        <w:t xml:space="preserve">] ¿Qué es una interfaz [Online] Disponible en: https://www.guiadigital.gob.cl/articulo/que-es-una-interfaz.html </w:t>
      </w:r>
    </w:p>
    <w:p w:rsidRPr="00EB7215" w:rsidR="003D5298" w:rsidP="00B22148" w:rsidRDefault="003D5298" w14:paraId="2E5619D1" w14:textId="146B903E">
      <w:pPr>
        <w:ind w:left="576"/>
        <w:jc w:val="both"/>
        <w:rPr>
          <w:lang w:val="es-ES_tradnl"/>
        </w:rPr>
      </w:pPr>
      <w:r w:rsidRPr="00EB7215">
        <w:rPr>
          <w:lang w:val="es-ES_tradnl"/>
        </w:rPr>
        <w:t>[1</w:t>
      </w:r>
      <w:r w:rsidR="00D4285A">
        <w:rPr>
          <w:lang w:val="es-ES_tradnl"/>
        </w:rPr>
        <w:t>3</w:t>
      </w:r>
      <w:r w:rsidRPr="00EB7215">
        <w:rPr>
          <w:lang w:val="es-ES_tradnl"/>
        </w:rPr>
        <w:t>] Definición de modulo (programación), 2010, [Online] Disponible en: http://www.alegsa.com.ar/Dic/modulo.php</w:t>
      </w:r>
    </w:p>
    <w:p w:rsidRPr="00DC729B" w:rsidR="003D5298" w:rsidP="00B22148" w:rsidRDefault="003D5298" w14:paraId="3829202C" w14:textId="1682532F">
      <w:pPr>
        <w:ind w:left="576"/>
        <w:jc w:val="both"/>
        <w:rPr>
          <w:lang w:val="es-ES_tradnl"/>
        </w:rPr>
      </w:pPr>
      <w:r w:rsidRPr="00EB7215">
        <w:rPr>
          <w:lang w:val="es-ES_tradnl"/>
        </w:rPr>
        <w:t>[1</w:t>
      </w:r>
      <w:r w:rsidR="00D4285A">
        <w:rPr>
          <w:lang w:val="es-ES_tradnl"/>
        </w:rPr>
        <w:t>4</w:t>
      </w:r>
      <w:r w:rsidRPr="00EB7215">
        <w:rPr>
          <w:lang w:val="es-ES_tradnl"/>
        </w:rPr>
        <w:t>] Definición de prototipo, 2010 [Online] Disponible en: https://es.scribd.com/doc/29597239/DEFINICION-DE-PROTOTIPO</w:t>
      </w:r>
    </w:p>
    <w:p w:rsidRPr="00D425FB" w:rsidR="003D5298" w:rsidP="00291F8E" w:rsidRDefault="003D5298" w14:paraId="1CC40922" w14:textId="77777777">
      <w:pPr>
        <w:pStyle w:val="Heading2"/>
        <w:numPr>
          <w:ilvl w:val="1"/>
          <w:numId w:val="4"/>
        </w:numPr>
        <w:jc w:val="both"/>
        <w:rPr>
          <w:rFonts w:ascii="Times New Roman" w:hAnsi="Times New Roman" w:cs="Times New Roman"/>
        </w:rPr>
      </w:pPr>
      <w:bookmarkStart w:name="_Toc14668959" w:id="13"/>
      <w:bookmarkStart w:name="_Toc14699659" w:id="14"/>
      <w:r w:rsidRPr="00D425FB">
        <w:rPr>
          <w:rFonts w:ascii="Times New Roman" w:hAnsi="Times New Roman" w:cs="Times New Roman"/>
        </w:rPr>
        <w:t>Visión General del Documento</w:t>
      </w:r>
      <w:bookmarkEnd w:id="13"/>
      <w:bookmarkEnd w:id="14"/>
    </w:p>
    <w:p w:rsidRPr="00C77BC1" w:rsidR="003D5298" w:rsidP="004E7033" w:rsidRDefault="003D5298" w14:paraId="279F2C54" w14:textId="6FE85636">
      <w:pPr>
        <w:ind w:left="576"/>
        <w:jc w:val="both"/>
        <w:rPr>
          <w:lang w:val="es-EC"/>
        </w:rPr>
      </w:pPr>
      <w:r w:rsidRPr="00C77BC1">
        <w:rPr>
          <w:lang w:val="es-EC"/>
        </w:rPr>
        <w:t xml:space="preserve">Este documento está dividido en 3 capítulos y </w:t>
      </w:r>
      <w:r w:rsidRPr="00C77BC1" w:rsidR="00C77BC1">
        <w:rPr>
          <w:lang w:val="es-EC"/>
        </w:rPr>
        <w:t>un</w:t>
      </w:r>
      <w:r w:rsidRPr="00C77BC1">
        <w:rPr>
          <w:color w:val="FF0000"/>
          <w:lang w:val="es-EC"/>
        </w:rPr>
        <w:t xml:space="preserve"> </w:t>
      </w:r>
      <w:r w:rsidRPr="00C77BC1">
        <w:rPr>
          <w:lang w:val="es-EC"/>
        </w:rPr>
        <w:t>apéndice.</w:t>
      </w:r>
    </w:p>
    <w:p w:rsidRPr="00815535" w:rsidR="003D5298" w:rsidP="004E7033" w:rsidRDefault="003D5298" w14:paraId="2074573A" w14:textId="77777777">
      <w:pPr>
        <w:ind w:left="576"/>
        <w:jc w:val="both"/>
        <w:rPr>
          <w:lang w:val="es-EC"/>
        </w:rPr>
      </w:pPr>
      <w:r w:rsidRPr="00815535">
        <w:rPr>
          <w:lang w:val="es-EC"/>
        </w:rPr>
        <w:t xml:space="preserve">El capítulo 2 se denomina Descripción General, y contiene como secciones a la Perspectiva del Producto, las Funciones del Producto, Características de los Usuarios, Restricciones, y Suposiciones y Dependencias. </w:t>
      </w:r>
    </w:p>
    <w:p w:rsidRPr="00DC729B" w:rsidR="003D5298" w:rsidP="004E7033" w:rsidRDefault="003D5298" w14:paraId="2A431534" w14:textId="77777777">
      <w:pPr>
        <w:ind w:left="576"/>
        <w:jc w:val="both"/>
        <w:rPr>
          <w:lang w:val="es-ES_tradnl"/>
        </w:rPr>
      </w:pPr>
      <w:r w:rsidRPr="00DC729B">
        <w:rPr>
          <w:lang w:val="es-ES_tradnl"/>
        </w:rPr>
        <w:t>El capítulo 3, denominado Requisitos Específicos, contiene como secciones las Interfaces Externas, Funciones, Requisitos de Rendimiento, Restricciones de Diseño y Atributos del Sistema.</w:t>
      </w:r>
    </w:p>
    <w:p w:rsidRPr="00417601" w:rsidR="003D5298" w:rsidP="004E7033" w:rsidRDefault="003D5298" w14:paraId="6A912A27" w14:textId="77777777">
      <w:pPr>
        <w:ind w:left="576"/>
        <w:jc w:val="both"/>
        <w:rPr>
          <w:lang w:val="es-ES_tradnl"/>
        </w:rPr>
      </w:pPr>
      <w:r>
        <w:rPr>
          <w:lang w:val="es-ES_tradnl"/>
        </w:rPr>
        <w:t>Finalmente, el Apéndice 1 contiene un formato de generación de informe de los productos asignados a un caso de servicio técnico.</w:t>
      </w:r>
    </w:p>
    <w:p w:rsidRPr="00D425FB" w:rsidR="003D5298" w:rsidP="00291F8E" w:rsidRDefault="003D5298" w14:paraId="5E0B1832" w14:textId="77777777">
      <w:pPr>
        <w:pStyle w:val="Heading2"/>
        <w:numPr>
          <w:ilvl w:val="0"/>
          <w:numId w:val="4"/>
        </w:numPr>
        <w:jc w:val="both"/>
        <w:rPr>
          <w:rFonts w:ascii="Times New Roman" w:hAnsi="Times New Roman" w:cs="Times New Roman"/>
        </w:rPr>
      </w:pPr>
      <w:bookmarkStart w:name="_Toc14668960" w:id="15"/>
      <w:bookmarkStart w:name="_Toc14699660" w:id="16"/>
      <w:r w:rsidRPr="00D425FB">
        <w:rPr>
          <w:rFonts w:ascii="Times New Roman" w:hAnsi="Times New Roman" w:cs="Times New Roman"/>
        </w:rPr>
        <w:t>Descripción General</w:t>
      </w:r>
      <w:bookmarkEnd w:id="15"/>
      <w:bookmarkEnd w:id="16"/>
    </w:p>
    <w:p w:rsidRPr="00D425FB" w:rsidR="003D5298" w:rsidP="00291F8E" w:rsidRDefault="003D5298" w14:paraId="6AAC23EF" w14:textId="77777777">
      <w:pPr>
        <w:pStyle w:val="Heading2"/>
        <w:numPr>
          <w:ilvl w:val="1"/>
          <w:numId w:val="4"/>
        </w:numPr>
        <w:jc w:val="both"/>
        <w:rPr>
          <w:rFonts w:ascii="Times New Roman" w:hAnsi="Times New Roman" w:cs="Times New Roman"/>
        </w:rPr>
      </w:pPr>
      <w:bookmarkStart w:name="_Toc14668961" w:id="17"/>
      <w:bookmarkStart w:name="_Toc14699661" w:id="18"/>
      <w:r w:rsidRPr="00D425FB">
        <w:rPr>
          <w:rFonts w:ascii="Times New Roman" w:hAnsi="Times New Roman" w:cs="Times New Roman"/>
        </w:rPr>
        <w:t>Perspectiva del Producto</w:t>
      </w:r>
      <w:bookmarkEnd w:id="17"/>
      <w:bookmarkEnd w:id="18"/>
    </w:p>
    <w:p w:rsidRPr="00D91E0A" w:rsidR="003D5298" w:rsidP="004E7033" w:rsidRDefault="003D5298" w14:paraId="68EB65A2" w14:textId="77777777">
      <w:pPr>
        <w:ind w:left="576"/>
        <w:jc w:val="both"/>
        <w:rPr>
          <w:lang w:val="es-EC"/>
        </w:rPr>
      </w:pPr>
      <w:r w:rsidRPr="00D91E0A">
        <w:rPr>
          <w:lang w:val="es-EC"/>
        </w:rPr>
        <w:t>El SiGSTec es un sistema autónomo que no forma parte de otro sistema, por ende, será desarrollado sin considerar otros requisitos que no sean del sistema que está siendo descrito en el presente documento.</w:t>
      </w:r>
    </w:p>
    <w:p w:rsidRPr="00D425FB" w:rsidR="003D5298" w:rsidP="00291F8E" w:rsidRDefault="003D5298" w14:paraId="29A6E194" w14:textId="77777777">
      <w:pPr>
        <w:pStyle w:val="Heading2"/>
        <w:numPr>
          <w:ilvl w:val="1"/>
          <w:numId w:val="4"/>
        </w:numPr>
        <w:jc w:val="both"/>
        <w:rPr>
          <w:rFonts w:ascii="Times New Roman" w:hAnsi="Times New Roman" w:cs="Times New Roman"/>
        </w:rPr>
      </w:pPr>
      <w:bookmarkStart w:name="_Toc14668962" w:id="19"/>
      <w:bookmarkStart w:name="_Toc14699662" w:id="20"/>
      <w:r w:rsidRPr="00D425FB">
        <w:rPr>
          <w:rFonts w:ascii="Times New Roman" w:hAnsi="Times New Roman" w:cs="Times New Roman"/>
        </w:rPr>
        <w:t>Funciones del Producto</w:t>
      </w:r>
      <w:bookmarkEnd w:id="19"/>
      <w:bookmarkEnd w:id="20"/>
    </w:p>
    <w:p w:rsidRPr="00D91E0A" w:rsidR="003D5298" w:rsidP="004E7033" w:rsidRDefault="003D5298" w14:paraId="0228A98F" w14:textId="535218BA">
      <w:pPr>
        <w:ind w:left="576"/>
        <w:jc w:val="both"/>
        <w:rPr>
          <w:color w:val="000000" w:themeColor="text1"/>
          <w:lang w:val="es-EC"/>
        </w:rPr>
      </w:pPr>
      <w:r w:rsidRPr="00D91E0A">
        <w:rPr>
          <w:lang w:val="es-EC"/>
        </w:rPr>
        <w:t xml:space="preserve">El SiGSTec está constituido por </w:t>
      </w:r>
      <w:r w:rsidR="005C0EBF">
        <w:rPr>
          <w:lang w:val="es-EC"/>
        </w:rPr>
        <w:t>6</w:t>
      </w:r>
      <w:r w:rsidRPr="00D91E0A">
        <w:rPr>
          <w:color w:val="FF0000"/>
          <w:lang w:val="es-EC"/>
        </w:rPr>
        <w:t xml:space="preserve"> </w:t>
      </w:r>
      <w:r w:rsidRPr="00D91E0A">
        <w:rPr>
          <w:color w:val="000000" w:themeColor="text1"/>
          <w:lang w:val="es-EC"/>
        </w:rPr>
        <w:t>módulos que permitirán automatizar los procesos de control de Casos de servicio técnico, gestionar Clientes, Técnicos, mostrar las Estadísticas de la empresa y Administrar el sistema de la siguiente manera:</w:t>
      </w:r>
    </w:p>
    <w:p w:rsidRPr="00DC729B" w:rsidR="003D5298" w:rsidP="00291F8E" w:rsidRDefault="003D5298" w14:paraId="6CFD8EAA" w14:textId="77777777">
      <w:pPr>
        <w:pStyle w:val="ListParagraph"/>
        <w:widowControl/>
        <w:numPr>
          <w:ilvl w:val="0"/>
          <w:numId w:val="5"/>
        </w:numPr>
        <w:spacing w:after="160" w:line="259" w:lineRule="auto"/>
        <w:jc w:val="both"/>
        <w:rPr>
          <w:color w:val="000000" w:themeColor="text1"/>
        </w:rPr>
      </w:pPr>
      <w:r w:rsidRPr="00DC729B">
        <w:rPr>
          <w:color w:val="000000" w:themeColor="text1"/>
        </w:rPr>
        <w:t>Módulo Clientes: este módulo permitirá registrar, consultar, actualizar y eliminar a los clientes de la empresa. El módulo también permitirá clasificar a los clientes entre personas y empresas.</w:t>
      </w:r>
    </w:p>
    <w:p w:rsidRPr="00DC729B" w:rsidR="003D5298" w:rsidP="00291F8E" w:rsidRDefault="003D5298" w14:paraId="5657070C" w14:textId="77777777">
      <w:pPr>
        <w:pStyle w:val="ListParagraph"/>
        <w:widowControl/>
        <w:numPr>
          <w:ilvl w:val="0"/>
          <w:numId w:val="5"/>
        </w:numPr>
        <w:spacing w:after="160" w:line="259" w:lineRule="auto"/>
        <w:jc w:val="both"/>
        <w:rPr>
          <w:color w:val="000000" w:themeColor="text1"/>
        </w:rPr>
      </w:pPr>
      <w:r w:rsidRPr="00DC729B">
        <w:rPr>
          <w:color w:val="000000" w:themeColor="text1"/>
        </w:rPr>
        <w:t xml:space="preserve">Módulo Técnicos: Este módulo permitirá registrar, consultar, actualizar y eliminar a los técnicos que trabajan en la empresa. </w:t>
      </w:r>
    </w:p>
    <w:p w:rsidRPr="00DC729B" w:rsidR="003D5298" w:rsidP="00291F8E" w:rsidRDefault="003D5298" w14:paraId="63B62881" w14:textId="77777777">
      <w:pPr>
        <w:pStyle w:val="ListParagraph"/>
        <w:widowControl/>
        <w:numPr>
          <w:ilvl w:val="0"/>
          <w:numId w:val="5"/>
        </w:numPr>
        <w:spacing w:after="160" w:line="259" w:lineRule="auto"/>
        <w:jc w:val="both"/>
        <w:rPr>
          <w:color w:val="000000" w:themeColor="text1"/>
        </w:rPr>
      </w:pPr>
      <w:r w:rsidRPr="00DC729B">
        <w:rPr>
          <w:color w:val="000000" w:themeColor="text1"/>
        </w:rPr>
        <w:t>Módulo de Casos: este módulo permitirá gestionar todo lo referente a los casos de servicio técnico que atiende la empresa. El módulo contendrá las operaciones de generación, consulta, cierre, cancelación, asignación de productos, asignación de facturas y finalización de casos de servicio técnico.</w:t>
      </w:r>
    </w:p>
    <w:p w:rsidRPr="00DC729B" w:rsidR="003D5298" w:rsidP="00291F8E" w:rsidRDefault="003D5298" w14:paraId="5E3CD233" w14:textId="2588AA0B">
      <w:pPr>
        <w:pStyle w:val="ListParagraph"/>
        <w:widowControl/>
        <w:numPr>
          <w:ilvl w:val="0"/>
          <w:numId w:val="5"/>
        </w:numPr>
        <w:spacing w:after="160" w:line="259" w:lineRule="auto"/>
        <w:jc w:val="both"/>
        <w:rPr>
          <w:color w:val="000000" w:themeColor="text1"/>
        </w:rPr>
      </w:pPr>
      <w:r w:rsidRPr="00DC729B">
        <w:rPr>
          <w:color w:val="000000" w:themeColor="text1"/>
        </w:rPr>
        <w:t xml:space="preserve">Módulo de Inventario: permitirá almacenar los datos de los productos, además </w:t>
      </w:r>
      <w:r w:rsidR="00492BBC">
        <w:rPr>
          <w:color w:val="000000" w:themeColor="text1"/>
        </w:rPr>
        <w:t>permitirá</w:t>
      </w:r>
      <w:r w:rsidRPr="00DC729B">
        <w:rPr>
          <w:color w:val="000000" w:themeColor="text1"/>
        </w:rPr>
        <w:t xml:space="preserve"> controlar el stock de cada producto. </w:t>
      </w:r>
    </w:p>
    <w:p w:rsidRPr="00DC729B" w:rsidR="003D5298" w:rsidP="00291F8E" w:rsidRDefault="003D5298" w14:paraId="5E58D999" w14:textId="77777777">
      <w:pPr>
        <w:pStyle w:val="ListParagraph"/>
        <w:widowControl/>
        <w:numPr>
          <w:ilvl w:val="0"/>
          <w:numId w:val="5"/>
        </w:numPr>
        <w:spacing w:after="160" w:line="259" w:lineRule="auto"/>
        <w:jc w:val="both"/>
        <w:rPr>
          <w:color w:val="000000" w:themeColor="text1"/>
        </w:rPr>
      </w:pPr>
      <w:r w:rsidRPr="00DC729B">
        <w:rPr>
          <w:color w:val="000000" w:themeColor="text1"/>
        </w:rPr>
        <w:t xml:space="preserve">Módulo Estadísticas: este módulo permitirá generar informes referentes a los casos de servicio técnico y a los productos utilizados en los mismos. </w:t>
      </w:r>
    </w:p>
    <w:p w:rsidRPr="002766D6" w:rsidR="003D5298" w:rsidP="00291F8E" w:rsidRDefault="003D5298" w14:paraId="11A0B214" w14:textId="77777777">
      <w:pPr>
        <w:pStyle w:val="ListParagraph"/>
        <w:widowControl/>
        <w:numPr>
          <w:ilvl w:val="0"/>
          <w:numId w:val="5"/>
        </w:numPr>
        <w:spacing w:after="160" w:line="259" w:lineRule="auto"/>
        <w:jc w:val="both"/>
        <w:rPr>
          <w:color w:val="000000" w:themeColor="text1"/>
        </w:rPr>
      </w:pPr>
      <w:r w:rsidRPr="00DC729B">
        <w:rPr>
          <w:color w:val="000000" w:themeColor="text1"/>
        </w:rPr>
        <w:t>Módulo de Administración: este módulo es realizado con el fin de administrar a los usuarios del sistema.</w:t>
      </w:r>
    </w:p>
    <w:p w:rsidRPr="00D425FB" w:rsidR="003D5298" w:rsidP="00291F8E" w:rsidRDefault="003D5298" w14:paraId="5CDC6788" w14:textId="77777777">
      <w:pPr>
        <w:pStyle w:val="Heading2"/>
        <w:numPr>
          <w:ilvl w:val="1"/>
          <w:numId w:val="4"/>
        </w:numPr>
        <w:jc w:val="both"/>
        <w:rPr>
          <w:rFonts w:ascii="Times New Roman" w:hAnsi="Times New Roman" w:cs="Times New Roman"/>
        </w:rPr>
      </w:pPr>
      <w:bookmarkStart w:name="_Toc14668963" w:id="21"/>
      <w:bookmarkStart w:name="_Toc14699663" w:id="22"/>
      <w:r w:rsidRPr="00D425FB">
        <w:rPr>
          <w:rFonts w:ascii="Times New Roman" w:hAnsi="Times New Roman" w:cs="Times New Roman"/>
        </w:rPr>
        <w:t>Características de los Usuarios</w:t>
      </w:r>
      <w:bookmarkEnd w:id="21"/>
      <w:bookmarkEnd w:id="22"/>
    </w:p>
    <w:p w:rsidRPr="00D91E0A" w:rsidR="003D5298" w:rsidP="00C77BC1" w:rsidRDefault="003D5298" w14:paraId="0E7CA413" w14:textId="77777777">
      <w:pPr>
        <w:ind w:left="576"/>
        <w:jc w:val="both"/>
        <w:rPr>
          <w:lang w:val="es-EC"/>
        </w:rPr>
      </w:pPr>
      <w:r w:rsidRPr="00D91E0A">
        <w:rPr>
          <w:lang w:val="es-EC"/>
        </w:rPr>
        <w:t>Para el uso del SiGSTec se han previsto cinco tipos de usuarios: el Administrador del Sistema, los usuarios que manejen la mesa de servicio técnico, los usuarios que manejen el área de ventas, los usuarios que manejen el área de compras y los usuarios pertenecientes a bodega.</w:t>
      </w:r>
    </w:p>
    <w:p w:rsidR="00316686" w:rsidP="00C77BC1" w:rsidRDefault="00316686" w14:paraId="5554D62D" w14:textId="77777777">
      <w:pPr>
        <w:ind w:left="576"/>
        <w:jc w:val="both"/>
        <w:rPr>
          <w:lang w:val="es-EC"/>
        </w:rPr>
      </w:pPr>
    </w:p>
    <w:p w:rsidR="00316686" w:rsidP="00C77BC1" w:rsidRDefault="00316686" w14:paraId="23EC51AA" w14:textId="77777777">
      <w:pPr>
        <w:ind w:left="576"/>
        <w:jc w:val="both"/>
        <w:rPr>
          <w:lang w:val="es-EC"/>
        </w:rPr>
      </w:pPr>
    </w:p>
    <w:p w:rsidR="00316686" w:rsidP="00C77BC1" w:rsidRDefault="00316686" w14:paraId="42395095" w14:textId="77777777">
      <w:pPr>
        <w:ind w:left="576"/>
        <w:jc w:val="both"/>
        <w:rPr>
          <w:lang w:val="es-EC"/>
        </w:rPr>
      </w:pPr>
    </w:p>
    <w:p w:rsidRPr="00D91E0A" w:rsidR="003D5298" w:rsidP="00B565B0" w:rsidRDefault="003D5298" w14:paraId="5EAF344F" w14:textId="77777777">
      <w:pPr>
        <w:ind w:left="576"/>
        <w:jc w:val="both"/>
        <w:rPr>
          <w:lang w:val="es-EC"/>
        </w:rPr>
      </w:pPr>
      <w:r w:rsidRPr="00D91E0A">
        <w:rPr>
          <w:lang w:val="es-EC"/>
        </w:rPr>
        <w:t>Para que una persona pueda ser un Administrador del Sistema, se requiere que cumpla con las siguientes características:</w:t>
      </w:r>
    </w:p>
    <w:p w:rsidRPr="00DC729B" w:rsidR="003D5298" w:rsidP="00AA2630" w:rsidRDefault="003D5298" w14:paraId="02769883" w14:textId="77777777">
      <w:pPr>
        <w:pStyle w:val="ListParagraph"/>
        <w:widowControl/>
        <w:numPr>
          <w:ilvl w:val="0"/>
          <w:numId w:val="146"/>
        </w:numPr>
        <w:spacing w:after="160" w:line="259" w:lineRule="auto"/>
        <w:ind w:left="1296"/>
        <w:jc w:val="both"/>
      </w:pPr>
      <w:r w:rsidRPr="00DC729B">
        <w:t>Nivel educativo mínimo: tres años de educación superior en una carrera de computación o afines.</w:t>
      </w:r>
    </w:p>
    <w:p w:rsidRPr="00DC729B" w:rsidR="003D5298" w:rsidP="00AA2630" w:rsidRDefault="003D5298" w14:paraId="1AC59CF4" w14:textId="77777777">
      <w:pPr>
        <w:pStyle w:val="ListParagraph"/>
        <w:widowControl/>
        <w:numPr>
          <w:ilvl w:val="0"/>
          <w:numId w:val="146"/>
        </w:numPr>
        <w:spacing w:after="160" w:line="259" w:lineRule="auto"/>
        <w:ind w:left="1296"/>
        <w:jc w:val="both"/>
      </w:pPr>
      <w:r w:rsidRPr="00DC729B">
        <w:t>Experiencia de ocho años en el negocio.</w:t>
      </w:r>
    </w:p>
    <w:p w:rsidRPr="00DC729B" w:rsidR="003D5298" w:rsidP="00AA2630" w:rsidRDefault="003D5298" w14:paraId="2A22FB6F" w14:textId="77777777">
      <w:pPr>
        <w:pStyle w:val="ListParagraph"/>
        <w:widowControl/>
        <w:numPr>
          <w:ilvl w:val="0"/>
          <w:numId w:val="146"/>
        </w:numPr>
        <w:spacing w:after="160" w:line="259" w:lineRule="auto"/>
        <w:ind w:left="1296"/>
        <w:jc w:val="both"/>
        <w:rPr>
          <w:rFonts w:eastAsia="Calibri"/>
        </w:rPr>
      </w:pPr>
      <w:r w:rsidRPr="00DC729B">
        <w:rPr>
          <w:rFonts w:eastAsia="Calibri"/>
        </w:rPr>
        <w:t>Conocimientos medios de programación orientada a objetos, experiencia en ofimática y uso de los recursos computacionales por lo menos de cinco años.</w:t>
      </w:r>
    </w:p>
    <w:p w:rsidRPr="00D91E0A" w:rsidR="003D5298" w:rsidP="00AA2630" w:rsidRDefault="003D5298" w14:paraId="1B14A40C" w14:textId="77777777">
      <w:pPr>
        <w:pStyle w:val="ListParagraph"/>
        <w:widowControl/>
        <w:numPr>
          <w:ilvl w:val="0"/>
          <w:numId w:val="146"/>
        </w:numPr>
        <w:spacing w:after="160" w:line="259" w:lineRule="auto"/>
        <w:ind w:left="1296"/>
        <w:jc w:val="both"/>
        <w:rPr>
          <w:rFonts w:eastAsia="Calibri"/>
        </w:rPr>
      </w:pPr>
      <w:r w:rsidRPr="009D673C">
        <w:rPr>
          <w:rFonts w:eastAsia="Calibri"/>
        </w:rPr>
        <w:t>Conocimiento avanzado del SiGSTec, para lo cual se realizará una capacitación en el uso y administración del sistema de una semana a tiempo completo.</w:t>
      </w:r>
    </w:p>
    <w:p w:rsidRPr="00D91E0A" w:rsidR="003D5298" w:rsidP="00B565B0" w:rsidRDefault="003D5298" w14:paraId="01E62838" w14:textId="77777777">
      <w:pPr>
        <w:ind w:left="576"/>
        <w:jc w:val="both"/>
        <w:rPr>
          <w:lang w:val="es-EC"/>
        </w:rPr>
      </w:pPr>
      <w:r w:rsidRPr="00D91E0A">
        <w:rPr>
          <w:lang w:val="es-EC"/>
        </w:rPr>
        <w:t>Para los usuarios de la mesa de servicio técnico, se requiere que cumplan con las siguientes características:</w:t>
      </w:r>
    </w:p>
    <w:p w:rsidRPr="00DC729B" w:rsidR="003D5298" w:rsidP="00AA2630" w:rsidRDefault="003D5298" w14:paraId="75A1A73C" w14:textId="77777777">
      <w:pPr>
        <w:pStyle w:val="ListParagraph"/>
        <w:widowControl/>
        <w:numPr>
          <w:ilvl w:val="0"/>
          <w:numId w:val="8"/>
        </w:numPr>
        <w:spacing w:after="160" w:line="259" w:lineRule="auto"/>
        <w:jc w:val="both"/>
      </w:pPr>
      <w:r w:rsidRPr="00DC729B">
        <w:t>Nivel educativo mínimo: tres años de educación superior en una carrera de secretaría o afines.</w:t>
      </w:r>
    </w:p>
    <w:p w:rsidRPr="00DC729B" w:rsidR="003D5298" w:rsidP="00AA2630" w:rsidRDefault="003D5298" w14:paraId="5599A029" w14:textId="77777777">
      <w:pPr>
        <w:pStyle w:val="ListParagraph"/>
        <w:widowControl/>
        <w:numPr>
          <w:ilvl w:val="0"/>
          <w:numId w:val="8"/>
        </w:numPr>
        <w:spacing w:after="160" w:line="259" w:lineRule="auto"/>
        <w:jc w:val="both"/>
      </w:pPr>
      <w:r w:rsidRPr="00DC729B">
        <w:t>Experiencia de tres años en el manejo de mesa de servicios.</w:t>
      </w:r>
    </w:p>
    <w:p w:rsidRPr="00DC729B" w:rsidR="003D5298" w:rsidP="00AA2630" w:rsidRDefault="003D5298" w14:paraId="01A21CF0" w14:textId="77777777">
      <w:pPr>
        <w:pStyle w:val="ListParagraph"/>
        <w:widowControl/>
        <w:numPr>
          <w:ilvl w:val="0"/>
          <w:numId w:val="8"/>
        </w:numPr>
        <w:spacing w:after="160" w:line="259" w:lineRule="auto"/>
        <w:jc w:val="both"/>
      </w:pPr>
      <w:r w:rsidRPr="00DC729B">
        <w:t>Conocimientos básicos de informática y ofimática.</w:t>
      </w:r>
    </w:p>
    <w:p w:rsidRPr="00DC729B" w:rsidR="003D5298" w:rsidP="00AA2630" w:rsidRDefault="003D5298" w14:paraId="433CE713" w14:textId="77777777">
      <w:pPr>
        <w:pStyle w:val="ListParagraph"/>
        <w:widowControl/>
        <w:numPr>
          <w:ilvl w:val="0"/>
          <w:numId w:val="8"/>
        </w:numPr>
        <w:spacing w:after="160" w:line="259" w:lineRule="auto"/>
        <w:jc w:val="both"/>
      </w:pPr>
      <w:r w:rsidRPr="00DC729B">
        <w:t>Conocimiento avanzado de los módulos Casos, Técnicos, y Clientes del SiGSTec. Para este caso, los usuarios serán capacitados en el módulo respectivo por una semana a tiempo completo.</w:t>
      </w:r>
    </w:p>
    <w:p w:rsidRPr="00D91E0A" w:rsidR="003D5298" w:rsidP="00B565B0" w:rsidRDefault="003D5298" w14:paraId="12798D1D" w14:textId="77777777">
      <w:pPr>
        <w:ind w:left="576"/>
        <w:jc w:val="both"/>
        <w:rPr>
          <w:lang w:val="es-EC"/>
        </w:rPr>
      </w:pPr>
      <w:r w:rsidRPr="00D91E0A">
        <w:rPr>
          <w:lang w:val="es-EC"/>
        </w:rPr>
        <w:t>Para los usuarios del área de ventas, se requiere que cumplan con las siguientes características:</w:t>
      </w:r>
    </w:p>
    <w:p w:rsidRPr="00DC729B" w:rsidR="003D5298" w:rsidP="00AA2630" w:rsidRDefault="003D5298" w14:paraId="5C273BDE" w14:textId="77777777">
      <w:pPr>
        <w:pStyle w:val="ListParagraph"/>
        <w:widowControl/>
        <w:numPr>
          <w:ilvl w:val="0"/>
          <w:numId w:val="147"/>
        </w:numPr>
        <w:spacing w:after="160" w:line="259" w:lineRule="auto"/>
        <w:ind w:left="1296"/>
        <w:jc w:val="both"/>
      </w:pPr>
      <w:r w:rsidRPr="00DC729B">
        <w:t>Nivel educativo mínimo: tres años de educación superior en una carrera de ventas o afines.</w:t>
      </w:r>
    </w:p>
    <w:p w:rsidRPr="00DC729B" w:rsidR="003D5298" w:rsidP="00AA2630" w:rsidRDefault="003D5298" w14:paraId="6830A58A" w14:textId="77777777">
      <w:pPr>
        <w:pStyle w:val="ListParagraph"/>
        <w:widowControl/>
        <w:numPr>
          <w:ilvl w:val="0"/>
          <w:numId w:val="147"/>
        </w:numPr>
        <w:spacing w:after="160" w:line="259" w:lineRule="auto"/>
        <w:ind w:left="1296"/>
        <w:jc w:val="both"/>
      </w:pPr>
      <w:r w:rsidRPr="00DC729B">
        <w:t>Experiencia de dos años en ventas.</w:t>
      </w:r>
    </w:p>
    <w:p w:rsidRPr="00DC729B" w:rsidR="003D5298" w:rsidP="00AA2630" w:rsidRDefault="003D5298" w14:paraId="2D4B7C92" w14:textId="77777777">
      <w:pPr>
        <w:pStyle w:val="ListParagraph"/>
        <w:widowControl/>
        <w:numPr>
          <w:ilvl w:val="0"/>
          <w:numId w:val="147"/>
        </w:numPr>
        <w:spacing w:after="160" w:line="259" w:lineRule="auto"/>
        <w:ind w:left="1296"/>
        <w:jc w:val="both"/>
      </w:pPr>
      <w:r w:rsidRPr="00DC729B">
        <w:t>Conocimientos básicos de informática.</w:t>
      </w:r>
    </w:p>
    <w:p w:rsidRPr="00DC729B" w:rsidR="003D5298" w:rsidP="00AA2630" w:rsidRDefault="003D5298" w14:paraId="43F6B3EC" w14:textId="77777777">
      <w:pPr>
        <w:pStyle w:val="ListParagraph"/>
        <w:widowControl/>
        <w:numPr>
          <w:ilvl w:val="0"/>
          <w:numId w:val="147"/>
        </w:numPr>
        <w:spacing w:after="160" w:line="259" w:lineRule="auto"/>
        <w:ind w:left="1296"/>
        <w:jc w:val="both"/>
      </w:pPr>
      <w:r w:rsidRPr="00DC729B">
        <w:t>Conocimiento básico de todos los módulos del SiGSTec con un mayor enfoque al módulo de Casos. Para este caso, los usuarios serán capacitados por una semana a tiempo completo.</w:t>
      </w:r>
    </w:p>
    <w:p w:rsidRPr="00D91E0A" w:rsidR="003D5298" w:rsidP="00B565B0" w:rsidRDefault="003D5298" w14:paraId="6A613821" w14:textId="77777777">
      <w:pPr>
        <w:ind w:left="576"/>
        <w:jc w:val="both"/>
        <w:rPr>
          <w:lang w:val="es-EC"/>
        </w:rPr>
      </w:pPr>
      <w:r w:rsidRPr="00D91E0A">
        <w:rPr>
          <w:lang w:val="es-EC"/>
        </w:rPr>
        <w:t>Para los usuarios del área de compras, se requiere que cumplan con las siguientes características:</w:t>
      </w:r>
    </w:p>
    <w:p w:rsidRPr="00DC729B" w:rsidR="003D5298" w:rsidP="00AA2630" w:rsidRDefault="003D5298" w14:paraId="2EB32A33" w14:textId="77777777">
      <w:pPr>
        <w:pStyle w:val="ListParagraph"/>
        <w:widowControl/>
        <w:numPr>
          <w:ilvl w:val="0"/>
          <w:numId w:val="148"/>
        </w:numPr>
        <w:spacing w:after="160" w:line="259" w:lineRule="auto"/>
        <w:ind w:left="1296"/>
        <w:jc w:val="both"/>
      </w:pPr>
      <w:r w:rsidRPr="00DC729B">
        <w:t>Nivel educativo mínimo: tres años de educación superior en una carrera de ventas o afines.</w:t>
      </w:r>
    </w:p>
    <w:p w:rsidRPr="00DC729B" w:rsidR="003D5298" w:rsidP="00AA2630" w:rsidRDefault="003D5298" w14:paraId="2A66A2B2" w14:textId="77777777">
      <w:pPr>
        <w:pStyle w:val="ListParagraph"/>
        <w:widowControl/>
        <w:numPr>
          <w:ilvl w:val="0"/>
          <w:numId w:val="148"/>
        </w:numPr>
        <w:spacing w:after="160" w:line="259" w:lineRule="auto"/>
        <w:ind w:left="1296"/>
        <w:jc w:val="both"/>
      </w:pPr>
      <w:r w:rsidRPr="00DC729B">
        <w:t>Experiencia de dos años en compras.</w:t>
      </w:r>
    </w:p>
    <w:p w:rsidRPr="00DC729B" w:rsidR="003D5298" w:rsidP="00AA2630" w:rsidRDefault="003D5298" w14:paraId="3E7C5B09" w14:textId="77777777">
      <w:pPr>
        <w:pStyle w:val="ListParagraph"/>
        <w:widowControl/>
        <w:numPr>
          <w:ilvl w:val="0"/>
          <w:numId w:val="148"/>
        </w:numPr>
        <w:spacing w:after="160" w:line="259" w:lineRule="auto"/>
        <w:ind w:left="1296"/>
        <w:jc w:val="both"/>
      </w:pPr>
      <w:r w:rsidRPr="00DC729B">
        <w:t>Conocimientos básicos de informática.</w:t>
      </w:r>
    </w:p>
    <w:p w:rsidRPr="00DC729B" w:rsidR="003D5298" w:rsidP="00AA2630" w:rsidRDefault="003D5298" w14:paraId="43BD2FFA" w14:textId="77777777">
      <w:pPr>
        <w:pStyle w:val="ListParagraph"/>
        <w:widowControl/>
        <w:numPr>
          <w:ilvl w:val="0"/>
          <w:numId w:val="148"/>
        </w:numPr>
        <w:spacing w:after="160" w:line="259" w:lineRule="auto"/>
        <w:ind w:left="1296"/>
        <w:jc w:val="both"/>
      </w:pPr>
      <w:r w:rsidRPr="00DC729B">
        <w:t>Conocimiento avanzado del módulo de Inventario del SiGSTec y conocimiento básico de los demás módulos. Para este caso, los usuarios serán capacitados en dichos módulos por una semana a tiempo completo.</w:t>
      </w:r>
    </w:p>
    <w:p w:rsidRPr="00D91E0A" w:rsidR="003D5298" w:rsidP="00B565B0" w:rsidRDefault="003D5298" w14:paraId="4BE65D24" w14:textId="77777777">
      <w:pPr>
        <w:ind w:left="576"/>
        <w:jc w:val="both"/>
        <w:rPr>
          <w:lang w:val="es-EC"/>
        </w:rPr>
      </w:pPr>
      <w:r w:rsidRPr="00D91E0A">
        <w:rPr>
          <w:lang w:val="es-EC"/>
        </w:rPr>
        <w:t>Para los usuarios de bodega, se requiere que cumplan con las siguientes características:</w:t>
      </w:r>
    </w:p>
    <w:p w:rsidRPr="00DC729B" w:rsidR="003D5298" w:rsidP="00AA2630" w:rsidRDefault="003D5298" w14:paraId="5F900751" w14:textId="77777777">
      <w:pPr>
        <w:pStyle w:val="ListParagraph"/>
        <w:widowControl/>
        <w:numPr>
          <w:ilvl w:val="0"/>
          <w:numId w:val="149"/>
        </w:numPr>
        <w:spacing w:after="160" w:line="259" w:lineRule="auto"/>
        <w:ind w:left="1296"/>
        <w:jc w:val="both"/>
      </w:pPr>
      <w:r w:rsidRPr="00DC729B">
        <w:t>Nivel educativo mínimo: bachiller.</w:t>
      </w:r>
    </w:p>
    <w:p w:rsidRPr="00DC729B" w:rsidR="003D5298" w:rsidP="00AA2630" w:rsidRDefault="003D5298" w14:paraId="33759514" w14:textId="77777777">
      <w:pPr>
        <w:pStyle w:val="ListParagraph"/>
        <w:widowControl/>
        <w:numPr>
          <w:ilvl w:val="0"/>
          <w:numId w:val="149"/>
        </w:numPr>
        <w:spacing w:after="160" w:line="259" w:lineRule="auto"/>
        <w:ind w:left="1296"/>
        <w:jc w:val="both"/>
      </w:pPr>
      <w:r w:rsidRPr="00DC729B">
        <w:t>Experiencia de un año en manejo de inventario.</w:t>
      </w:r>
    </w:p>
    <w:p w:rsidRPr="00DC729B" w:rsidR="003D5298" w:rsidP="00AA2630" w:rsidRDefault="003D5298" w14:paraId="40E4F443" w14:textId="77777777">
      <w:pPr>
        <w:pStyle w:val="ListParagraph"/>
        <w:widowControl/>
        <w:numPr>
          <w:ilvl w:val="0"/>
          <w:numId w:val="149"/>
        </w:numPr>
        <w:spacing w:after="160" w:line="259" w:lineRule="auto"/>
        <w:ind w:left="1296"/>
        <w:jc w:val="both"/>
      </w:pPr>
      <w:r w:rsidRPr="00DC729B">
        <w:t>Conocimientos básicos de informática.</w:t>
      </w:r>
    </w:p>
    <w:p w:rsidRPr="00DC729B" w:rsidR="003D5298" w:rsidP="00AA2630" w:rsidRDefault="003D5298" w14:paraId="2A7B7992" w14:textId="77777777">
      <w:pPr>
        <w:pStyle w:val="ListParagraph"/>
        <w:widowControl/>
        <w:numPr>
          <w:ilvl w:val="0"/>
          <w:numId w:val="149"/>
        </w:numPr>
        <w:spacing w:after="160" w:line="259" w:lineRule="auto"/>
        <w:ind w:left="1296"/>
        <w:jc w:val="both"/>
      </w:pPr>
      <w:r w:rsidRPr="00DC729B">
        <w:t>Conocimiento avanzado del módulo de Inventario y conocimiento básico del módulo de Casos. Para este caso, los usuarios serán capacitados en dichos módulos por una semana a medio tiempo.</w:t>
      </w:r>
    </w:p>
    <w:p w:rsidRPr="00D425FB" w:rsidR="003D5298" w:rsidP="00291F8E" w:rsidRDefault="003D5298" w14:paraId="5DF3979A" w14:textId="77777777">
      <w:pPr>
        <w:pStyle w:val="Heading2"/>
        <w:numPr>
          <w:ilvl w:val="1"/>
          <w:numId w:val="4"/>
        </w:numPr>
        <w:jc w:val="both"/>
        <w:rPr>
          <w:rFonts w:ascii="Times New Roman" w:hAnsi="Times New Roman" w:cs="Times New Roman"/>
        </w:rPr>
      </w:pPr>
      <w:bookmarkStart w:name="_Toc14668964" w:id="23"/>
      <w:bookmarkStart w:name="_Toc14699664" w:id="24"/>
      <w:r w:rsidRPr="00D425FB">
        <w:rPr>
          <w:rFonts w:ascii="Times New Roman" w:hAnsi="Times New Roman" w:cs="Times New Roman"/>
        </w:rPr>
        <w:t>Restricciones</w:t>
      </w:r>
      <w:bookmarkEnd w:id="23"/>
      <w:bookmarkEnd w:id="24"/>
    </w:p>
    <w:p w:rsidRPr="00DC729B" w:rsidR="003D5298" w:rsidP="00AA2630" w:rsidRDefault="003D5298" w14:paraId="650BC64F" w14:textId="0C917CB2">
      <w:pPr>
        <w:pStyle w:val="ListParagraph"/>
        <w:widowControl/>
        <w:numPr>
          <w:ilvl w:val="0"/>
          <w:numId w:val="6"/>
        </w:numPr>
        <w:spacing w:after="160" w:line="259" w:lineRule="auto"/>
        <w:jc w:val="both"/>
      </w:pPr>
      <w:r w:rsidRPr="00DC729B">
        <w:t xml:space="preserve">SiGSTec </w:t>
      </w:r>
      <w:r w:rsidR="00B77C0E">
        <w:t>se desarrollará</w:t>
      </w:r>
      <w:r w:rsidRPr="00DC729B">
        <w:t xml:space="preserve"> bajo el sistema operativo Windows. </w:t>
      </w:r>
    </w:p>
    <w:p w:rsidRPr="00DC729B" w:rsidR="003D5298" w:rsidP="00AA2630" w:rsidRDefault="003D5298" w14:paraId="0FC3BCF6" w14:textId="77777777">
      <w:pPr>
        <w:pStyle w:val="ListParagraph"/>
        <w:widowControl/>
        <w:numPr>
          <w:ilvl w:val="0"/>
          <w:numId w:val="6"/>
        </w:numPr>
        <w:spacing w:after="160" w:line="259" w:lineRule="auto"/>
        <w:jc w:val="both"/>
      </w:pPr>
      <w:r w:rsidRPr="00DC729B">
        <w:t>Para el desarrollo del sistema se deberán usar herramientas propietarias compatibles con este sistema operativo.</w:t>
      </w:r>
    </w:p>
    <w:p w:rsidRPr="00DC729B" w:rsidR="003D5298" w:rsidP="00AA2630" w:rsidRDefault="003D5298" w14:paraId="6334F14C" w14:textId="77777777">
      <w:pPr>
        <w:pStyle w:val="ListParagraph"/>
        <w:widowControl/>
        <w:numPr>
          <w:ilvl w:val="0"/>
          <w:numId w:val="6"/>
        </w:numPr>
        <w:spacing w:after="160" w:line="259" w:lineRule="auto"/>
        <w:jc w:val="both"/>
      </w:pPr>
      <w:r w:rsidRPr="00DC729B">
        <w:t xml:space="preserve">Las interfaces de usuario de SiGSTec seguirán el estándar Microsoft GUI. </w:t>
      </w:r>
    </w:p>
    <w:p w:rsidRPr="00DC729B" w:rsidR="003D5298" w:rsidP="00AA2630" w:rsidRDefault="003D5298" w14:paraId="0119D8D7" w14:textId="77777777">
      <w:pPr>
        <w:pStyle w:val="ListParagraph"/>
        <w:widowControl/>
        <w:numPr>
          <w:ilvl w:val="0"/>
          <w:numId w:val="6"/>
        </w:numPr>
        <w:spacing w:after="160" w:line="259" w:lineRule="auto"/>
        <w:jc w:val="both"/>
      </w:pPr>
      <w:r w:rsidRPr="00DC729B">
        <w:t>SiGSTec deberá ser implantado en máquinas con las siguientes especificaciones: procesador Intel Core i3, memoria RAM de 4 GB, disco duro de 1 TB y sistema operativo Windows 7.</w:t>
      </w:r>
    </w:p>
    <w:p w:rsidRPr="00DC729B" w:rsidR="003D5298" w:rsidP="00AA2630" w:rsidRDefault="003D5298" w14:paraId="57A0569E" w14:textId="77777777">
      <w:pPr>
        <w:pStyle w:val="ListParagraph"/>
        <w:widowControl/>
        <w:numPr>
          <w:ilvl w:val="0"/>
          <w:numId w:val="6"/>
        </w:numPr>
        <w:spacing w:after="160" w:line="259" w:lineRule="auto"/>
        <w:jc w:val="both"/>
      </w:pPr>
      <w:r w:rsidRPr="00DC729B">
        <w:t>Se requiere, por lo menos, de un usuario administrador que pueda crear otros usuarios de los tipos Empleado de Mesa de Servicios y Empleado de Área de Ventas.</w:t>
      </w:r>
    </w:p>
    <w:p w:rsidRPr="00DC729B" w:rsidR="003D5298" w:rsidP="00AA2630" w:rsidRDefault="003D5298" w14:paraId="3D27D32D" w14:textId="53F3EB94">
      <w:pPr>
        <w:pStyle w:val="ListParagraph"/>
        <w:widowControl/>
        <w:numPr>
          <w:ilvl w:val="0"/>
          <w:numId w:val="6"/>
        </w:numPr>
        <w:spacing w:after="160" w:line="259" w:lineRule="auto"/>
        <w:jc w:val="both"/>
      </w:pPr>
      <w:r w:rsidRPr="00DC729B">
        <w:t xml:space="preserve">SiGSTec </w:t>
      </w:r>
      <w:r w:rsidR="008914C0">
        <w:t>l</w:t>
      </w:r>
      <w:r w:rsidRPr="00DC729B">
        <w:t>imitar</w:t>
      </w:r>
      <w:r w:rsidR="008914C0">
        <w:t>á</w:t>
      </w:r>
      <w:r w:rsidRPr="00DC729B">
        <w:t xml:space="preserve"> sus funcionalidades según el tipo de usuario que lo inicie.</w:t>
      </w:r>
    </w:p>
    <w:p w:rsidRPr="002F74C0" w:rsidR="003D5298" w:rsidP="00AA2630" w:rsidRDefault="003D5298" w14:paraId="3BDD3A3E" w14:textId="77777777">
      <w:pPr>
        <w:pStyle w:val="ListParagraph"/>
        <w:widowControl/>
        <w:numPr>
          <w:ilvl w:val="0"/>
          <w:numId w:val="6"/>
        </w:numPr>
        <w:spacing w:after="160" w:line="259" w:lineRule="auto"/>
        <w:jc w:val="both"/>
      </w:pPr>
      <w:r w:rsidRPr="00DC729B">
        <w:t>El sistema manejará un algoritmo de reducción criptográfico de 128 bits del tipo MD5 para almacenar las credenciales que permiten el ingreso de los usuarios al sistema.</w:t>
      </w:r>
    </w:p>
    <w:p w:rsidRPr="00D425FB" w:rsidR="003D5298" w:rsidP="00291F8E" w:rsidRDefault="003D5298" w14:paraId="31102EA5" w14:textId="77777777">
      <w:pPr>
        <w:pStyle w:val="Heading2"/>
        <w:numPr>
          <w:ilvl w:val="1"/>
          <w:numId w:val="4"/>
        </w:numPr>
        <w:jc w:val="both"/>
        <w:rPr>
          <w:rFonts w:ascii="Times New Roman" w:hAnsi="Times New Roman" w:cs="Times New Roman"/>
        </w:rPr>
      </w:pPr>
      <w:bookmarkStart w:name="_Toc14668965" w:id="25"/>
      <w:bookmarkStart w:name="_Toc14699665" w:id="26"/>
      <w:r w:rsidRPr="00D425FB">
        <w:rPr>
          <w:rFonts w:ascii="Times New Roman" w:hAnsi="Times New Roman" w:cs="Times New Roman"/>
        </w:rPr>
        <w:t>Suposiciones y Dependencias</w:t>
      </w:r>
      <w:bookmarkEnd w:id="25"/>
      <w:bookmarkEnd w:id="26"/>
    </w:p>
    <w:p w:rsidRPr="00D91E0A" w:rsidR="003D5298" w:rsidP="009969F3" w:rsidRDefault="003D5298" w14:paraId="54DA4CC7" w14:textId="77777777">
      <w:pPr>
        <w:ind w:left="576"/>
        <w:jc w:val="both"/>
        <w:rPr>
          <w:lang w:val="es-EC"/>
        </w:rPr>
      </w:pPr>
      <w:r w:rsidRPr="00D91E0A">
        <w:rPr>
          <w:lang w:val="es-EC"/>
        </w:rPr>
        <w:t xml:space="preserve">El SiGSTec ha sido desarrollado considerando que la empresa cuanta con una sola sede en la ciudad de Quito. En caso de que la empresa se amplíe, los requisitos deberán ser modificados para considerar las operaciones de la nueva sede. Se deberán añadir requisitos referentes a las interfaces de hardware, software y de comunicación, así como de los nuevos usuarios del sistema. </w:t>
      </w:r>
    </w:p>
    <w:p w:rsidRPr="00D91E0A" w:rsidR="003D5298" w:rsidP="009969F3" w:rsidRDefault="003D5298" w14:paraId="55C04A27" w14:textId="77777777">
      <w:pPr>
        <w:ind w:left="576"/>
        <w:jc w:val="both"/>
        <w:rPr>
          <w:lang w:val="es-EC"/>
        </w:rPr>
      </w:pPr>
      <w:r w:rsidRPr="00D91E0A">
        <w:rPr>
          <w:lang w:val="es-EC"/>
        </w:rPr>
        <w:t xml:space="preserve">El SiGSTec ha sido desarrollado para funcionar en dispositivos con sistema </w:t>
      </w:r>
      <w:r w:rsidRPr="00DC729B">
        <w:rPr>
          <w:lang w:val="es-ES_tradnl"/>
        </w:rPr>
        <w:t xml:space="preserve">operativo </w:t>
      </w:r>
      <w:r w:rsidRPr="00D91E0A">
        <w:rPr>
          <w:lang w:val="es-EC"/>
        </w:rPr>
        <w:t xml:space="preserve">Windows. Si en algún momento la empresa decide cambiar el sistema operativo que sus dispositivos utilizan, entonces será necesario modificar los requisitos para considerar el nuevo sistema operativo utilizado. </w:t>
      </w:r>
    </w:p>
    <w:p w:rsidRPr="00D425FB" w:rsidR="003D5298" w:rsidP="00291F8E" w:rsidRDefault="003D5298" w14:paraId="4CE9AE88" w14:textId="77777777">
      <w:pPr>
        <w:pStyle w:val="Heading2"/>
        <w:numPr>
          <w:ilvl w:val="1"/>
          <w:numId w:val="4"/>
        </w:numPr>
        <w:jc w:val="both"/>
        <w:rPr>
          <w:rFonts w:ascii="Times New Roman" w:hAnsi="Times New Roman" w:cs="Times New Roman"/>
        </w:rPr>
      </w:pPr>
      <w:bookmarkStart w:name="_Toc14668966" w:id="27"/>
      <w:bookmarkStart w:name="_Toc14699666" w:id="28"/>
      <w:r w:rsidRPr="00D425FB">
        <w:rPr>
          <w:rFonts w:ascii="Times New Roman" w:hAnsi="Times New Roman" w:cs="Times New Roman"/>
        </w:rPr>
        <w:t>Requisitos Futuros</w:t>
      </w:r>
      <w:bookmarkEnd w:id="27"/>
      <w:bookmarkEnd w:id="28"/>
    </w:p>
    <w:p w:rsidRPr="00D91E0A" w:rsidR="003D5298" w:rsidP="002A45FA" w:rsidRDefault="003D5298" w14:paraId="3BD9749E" w14:textId="38DD58EF">
      <w:pPr>
        <w:ind w:firstLine="576"/>
        <w:jc w:val="both"/>
        <w:rPr>
          <w:lang w:val="es-EC"/>
        </w:rPr>
      </w:pPr>
      <w:r w:rsidRPr="00D91E0A">
        <w:rPr>
          <w:lang w:val="es-EC"/>
        </w:rPr>
        <w:t xml:space="preserve">El SiGSTec </w:t>
      </w:r>
      <w:r w:rsidR="00B57C42">
        <w:rPr>
          <w:lang w:val="es-EC"/>
        </w:rPr>
        <w:t>funcionará</w:t>
      </w:r>
      <w:r w:rsidRPr="00D91E0A">
        <w:rPr>
          <w:lang w:val="es-EC"/>
        </w:rPr>
        <w:t xml:space="preserve"> en una plataforma web.</w:t>
      </w:r>
    </w:p>
    <w:p w:rsidRPr="00AF4F26" w:rsidR="003D5298" w:rsidP="00291F8E" w:rsidRDefault="003D5298" w14:paraId="205BA9BE" w14:textId="77777777">
      <w:pPr>
        <w:pStyle w:val="Heading2"/>
        <w:numPr>
          <w:ilvl w:val="0"/>
          <w:numId w:val="4"/>
        </w:numPr>
        <w:jc w:val="both"/>
        <w:rPr>
          <w:rFonts w:ascii="Times New Roman" w:hAnsi="Times New Roman" w:cs="Times New Roman"/>
        </w:rPr>
      </w:pPr>
      <w:bookmarkStart w:name="_Toc14668967" w:id="29"/>
      <w:bookmarkStart w:name="_Toc14699667" w:id="30"/>
      <w:r w:rsidRPr="00D425FB">
        <w:rPr>
          <w:rFonts w:ascii="Times New Roman" w:hAnsi="Times New Roman" w:cs="Times New Roman"/>
        </w:rPr>
        <w:t>Requisitos Específicos</w:t>
      </w:r>
      <w:bookmarkEnd w:id="29"/>
      <w:bookmarkEnd w:id="30"/>
    </w:p>
    <w:p w:rsidRPr="00D425FB" w:rsidR="003D5298" w:rsidP="00291F8E" w:rsidRDefault="003D5298" w14:paraId="778B976A" w14:textId="77777777">
      <w:pPr>
        <w:pStyle w:val="Heading2"/>
        <w:numPr>
          <w:ilvl w:val="1"/>
          <w:numId w:val="4"/>
        </w:numPr>
        <w:jc w:val="both"/>
        <w:rPr>
          <w:rFonts w:ascii="Times New Roman" w:hAnsi="Times New Roman" w:cs="Times New Roman"/>
        </w:rPr>
      </w:pPr>
      <w:bookmarkStart w:name="_Toc14668968" w:id="31"/>
      <w:bookmarkStart w:name="_Toc14699668" w:id="32"/>
      <w:r w:rsidRPr="00D425FB">
        <w:rPr>
          <w:rFonts w:ascii="Times New Roman" w:hAnsi="Times New Roman" w:cs="Times New Roman"/>
        </w:rPr>
        <w:t>Interfaces Externas</w:t>
      </w:r>
      <w:bookmarkEnd w:id="31"/>
      <w:bookmarkEnd w:id="32"/>
    </w:p>
    <w:p w:rsidR="003D5298" w:rsidP="00291F8E" w:rsidRDefault="003D5298" w14:paraId="413CC2F5" w14:textId="77777777">
      <w:pPr>
        <w:pStyle w:val="ListParagraph"/>
        <w:widowControl/>
        <w:numPr>
          <w:ilvl w:val="2"/>
          <w:numId w:val="4"/>
        </w:numPr>
        <w:spacing w:after="160" w:line="259" w:lineRule="auto"/>
        <w:jc w:val="both"/>
      </w:pPr>
      <w:r w:rsidRPr="29C563DC">
        <w:t>Interfaces de Usuario</w:t>
      </w:r>
    </w:p>
    <w:p w:rsidRPr="00814A33" w:rsidR="00814A33" w:rsidP="008B3946" w:rsidRDefault="00814A33" w14:paraId="6EECC97C" w14:textId="345BD35E">
      <w:pPr>
        <w:pStyle w:val="ListParagraph"/>
        <w:ind w:left="792"/>
        <w:jc w:val="both"/>
      </w:pPr>
      <w:r w:rsidRPr="00814A33">
        <w:t xml:space="preserve">En la </w:t>
      </w:r>
      <w:r>
        <w:t>F</w:t>
      </w:r>
      <w:r w:rsidRPr="00814A33">
        <w:t>igura 1 se muestra la pantalla de inicio de sesión, esta consta de dos campos: “Usuario” y “Contraseña”, en el campo “Usuario” se debe ingresar 10 dígitos correspondientes a la cédula de ciudadanía del usuario que ingresará al sistema, por otro lado, en el campo “Contraseña” se ingresan de 8 a 16 caracteres alfanuméricos incluyendo al menos una letra mayúscula y al menos un número. La pantalla posee además un botón “Ingresar” con el cual se accederá a la Pantalla Principal, también posee un botón “Salir”, el cual terminará con la ejecución del sistema.</w:t>
      </w:r>
    </w:p>
    <w:p w:rsidR="003D5298" w:rsidP="003D5298" w:rsidRDefault="003D5298" w14:paraId="530FF7CF" w14:textId="77777777">
      <w:pPr>
        <w:keepNext/>
        <w:jc w:val="center"/>
      </w:pPr>
      <w:r>
        <w:rPr>
          <w:noProof/>
          <w:lang w:val="es-EC" w:eastAsia="es-EC"/>
        </w:rPr>
        <w:drawing>
          <wp:inline distT="0" distB="0" distL="0" distR="0" wp14:anchorId="6A3B283A" wp14:editId="7A833765">
            <wp:extent cx="2295525" cy="1343839"/>
            <wp:effectExtent l="0" t="0" r="0" b="0"/>
            <wp:docPr id="757743581" name="Imagen 75774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1343839"/>
                    </a:xfrm>
                    <a:prstGeom prst="rect">
                      <a:avLst/>
                    </a:prstGeom>
                  </pic:spPr>
                </pic:pic>
              </a:graphicData>
            </a:graphic>
          </wp:inline>
        </w:drawing>
      </w:r>
    </w:p>
    <w:p w:rsidRPr="00D425FB" w:rsidR="003D5298" w:rsidP="003D5298" w:rsidRDefault="003D5298" w14:paraId="26A2B2FE" w14:textId="26CF974D">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1</w:t>
      </w:r>
      <w:r w:rsidRPr="00D425FB">
        <w:rPr>
          <w:rFonts w:ascii="Times New Roman" w:hAnsi="Times New Roman" w:cs="Times New Roman"/>
        </w:rPr>
        <w:fldChar w:fldCharType="end"/>
      </w:r>
      <w:r w:rsidRPr="00D425FB">
        <w:rPr>
          <w:rFonts w:ascii="Times New Roman" w:hAnsi="Times New Roman" w:cs="Times New Roman"/>
        </w:rPr>
        <w:t>. Inicio De Sesión</w:t>
      </w:r>
    </w:p>
    <w:p w:rsidRPr="00D91E0A" w:rsidR="00814A33" w:rsidP="00677C73" w:rsidRDefault="00814A33" w14:paraId="4266ABCA" w14:textId="6BD9085F">
      <w:pPr>
        <w:ind w:left="720"/>
        <w:jc w:val="both"/>
        <w:rPr>
          <w:lang w:val="es-EC"/>
        </w:rPr>
      </w:pPr>
      <w:r w:rsidRPr="00D91E0A">
        <w:rPr>
          <w:lang w:val="es-EC"/>
        </w:rPr>
        <w:t xml:space="preserve">En la </w:t>
      </w:r>
      <w:r>
        <w:rPr>
          <w:lang w:val="es-EC"/>
        </w:rPr>
        <w:t>F</w:t>
      </w:r>
      <w:r w:rsidRPr="00D91E0A">
        <w:rPr>
          <w:lang w:val="es-EC"/>
        </w:rPr>
        <w:t>igura 2 se muestra la pantalla de cambio de contraseña, la cual consta de los campos “Ingrese nueva contraseña” y “Vuelva a ingresar su contraseña”. En el campo “Ingrese nueva contraseña” se debe ingresar una cadena de entre 8 y 16 caracteres alfanuméricos, entre los que se debe incluir al menos una letra mayúscula y un número. En el campo “</w:t>
      </w:r>
      <w:r w:rsidR="00577626">
        <w:rPr>
          <w:lang w:val="es-EC"/>
        </w:rPr>
        <w:t>V</w:t>
      </w:r>
      <w:r w:rsidRPr="00D91E0A">
        <w:rPr>
          <w:lang w:val="es-EC"/>
        </w:rPr>
        <w:t>uelva a ingresar contraseña” se debe ingresar la misma cadena de caracteres alfanuméricos que en el campo anterior. La pantalla dispone de un botón “Cancelar”, que eliminará las cadenas de caracteres ingresadas por el usuario en los campos antes mencionados. También consta de un botón “Ingresar” que ingresará la nueva contraseña si esta cumple con las condiciones de seguridad necesarias y si las cadenas de caracteres ingresadas en ambos campos coinciden.</w:t>
      </w:r>
    </w:p>
    <w:p w:rsidR="003D5298" w:rsidP="003D5298" w:rsidRDefault="003D5298" w14:paraId="48469E51" w14:textId="77777777">
      <w:pPr>
        <w:keepNext/>
        <w:jc w:val="center"/>
      </w:pPr>
      <w:r>
        <w:rPr>
          <w:noProof/>
          <w:lang w:val="es-EC" w:eastAsia="es-EC"/>
        </w:rPr>
        <w:drawing>
          <wp:inline distT="0" distB="0" distL="0" distR="0" wp14:anchorId="16F12756" wp14:editId="3C7EDBA5">
            <wp:extent cx="3130848" cy="18332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132" cy="1834567"/>
                    </a:xfrm>
                    <a:prstGeom prst="rect">
                      <a:avLst/>
                    </a:prstGeom>
                    <a:noFill/>
                    <a:ln>
                      <a:noFill/>
                    </a:ln>
                  </pic:spPr>
                </pic:pic>
              </a:graphicData>
            </a:graphic>
          </wp:inline>
        </w:drawing>
      </w:r>
    </w:p>
    <w:p w:rsidRPr="00D425FB" w:rsidR="003D5298" w:rsidP="003D5298" w:rsidRDefault="003D5298" w14:paraId="58346151" w14:textId="77067DC5">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2</w:t>
      </w:r>
      <w:r w:rsidRPr="00D425FB">
        <w:rPr>
          <w:rFonts w:ascii="Times New Roman" w:hAnsi="Times New Roman" w:cs="Times New Roman"/>
        </w:rPr>
        <w:fldChar w:fldCharType="end"/>
      </w:r>
      <w:r w:rsidRPr="00D425FB">
        <w:rPr>
          <w:rFonts w:ascii="Times New Roman" w:hAnsi="Times New Roman" w:cs="Times New Roman"/>
        </w:rPr>
        <w:t>. Cambio De Contraseña</w:t>
      </w:r>
    </w:p>
    <w:p w:rsidRPr="00D91E0A" w:rsidR="00814A33" w:rsidP="00814A33" w:rsidRDefault="00814A33" w14:paraId="40D387B1" w14:textId="1B34CC2F">
      <w:pPr>
        <w:ind w:left="705"/>
        <w:jc w:val="both"/>
        <w:rPr>
          <w:lang w:val="es-EC"/>
        </w:rPr>
      </w:pPr>
      <w:r w:rsidRPr="00D91E0A">
        <w:rPr>
          <w:lang w:val="es-EC"/>
        </w:rPr>
        <w:t xml:space="preserve">En la </w:t>
      </w:r>
      <w:r>
        <w:rPr>
          <w:lang w:val="es-EC"/>
        </w:rPr>
        <w:t>F</w:t>
      </w:r>
      <w:r w:rsidRPr="00D91E0A">
        <w:rPr>
          <w:lang w:val="es-EC"/>
        </w:rPr>
        <w:t>igura 3 se muestra la pantalla principal del sistema, posee un botón “Inicio” con el cual se regresará a esta misma pantalla, posee también un menú con los módulos del sistema: “Clientes”, “Técnicos”, “Casos”, “Estadística”, “Inventario”, “Administración” y “Ayuda” (representado por un signo de interrogación). Cada módulo tendrá a su vez submódulos con las distintas funcionalidades que el sistema tiene.</w:t>
      </w:r>
    </w:p>
    <w:p w:rsidR="003D5298" w:rsidP="003D5298" w:rsidRDefault="003D5298" w14:paraId="74D4F01B" w14:textId="77777777">
      <w:pPr>
        <w:keepNext/>
        <w:jc w:val="center"/>
      </w:pPr>
      <w:r>
        <w:rPr>
          <w:noProof/>
          <w:lang w:val="es-EC" w:eastAsia="es-EC"/>
        </w:rPr>
        <w:drawing>
          <wp:inline distT="0" distB="0" distL="0" distR="0" wp14:anchorId="69BD14C4" wp14:editId="15D29C84">
            <wp:extent cx="2955206" cy="19134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891" t="4027" r="8267" b="2332"/>
                    <a:stretch/>
                  </pic:blipFill>
                  <pic:spPr bwMode="auto">
                    <a:xfrm>
                      <a:off x="0" y="0"/>
                      <a:ext cx="2965785" cy="1920311"/>
                    </a:xfrm>
                    <a:prstGeom prst="rect">
                      <a:avLst/>
                    </a:prstGeom>
                    <a:noFill/>
                    <a:ln>
                      <a:noFill/>
                    </a:ln>
                    <a:extLst>
                      <a:ext uri="{53640926-AAD7-44D8-BBD7-CCE9431645EC}">
                        <a14:shadowObscured xmlns:a14="http://schemas.microsoft.com/office/drawing/2010/main"/>
                      </a:ext>
                    </a:extLst>
                  </pic:spPr>
                </pic:pic>
              </a:graphicData>
            </a:graphic>
          </wp:inline>
        </w:drawing>
      </w:r>
    </w:p>
    <w:p w:rsidRPr="00D425FB" w:rsidR="003D5298" w:rsidP="003D5298" w:rsidRDefault="003D5298" w14:paraId="280C26BC" w14:textId="7A6DED0F">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3</w:t>
      </w:r>
      <w:r w:rsidRPr="00D425FB">
        <w:rPr>
          <w:rFonts w:ascii="Times New Roman" w:hAnsi="Times New Roman" w:cs="Times New Roman"/>
        </w:rPr>
        <w:fldChar w:fldCharType="end"/>
      </w:r>
      <w:r w:rsidRPr="00D425FB">
        <w:rPr>
          <w:rFonts w:ascii="Times New Roman" w:hAnsi="Times New Roman" w:cs="Times New Roman"/>
        </w:rPr>
        <w:t>. Pantalla Principal</w:t>
      </w:r>
    </w:p>
    <w:p w:rsidRPr="00D91E0A" w:rsidR="00814A33" w:rsidP="00814A33" w:rsidRDefault="00814A33" w14:paraId="10402C33" w14:textId="524E310C">
      <w:pPr>
        <w:ind w:left="720"/>
        <w:jc w:val="both"/>
        <w:rPr>
          <w:lang w:val="es-EC"/>
        </w:rPr>
      </w:pPr>
      <w:r w:rsidRPr="00D91E0A">
        <w:rPr>
          <w:lang w:val="es-EC"/>
        </w:rPr>
        <w:t xml:space="preserve">En la </w:t>
      </w:r>
      <w:r>
        <w:rPr>
          <w:lang w:val="es-EC"/>
        </w:rPr>
        <w:t>F</w:t>
      </w:r>
      <w:r w:rsidRPr="00D91E0A">
        <w:rPr>
          <w:lang w:val="es-EC"/>
        </w:rPr>
        <w:t>igura 4. Se muestra la pantalla de registro de nuevo cliente, la cual consta de diferentes campos que serán descritos a continuación.</w:t>
      </w:r>
    </w:p>
    <w:p w:rsidRPr="00010B7F" w:rsidR="00814A33" w:rsidP="00AA2630" w:rsidRDefault="00814A33" w14:paraId="08EC477E" w14:textId="77777777">
      <w:pPr>
        <w:pStyle w:val="ListParagraph"/>
        <w:widowControl/>
        <w:numPr>
          <w:ilvl w:val="0"/>
          <w:numId w:val="9"/>
        </w:numPr>
        <w:spacing w:after="160" w:line="259" w:lineRule="auto"/>
        <w:ind w:left="1440"/>
        <w:jc w:val="both"/>
      </w:pPr>
      <w:r>
        <w:t>Un menú de selección donde se debe marcar una de las opciones entre “Empresa” o “Persona”.</w:t>
      </w:r>
    </w:p>
    <w:p w:rsidRPr="00C25EB5" w:rsidR="00814A33" w:rsidP="00AA2630" w:rsidRDefault="00814A33" w14:paraId="6B7F71A1" w14:textId="77777777">
      <w:pPr>
        <w:pStyle w:val="ListParagraph"/>
        <w:widowControl/>
        <w:numPr>
          <w:ilvl w:val="0"/>
          <w:numId w:val="9"/>
        </w:numPr>
        <w:spacing w:after="160" w:line="259" w:lineRule="auto"/>
        <w:ind w:left="1440"/>
        <w:jc w:val="both"/>
      </w:pPr>
      <w:r>
        <w:t>En el campo “Nombre” se deben ingresar cadenas de caracteres alfanuméricos con un tamaño máximo de 128 caracteres.</w:t>
      </w:r>
    </w:p>
    <w:p w:rsidRPr="00506BB4" w:rsidR="00814A33" w:rsidP="00AA2630" w:rsidRDefault="00814A33" w14:paraId="13372AEC" w14:textId="77777777">
      <w:pPr>
        <w:pStyle w:val="ListParagraph"/>
        <w:widowControl/>
        <w:numPr>
          <w:ilvl w:val="0"/>
          <w:numId w:val="9"/>
        </w:numPr>
        <w:spacing w:after="160" w:line="259" w:lineRule="auto"/>
        <w:ind w:left="1440"/>
        <w:jc w:val="both"/>
      </w:pPr>
      <w:r>
        <w:t>En el campo “Cuenta” se deben ingresar cadenas de caracteres alfanuméricos con un tamaño máximo de 64 caracteres.</w:t>
      </w:r>
    </w:p>
    <w:p w:rsidRPr="00E65861" w:rsidR="00814A33" w:rsidP="00AA2630" w:rsidRDefault="00814A33" w14:paraId="467655E8" w14:textId="77777777">
      <w:pPr>
        <w:pStyle w:val="ListParagraph"/>
        <w:widowControl/>
        <w:numPr>
          <w:ilvl w:val="0"/>
          <w:numId w:val="9"/>
        </w:numPr>
        <w:spacing w:after="160" w:line="259" w:lineRule="auto"/>
        <w:ind w:left="1440"/>
        <w:jc w:val="both"/>
      </w:pPr>
      <w:r>
        <w:t>En el campo “C</w:t>
      </w:r>
      <w:r w:rsidRPr="00650820">
        <w:t>é</w:t>
      </w:r>
      <w:r>
        <w:t xml:space="preserve">dula de ciudadanía o RUC” se deben ingresar cadenas de caracteres de </w:t>
      </w:r>
      <w:r w:rsidRPr="00407F51">
        <w:t>13 dígitos</w:t>
      </w:r>
      <w:r>
        <w:t>, para el caso de RUC</w:t>
      </w:r>
      <w:r w:rsidRPr="00407F51">
        <w:t xml:space="preserve"> los tres últimos dígitos son 001</w:t>
      </w:r>
      <w:r>
        <w:t>, mientras para la c</w:t>
      </w:r>
      <w:r w:rsidRPr="00650820">
        <w:t>é</w:t>
      </w:r>
      <w:r>
        <w:t xml:space="preserve">dula se aplica el dígito verificador. </w:t>
      </w:r>
    </w:p>
    <w:p w:rsidRPr="000E1DD7" w:rsidR="00814A33" w:rsidP="00AA2630" w:rsidRDefault="00814A33" w14:paraId="44CA8BA2" w14:textId="77777777">
      <w:pPr>
        <w:pStyle w:val="ListParagraph"/>
        <w:widowControl/>
        <w:numPr>
          <w:ilvl w:val="0"/>
          <w:numId w:val="9"/>
        </w:numPr>
        <w:spacing w:after="160" w:line="259" w:lineRule="auto"/>
        <w:ind w:left="1440"/>
        <w:jc w:val="both"/>
      </w:pPr>
      <w:r>
        <w:t xml:space="preserve">En el campo “Correo” se admiten </w:t>
      </w:r>
      <w:r w:rsidRPr="00B039AA">
        <w:t>cadena</w:t>
      </w:r>
      <w:r>
        <w:t>s</w:t>
      </w:r>
      <w:r w:rsidRPr="00B039AA">
        <w:t xml:space="preserve"> de caracteres de hasta 64 caracteres que conste de un </w:t>
      </w:r>
      <w:r w:rsidRPr="0029418F">
        <w:t>número de teléfono convencional</w:t>
      </w:r>
      <w:r w:rsidRPr="00B039AA">
        <w:t>, seguido de arroba y seguido del dominio</w:t>
      </w:r>
      <w:r>
        <w:t>.</w:t>
      </w:r>
    </w:p>
    <w:p w:rsidR="00814A33" w:rsidP="00AA2630" w:rsidRDefault="00814A33" w14:paraId="295BA456" w14:textId="77777777">
      <w:pPr>
        <w:pStyle w:val="ListParagraph"/>
        <w:widowControl/>
        <w:numPr>
          <w:ilvl w:val="0"/>
          <w:numId w:val="9"/>
        </w:numPr>
        <w:spacing w:after="160" w:line="259" w:lineRule="auto"/>
        <w:ind w:left="1440"/>
        <w:jc w:val="both"/>
      </w:pPr>
      <w:r>
        <w:t xml:space="preserve">En los campos “Teléfonos” se aceptan </w:t>
      </w:r>
      <w:r w:rsidRPr="00587880">
        <w:t>cadena</w:t>
      </w:r>
      <w:r>
        <w:t>s</w:t>
      </w:r>
      <w:r w:rsidRPr="00587880">
        <w:t xml:space="preserve"> de caracteres de 9 dígitos, que contengan el prefijo de la provincia que va desde 02 hasta 07</w:t>
      </w:r>
      <w:r>
        <w:t>.</w:t>
      </w:r>
    </w:p>
    <w:p w:rsidRPr="00D93F08" w:rsidR="00814A33" w:rsidP="00AA2630" w:rsidRDefault="00814A33" w14:paraId="3BBC52F4" w14:textId="77777777">
      <w:pPr>
        <w:pStyle w:val="ListParagraph"/>
        <w:widowControl/>
        <w:numPr>
          <w:ilvl w:val="0"/>
          <w:numId w:val="9"/>
        </w:numPr>
        <w:spacing w:after="160" w:line="259" w:lineRule="auto"/>
        <w:ind w:left="1440"/>
        <w:jc w:val="both"/>
      </w:pPr>
      <w:r>
        <w:t>En los campos “Celulares” se aceptan c</w:t>
      </w:r>
      <w:r w:rsidRPr="008856E8">
        <w:t>adena</w:t>
      </w:r>
      <w:r>
        <w:t>s</w:t>
      </w:r>
      <w:r w:rsidRPr="008856E8">
        <w:t xml:space="preserve"> de caracteres de 10 dígitos, que comiencen con 09</w:t>
      </w:r>
      <w:r>
        <w:t>.</w:t>
      </w:r>
    </w:p>
    <w:p w:rsidRPr="00D2719B" w:rsidR="00814A33" w:rsidP="00AA2630" w:rsidRDefault="00814A33" w14:paraId="42C74111" w14:textId="77777777">
      <w:pPr>
        <w:pStyle w:val="ListParagraph"/>
        <w:widowControl/>
        <w:numPr>
          <w:ilvl w:val="0"/>
          <w:numId w:val="9"/>
        </w:numPr>
        <w:spacing w:after="160" w:line="259" w:lineRule="auto"/>
        <w:ind w:left="1440"/>
        <w:jc w:val="both"/>
      </w:pPr>
      <w:r>
        <w:t>En el campo “Nombre de contacto” se aceptan cadenas de caracteres que contenga hasta 128 caracteres entre letras y espacios.</w:t>
      </w:r>
    </w:p>
    <w:p w:rsidRPr="00525E59" w:rsidR="00814A33" w:rsidP="00AA2630" w:rsidRDefault="00814A33" w14:paraId="71180EA0" w14:textId="77777777">
      <w:pPr>
        <w:pStyle w:val="ListParagraph"/>
        <w:widowControl/>
        <w:numPr>
          <w:ilvl w:val="0"/>
          <w:numId w:val="9"/>
        </w:numPr>
        <w:spacing w:after="160" w:line="259" w:lineRule="auto"/>
        <w:ind w:left="1440"/>
        <w:jc w:val="both"/>
      </w:pPr>
      <w:r>
        <w:t>En el campo “D</w:t>
      </w:r>
      <w:r w:rsidRPr="00D85D0B">
        <w:t>escripción del contacto</w:t>
      </w:r>
      <w:r>
        <w:t>”</w:t>
      </w:r>
      <w:r w:rsidRPr="00D85D0B">
        <w:t xml:space="preserve"> </w:t>
      </w:r>
      <w:r>
        <w:t xml:space="preserve">se aceptan </w:t>
      </w:r>
      <w:r w:rsidRPr="00D85D0B">
        <w:t>cadena</w:t>
      </w:r>
      <w:r>
        <w:t>s</w:t>
      </w:r>
      <w:r w:rsidRPr="00D85D0B">
        <w:t xml:space="preserve"> de caracteres de hasta 256 caracteres alfanuméricos</w:t>
      </w:r>
      <w:r>
        <w:t>.</w:t>
      </w:r>
    </w:p>
    <w:p w:rsidRPr="009A4B26" w:rsidR="00814A33" w:rsidP="00AA2630" w:rsidRDefault="00814A33" w14:paraId="42F60E14" w14:textId="77777777">
      <w:pPr>
        <w:pStyle w:val="ListParagraph"/>
        <w:widowControl/>
        <w:numPr>
          <w:ilvl w:val="0"/>
          <w:numId w:val="9"/>
        </w:numPr>
        <w:spacing w:after="160" w:line="259" w:lineRule="auto"/>
        <w:ind w:left="1440"/>
        <w:jc w:val="both"/>
      </w:pPr>
      <w:r>
        <w:t xml:space="preserve">En el campo “SLA” se debe elegir entre las opciones de </w:t>
      </w:r>
      <w:r w:rsidRPr="00444033">
        <w:t>media hora, una hora, dos horas, cuatro horas, ocho horas, 24 horas, 48 horas y no aplica</w:t>
      </w:r>
      <w:r>
        <w:t>.</w:t>
      </w:r>
    </w:p>
    <w:p w:rsidR="00814A33" w:rsidP="00AA2630" w:rsidRDefault="00814A33" w14:paraId="7486FC24" w14:textId="77777777">
      <w:pPr>
        <w:pStyle w:val="ListParagraph"/>
        <w:widowControl/>
        <w:numPr>
          <w:ilvl w:val="0"/>
          <w:numId w:val="9"/>
        </w:numPr>
        <w:spacing w:after="160" w:line="259" w:lineRule="auto"/>
        <w:ind w:left="1440"/>
        <w:jc w:val="both"/>
      </w:pPr>
      <w:r>
        <w:t xml:space="preserve">En el campo “Tipo de pago” se debe elegir entre los </w:t>
      </w:r>
      <w:r w:rsidRPr="003D7696">
        <w:t>tipo</w:t>
      </w:r>
      <w:r>
        <w:t>s</w:t>
      </w:r>
      <w:r w:rsidRPr="003D7696">
        <w:t xml:space="preserve"> de pago</w:t>
      </w:r>
      <w:r>
        <w:t>, cuyas opciones son “</w:t>
      </w:r>
      <w:r w:rsidRPr="003D7696">
        <w:t>acordado con cliente</w:t>
      </w:r>
      <w:r>
        <w:t>”</w:t>
      </w:r>
      <w:r w:rsidRPr="003D7696">
        <w:t xml:space="preserve"> y </w:t>
      </w:r>
      <w:r>
        <w:t>“</w:t>
      </w:r>
      <w:r w:rsidRPr="003D7696">
        <w:t>definido en contrato</w:t>
      </w:r>
      <w:r>
        <w:t>”.</w:t>
      </w:r>
    </w:p>
    <w:p w:rsidR="003D5298" w:rsidP="003D5298" w:rsidRDefault="003D5298" w14:paraId="4EE04927" w14:textId="77777777">
      <w:pPr>
        <w:jc w:val="center"/>
      </w:pPr>
      <w:r>
        <w:rPr>
          <w:noProof/>
          <w:lang w:val="es-EC" w:eastAsia="es-EC"/>
        </w:rPr>
        <w:drawing>
          <wp:inline distT="0" distB="0" distL="0" distR="0" wp14:anchorId="4BCB2A5A" wp14:editId="5C58EDBC">
            <wp:extent cx="2200997" cy="149484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4310" cy="1517470"/>
                    </a:xfrm>
                    <a:prstGeom prst="rect">
                      <a:avLst/>
                    </a:prstGeom>
                    <a:noFill/>
                    <a:ln>
                      <a:noFill/>
                    </a:ln>
                  </pic:spPr>
                </pic:pic>
              </a:graphicData>
            </a:graphic>
          </wp:inline>
        </w:drawing>
      </w:r>
    </w:p>
    <w:p w:rsidRPr="00D425FB" w:rsidR="003D5298" w:rsidP="003D5298" w:rsidRDefault="003D5298" w14:paraId="0D63301E" w14:textId="007891A6">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4</w:t>
      </w:r>
      <w:r w:rsidRPr="00D425FB">
        <w:rPr>
          <w:rFonts w:ascii="Times New Roman" w:hAnsi="Times New Roman" w:cs="Times New Roman"/>
        </w:rPr>
        <w:fldChar w:fldCharType="end"/>
      </w:r>
      <w:r w:rsidRPr="00D425FB">
        <w:rPr>
          <w:rFonts w:ascii="Times New Roman" w:hAnsi="Times New Roman" w:cs="Times New Roman"/>
        </w:rPr>
        <w:t>. Registro De Nuevo Cliente</w:t>
      </w:r>
    </w:p>
    <w:p w:rsidRPr="00D91E0A" w:rsidR="00814A33" w:rsidP="00814A33" w:rsidRDefault="00814A33" w14:paraId="2D6F3345" w14:textId="2B0513FB">
      <w:pPr>
        <w:ind w:left="705"/>
        <w:jc w:val="both"/>
        <w:rPr>
          <w:lang w:val="es-EC"/>
        </w:rPr>
      </w:pPr>
      <w:r w:rsidRPr="00D91E0A">
        <w:rPr>
          <w:lang w:val="es-EC"/>
        </w:rPr>
        <w:t xml:space="preserve">En la </w:t>
      </w:r>
      <w:r>
        <w:rPr>
          <w:lang w:val="es-EC"/>
        </w:rPr>
        <w:t>F</w:t>
      </w:r>
      <w:r w:rsidRPr="00D91E0A">
        <w:rPr>
          <w:lang w:val="es-EC"/>
        </w:rPr>
        <w:t xml:space="preserve">igura 5 se muestra la pantalla de </w:t>
      </w:r>
      <w:r w:rsidRPr="00D425FB">
        <w:rPr>
          <w:lang w:val="es-EC"/>
        </w:rPr>
        <w:t>modifica</w:t>
      </w:r>
      <w:r w:rsidRPr="00D425FB" w:rsidR="0071778F">
        <w:rPr>
          <w:lang w:val="es-EC"/>
        </w:rPr>
        <w:t>ción</w:t>
      </w:r>
      <w:r w:rsidRPr="00D91E0A">
        <w:rPr>
          <w:lang w:val="es-EC"/>
        </w:rPr>
        <w:t>, cabe recalcar que todas las pantallas de modificación cumplen con este diseño, lo cual incluye la modificación de clientes y técnicos,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posibles datos a modificar, tiene un botón “Modificar” el cuál abrirá una nueva pantalla utilizando el dato previamente seleccionado en la lista, finalmente, el botón “Cancelar” limpiará los campos y mostrará la Pantalla Principal.</w:t>
      </w:r>
    </w:p>
    <w:p w:rsidRPr="00814A33" w:rsidR="00814A33" w:rsidP="00814A33" w:rsidRDefault="00814A33" w14:paraId="4729E627" w14:textId="77777777">
      <w:pPr>
        <w:rPr>
          <w:lang w:val="es-EC"/>
        </w:rPr>
      </w:pPr>
    </w:p>
    <w:p w:rsidR="003D5298" w:rsidP="003D5298" w:rsidRDefault="003D5298" w14:paraId="7B5AFD9C" w14:textId="77777777">
      <w:pPr>
        <w:keepNext/>
        <w:jc w:val="center"/>
      </w:pPr>
      <w:r>
        <w:rPr>
          <w:noProof/>
          <w:lang w:val="es-EC" w:eastAsia="es-EC"/>
        </w:rPr>
        <w:drawing>
          <wp:inline distT="0" distB="0" distL="0" distR="0" wp14:anchorId="323ED9FA" wp14:editId="303D28A8">
            <wp:extent cx="3215594" cy="18000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233" t="3726" r="2822" b="4659"/>
                    <a:stretch/>
                  </pic:blipFill>
                  <pic:spPr bwMode="auto">
                    <a:xfrm>
                      <a:off x="0" y="0"/>
                      <a:ext cx="3215594"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Pr="00D425FB" w:rsidR="003D5298" w:rsidP="003D5298" w:rsidRDefault="003D5298" w14:paraId="6CC03125" w14:textId="1C809667">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5</w:t>
      </w:r>
      <w:r w:rsidRPr="00D425FB">
        <w:rPr>
          <w:rFonts w:ascii="Times New Roman" w:hAnsi="Times New Roman" w:cs="Times New Roman"/>
        </w:rPr>
        <w:fldChar w:fldCharType="end"/>
      </w:r>
      <w:r w:rsidRPr="00D425FB">
        <w:rPr>
          <w:rFonts w:ascii="Times New Roman" w:hAnsi="Times New Roman" w:cs="Times New Roman"/>
        </w:rPr>
        <w:t>. Modificación</w:t>
      </w:r>
    </w:p>
    <w:p w:rsidRPr="00D91E0A" w:rsidR="00814A33" w:rsidP="00814A33" w:rsidRDefault="00814A33" w14:paraId="6AD35C6B" w14:textId="4742B790">
      <w:pPr>
        <w:ind w:left="705"/>
        <w:jc w:val="both"/>
        <w:rPr>
          <w:lang w:val="es-EC"/>
        </w:rPr>
      </w:pPr>
      <w:r w:rsidRPr="00D91E0A">
        <w:rPr>
          <w:lang w:val="es-EC"/>
        </w:rPr>
        <w:t xml:space="preserve">En la </w:t>
      </w:r>
      <w:r w:rsidR="00C34131">
        <w:rPr>
          <w:lang w:val="es-EC"/>
        </w:rPr>
        <w:t>F</w:t>
      </w:r>
      <w:r w:rsidRPr="00D91E0A">
        <w:rPr>
          <w:lang w:val="es-EC"/>
        </w:rPr>
        <w:t xml:space="preserve">igura 6 se muestra la pantalla de </w:t>
      </w:r>
      <w:r w:rsidRPr="00D425FB" w:rsidR="005D5DE8">
        <w:rPr>
          <w:lang w:val="es-EC"/>
        </w:rPr>
        <w:t>d</w:t>
      </w:r>
      <w:r w:rsidRPr="00D425FB">
        <w:rPr>
          <w:lang w:val="es-EC"/>
        </w:rPr>
        <w:t>ar</w:t>
      </w:r>
      <w:r w:rsidRPr="00D91E0A">
        <w:rPr>
          <w:lang w:val="es-EC"/>
        </w:rPr>
        <w:t xml:space="preserve"> de baja, cabe recalcar que todas las pantallas de Dar de baja cumplen con este diseño, lo cual incluye Dar de baja clientes y Dar de baja técnicos.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datos del cliente o técnico al que se le va a dar de baja. La pantalla tiene un botón “Dar de baja” el cuál abrirá una nueva pantalla utilizando el dato previamente seleccionado en la lista, finalmente, el botón “Cancelar” limpiará los campos y mostrará la Pantalla Principal.</w:t>
      </w:r>
    </w:p>
    <w:p w:rsidRPr="00814A33" w:rsidR="00814A33" w:rsidP="00814A33" w:rsidRDefault="00814A33" w14:paraId="665520AC" w14:textId="77777777">
      <w:pPr>
        <w:rPr>
          <w:lang w:val="es-EC"/>
        </w:rPr>
      </w:pPr>
    </w:p>
    <w:p w:rsidR="003D5298" w:rsidP="003D5298" w:rsidRDefault="003D5298" w14:paraId="06B74DC8" w14:textId="77777777">
      <w:pPr>
        <w:keepNext/>
        <w:jc w:val="center"/>
      </w:pPr>
      <w:r>
        <w:rPr>
          <w:noProof/>
          <w:lang w:val="es-EC" w:eastAsia="es-EC"/>
        </w:rPr>
        <w:drawing>
          <wp:inline distT="0" distB="0" distL="0" distR="0" wp14:anchorId="354D90E5" wp14:editId="7BBC6F30">
            <wp:extent cx="3169565" cy="180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565" cy="1800000"/>
                    </a:xfrm>
                    <a:prstGeom prst="rect">
                      <a:avLst/>
                    </a:prstGeom>
                    <a:noFill/>
                    <a:ln>
                      <a:noFill/>
                    </a:ln>
                  </pic:spPr>
                </pic:pic>
              </a:graphicData>
            </a:graphic>
          </wp:inline>
        </w:drawing>
      </w:r>
    </w:p>
    <w:p w:rsidRPr="00D425FB" w:rsidR="003D5298" w:rsidP="003D5298" w:rsidRDefault="003D5298" w14:paraId="412F93D3" w14:textId="7B5B20D6">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6</w:t>
      </w:r>
      <w:r w:rsidRPr="00D425FB">
        <w:rPr>
          <w:rFonts w:ascii="Times New Roman" w:hAnsi="Times New Roman" w:cs="Times New Roman"/>
        </w:rPr>
        <w:fldChar w:fldCharType="end"/>
      </w:r>
      <w:r w:rsidRPr="00D425FB">
        <w:rPr>
          <w:rFonts w:ascii="Times New Roman" w:hAnsi="Times New Roman" w:cs="Times New Roman"/>
        </w:rPr>
        <w:t>. Dar de baja</w:t>
      </w:r>
    </w:p>
    <w:p w:rsidRPr="00D91E0A" w:rsidR="00C34131" w:rsidP="00C34131" w:rsidRDefault="00C34131" w14:paraId="2A9320F9" w14:textId="1D50C20F">
      <w:pPr>
        <w:ind w:left="705"/>
        <w:jc w:val="both"/>
        <w:rPr>
          <w:lang w:val="es-EC"/>
        </w:rPr>
      </w:pPr>
      <w:r w:rsidRPr="00D91E0A">
        <w:rPr>
          <w:lang w:val="es-EC"/>
        </w:rPr>
        <w:t xml:space="preserve">En la </w:t>
      </w:r>
      <w:r w:rsidR="00BA30C5">
        <w:rPr>
          <w:lang w:val="es-EC"/>
        </w:rPr>
        <w:t>F</w:t>
      </w:r>
      <w:r w:rsidRPr="00D91E0A">
        <w:rPr>
          <w:lang w:val="es-EC"/>
        </w:rPr>
        <w:t xml:space="preserve">igura 7 se muestra la pantalla de </w:t>
      </w:r>
      <w:r w:rsidRPr="00D425FB" w:rsidR="00FB452B">
        <w:rPr>
          <w:lang w:val="es-EC"/>
        </w:rPr>
        <w:t>m</w:t>
      </w:r>
      <w:r w:rsidRPr="00D425FB">
        <w:rPr>
          <w:lang w:val="es-EC"/>
        </w:rPr>
        <w:t>uestra</w:t>
      </w:r>
      <w:r w:rsidRPr="00D91E0A">
        <w:rPr>
          <w:lang w:val="es-EC"/>
        </w:rPr>
        <w:t xml:space="preserve"> de datos, cabe recalcar que todas las pantallas de Muestra de datos cumplen con este diseño, lo cual incluye Muestra de datos de clientes, de técnicos, de casos y de productos.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datos del cliente, técnico, casos o producto. La pantalla tiene un botón “Cancelar”, el cual limpiará los campos y mostrará la Pantalla Principal.</w:t>
      </w:r>
    </w:p>
    <w:p w:rsidRPr="00D91E0A" w:rsidR="003D5298" w:rsidP="003D5298" w:rsidRDefault="003D5298" w14:paraId="0E47A66E" w14:textId="77777777">
      <w:pPr>
        <w:rPr>
          <w:lang w:val="es-EC"/>
        </w:rPr>
      </w:pPr>
    </w:p>
    <w:p w:rsidR="003D5298" w:rsidP="003D5298" w:rsidRDefault="003D5298" w14:paraId="6DC87737" w14:textId="77777777">
      <w:pPr>
        <w:keepNext/>
        <w:jc w:val="center"/>
      </w:pPr>
      <w:r>
        <w:rPr>
          <w:noProof/>
          <w:lang w:val="es-EC" w:eastAsia="es-EC"/>
        </w:rPr>
        <w:drawing>
          <wp:inline distT="0" distB="0" distL="0" distR="0" wp14:anchorId="07028804" wp14:editId="0728B36F">
            <wp:extent cx="3169565" cy="18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565" cy="1800000"/>
                    </a:xfrm>
                    <a:prstGeom prst="rect">
                      <a:avLst/>
                    </a:prstGeom>
                    <a:noFill/>
                    <a:ln>
                      <a:noFill/>
                    </a:ln>
                  </pic:spPr>
                </pic:pic>
              </a:graphicData>
            </a:graphic>
          </wp:inline>
        </w:drawing>
      </w:r>
    </w:p>
    <w:p w:rsidRPr="00D425FB" w:rsidR="003D5298" w:rsidP="003D5298" w:rsidRDefault="003D5298" w14:paraId="3E926E18" w14:textId="75D1971F">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7</w:t>
      </w:r>
      <w:r w:rsidRPr="00D425FB">
        <w:rPr>
          <w:rFonts w:ascii="Times New Roman" w:hAnsi="Times New Roman" w:cs="Times New Roman"/>
        </w:rPr>
        <w:fldChar w:fldCharType="end"/>
      </w:r>
      <w:r w:rsidRPr="00D425FB">
        <w:rPr>
          <w:rFonts w:ascii="Times New Roman" w:hAnsi="Times New Roman" w:cs="Times New Roman"/>
        </w:rPr>
        <w:t>. Muestra de datos</w:t>
      </w:r>
    </w:p>
    <w:p w:rsidRPr="00D91E0A" w:rsidR="000F2446" w:rsidP="000F2446" w:rsidRDefault="000F2446" w14:paraId="7EE37C86" w14:textId="024877F2">
      <w:pPr>
        <w:ind w:left="720"/>
        <w:jc w:val="both"/>
        <w:rPr>
          <w:lang w:val="es-EC"/>
        </w:rPr>
      </w:pPr>
      <w:r w:rsidRPr="00D91E0A">
        <w:rPr>
          <w:lang w:val="es-EC"/>
        </w:rPr>
        <w:t xml:space="preserve">En la </w:t>
      </w:r>
      <w:r w:rsidR="00AD21C2">
        <w:rPr>
          <w:lang w:val="es-EC"/>
        </w:rPr>
        <w:t>F</w:t>
      </w:r>
      <w:r w:rsidRPr="00D91E0A">
        <w:rPr>
          <w:lang w:val="es-EC"/>
        </w:rPr>
        <w:t>igura 8 se muestra la pantalla de registro de nuevo técnico, la cual consta de diferentes campos que serán descritos a continuación.</w:t>
      </w:r>
    </w:p>
    <w:p w:rsidRPr="00C25EB5" w:rsidR="000F2446" w:rsidP="00AA2630" w:rsidRDefault="000F2446" w14:paraId="782D0FA5" w14:textId="77777777">
      <w:pPr>
        <w:pStyle w:val="ListParagraph"/>
        <w:widowControl/>
        <w:numPr>
          <w:ilvl w:val="0"/>
          <w:numId w:val="9"/>
        </w:numPr>
        <w:spacing w:after="160" w:line="259" w:lineRule="auto"/>
        <w:ind w:left="1440"/>
        <w:jc w:val="both"/>
      </w:pPr>
      <w:r>
        <w:t>En el campo “Nombre” se deben ingresar cadenas de caracteres alfanuméricos con un tamaño máximo de 128 caracteres.</w:t>
      </w:r>
    </w:p>
    <w:p w:rsidRPr="00E65861" w:rsidR="000F2446" w:rsidP="00AA2630" w:rsidRDefault="000F2446" w14:paraId="73BE2D97" w14:textId="77777777">
      <w:pPr>
        <w:pStyle w:val="ListParagraph"/>
        <w:widowControl/>
        <w:numPr>
          <w:ilvl w:val="0"/>
          <w:numId w:val="9"/>
        </w:numPr>
        <w:spacing w:after="160" w:line="259" w:lineRule="auto"/>
        <w:ind w:left="1440"/>
        <w:jc w:val="both"/>
      </w:pPr>
      <w:r>
        <w:t>En el campo “C</w:t>
      </w:r>
      <w:r w:rsidRPr="00650820">
        <w:t>é</w:t>
      </w:r>
      <w:r>
        <w:t xml:space="preserve">dula de ciudadanía” se debe ingresar una cadena de caracteres de 10 dígitos en la cual el último carácter será el dígito verificador. </w:t>
      </w:r>
    </w:p>
    <w:p w:rsidRPr="000E1DD7" w:rsidR="000F2446" w:rsidP="00AA2630" w:rsidRDefault="000F2446" w14:paraId="61E7F569" w14:textId="77777777">
      <w:pPr>
        <w:pStyle w:val="ListParagraph"/>
        <w:widowControl/>
        <w:numPr>
          <w:ilvl w:val="0"/>
          <w:numId w:val="9"/>
        </w:numPr>
        <w:spacing w:after="160" w:line="259" w:lineRule="auto"/>
        <w:ind w:left="1440"/>
        <w:jc w:val="both"/>
      </w:pPr>
      <w:r>
        <w:t xml:space="preserve">En el campo “Correo” se admiten </w:t>
      </w:r>
      <w:r w:rsidRPr="00B039AA">
        <w:t>cadena</w:t>
      </w:r>
      <w:r>
        <w:t>s</w:t>
      </w:r>
      <w:r w:rsidRPr="00B039AA">
        <w:t xml:space="preserve"> de caracteres de hasta 64 caracteres que conste</w:t>
      </w:r>
      <w:r>
        <w:t>n</w:t>
      </w:r>
      <w:r w:rsidRPr="00B039AA">
        <w:t xml:space="preserve"> de un nombre de usuario, seguido de </w:t>
      </w:r>
      <w:r>
        <w:t>una arroba</w:t>
      </w:r>
      <w:r w:rsidRPr="00B039AA">
        <w:t xml:space="preserve"> y seguido del dominio</w:t>
      </w:r>
      <w:r>
        <w:t xml:space="preserve"> web.</w:t>
      </w:r>
    </w:p>
    <w:p w:rsidR="000F2446" w:rsidP="00AA2630" w:rsidRDefault="000F2446" w14:paraId="1ABEAB37" w14:textId="77777777">
      <w:pPr>
        <w:pStyle w:val="ListParagraph"/>
        <w:widowControl/>
        <w:numPr>
          <w:ilvl w:val="0"/>
          <w:numId w:val="9"/>
        </w:numPr>
        <w:spacing w:after="160" w:line="259" w:lineRule="auto"/>
        <w:ind w:left="1440"/>
        <w:jc w:val="both"/>
      </w:pPr>
      <w:r>
        <w:t xml:space="preserve">En los campos “Teléfonos” se aceptan </w:t>
      </w:r>
      <w:r w:rsidRPr="00587880">
        <w:t>cadena</w:t>
      </w:r>
      <w:r>
        <w:t>s</w:t>
      </w:r>
      <w:r w:rsidRPr="00587880">
        <w:t xml:space="preserve"> de caracteres de 9 dígitos, que contengan el prefijo de la provincia que va desde 02 hasta 07</w:t>
      </w:r>
      <w:r>
        <w:t>.</w:t>
      </w:r>
    </w:p>
    <w:p w:rsidRPr="00D93F08" w:rsidR="000F2446" w:rsidP="00AA2630" w:rsidRDefault="000F2446" w14:paraId="1FBB304E" w14:textId="77777777">
      <w:pPr>
        <w:pStyle w:val="ListParagraph"/>
        <w:widowControl/>
        <w:numPr>
          <w:ilvl w:val="0"/>
          <w:numId w:val="9"/>
        </w:numPr>
        <w:spacing w:after="160" w:line="259" w:lineRule="auto"/>
        <w:ind w:left="1440"/>
        <w:jc w:val="both"/>
      </w:pPr>
      <w:r>
        <w:t>En los campos “Celulares” se aceptan c</w:t>
      </w:r>
      <w:r w:rsidRPr="008856E8">
        <w:t>adena</w:t>
      </w:r>
      <w:r>
        <w:t>s</w:t>
      </w:r>
      <w:r w:rsidRPr="008856E8">
        <w:t xml:space="preserve"> de caracteres de 10 dígitos, que comiencen con 09</w:t>
      </w:r>
      <w:r>
        <w:t>.</w:t>
      </w:r>
    </w:p>
    <w:p w:rsidRPr="009A4B26" w:rsidR="000F2446" w:rsidP="00AA2630" w:rsidRDefault="000F2446" w14:paraId="1FD01C37" w14:textId="46C4EBF7">
      <w:pPr>
        <w:pStyle w:val="ListParagraph"/>
        <w:widowControl/>
        <w:numPr>
          <w:ilvl w:val="0"/>
          <w:numId w:val="9"/>
        </w:numPr>
        <w:spacing w:after="160" w:line="259" w:lineRule="auto"/>
        <w:ind w:left="1440"/>
        <w:jc w:val="both"/>
      </w:pPr>
      <w:r>
        <w:t>En el campo “</w:t>
      </w:r>
      <w:r w:rsidR="000F7023">
        <w:t>Sector</w:t>
      </w:r>
      <w:r>
        <w:t xml:space="preserve">” </w:t>
      </w:r>
      <w:r w:rsidR="007D7D53">
        <w:t>se debe ingresar una cadena de hasta</w:t>
      </w:r>
      <w:r w:rsidR="004314B6">
        <w:t xml:space="preserve"> 64 caracteres</w:t>
      </w:r>
      <w:r w:rsidR="000C3E4A">
        <w:t xml:space="preserve"> </w:t>
      </w:r>
      <w:r w:rsidR="00484371">
        <w:t>q</w:t>
      </w:r>
      <w:r w:rsidR="00956616">
        <w:t>ue pueden ser</w:t>
      </w:r>
      <w:r w:rsidR="000C3E4A">
        <w:t xml:space="preserve"> letras, números, espacios y caracteres especiales</w:t>
      </w:r>
      <w:r>
        <w:t>.</w:t>
      </w:r>
    </w:p>
    <w:p w:rsidR="000F2446" w:rsidP="00AA2630" w:rsidRDefault="000F2446" w14:paraId="0DD71CDC" w14:textId="4177ABC9">
      <w:pPr>
        <w:pStyle w:val="ListParagraph"/>
        <w:widowControl/>
        <w:numPr>
          <w:ilvl w:val="0"/>
          <w:numId w:val="9"/>
        </w:numPr>
        <w:spacing w:after="160" w:line="259" w:lineRule="auto"/>
        <w:ind w:left="1440"/>
        <w:jc w:val="both"/>
      </w:pPr>
      <w:r>
        <w:t>En el campo “</w:t>
      </w:r>
      <w:r w:rsidR="000F7023">
        <w:t>Alcance</w:t>
      </w:r>
      <w:r>
        <w:t xml:space="preserve">” </w:t>
      </w:r>
      <w:r w:rsidR="007D7D53">
        <w:t>se debe ingresar una cadena de</w:t>
      </w:r>
      <w:r w:rsidR="000C3E4A">
        <w:t xml:space="preserve"> hasta 256 caracteres </w:t>
      </w:r>
      <w:r w:rsidR="007F4AB2">
        <w:t>que pueden ser</w:t>
      </w:r>
      <w:r w:rsidR="000C3E4A">
        <w:t xml:space="preserve"> letras, números, espacios y caracteres especiales</w:t>
      </w:r>
      <w:r w:rsidR="007D7D53">
        <w:t>.</w:t>
      </w:r>
    </w:p>
    <w:p w:rsidRPr="00D91E0A" w:rsidR="003D5298" w:rsidP="003D5298" w:rsidRDefault="003D5298" w14:paraId="2EAC0DD5" w14:textId="77777777">
      <w:pPr>
        <w:rPr>
          <w:lang w:val="es-EC"/>
        </w:rPr>
      </w:pPr>
    </w:p>
    <w:p w:rsidR="003D5298" w:rsidP="003D5298" w:rsidRDefault="003D5298" w14:paraId="199B5D67" w14:textId="77777777">
      <w:pPr>
        <w:keepNext/>
        <w:jc w:val="center"/>
      </w:pPr>
      <w:r>
        <w:rPr>
          <w:noProof/>
          <w:lang w:val="es-EC" w:eastAsia="es-EC"/>
        </w:rPr>
        <w:drawing>
          <wp:inline distT="0" distB="0" distL="0" distR="0" wp14:anchorId="3F7862B8" wp14:editId="08700BEE">
            <wp:extent cx="3229747" cy="18000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9747" cy="1800000"/>
                    </a:xfrm>
                    <a:prstGeom prst="rect">
                      <a:avLst/>
                    </a:prstGeom>
                    <a:noFill/>
                    <a:ln>
                      <a:noFill/>
                    </a:ln>
                  </pic:spPr>
                </pic:pic>
              </a:graphicData>
            </a:graphic>
          </wp:inline>
        </w:drawing>
      </w:r>
    </w:p>
    <w:p w:rsidRPr="00D425FB" w:rsidR="003D5298" w:rsidP="003D5298" w:rsidRDefault="003D5298" w14:paraId="785AF4A8" w14:textId="1456726F">
      <w:pPr>
        <w:pStyle w:val="Caption"/>
        <w:jc w:val="center"/>
        <w:rPr>
          <w:rFonts w:ascii="Times New Roman" w:hAnsi="Times New Roman" w:cs="Times New Roman"/>
        </w:rPr>
      </w:pPr>
      <w:r w:rsidRPr="00D425FB">
        <w:rPr>
          <w:rFonts w:ascii="Times New Roman" w:hAnsi="Times New Roman" w:cs="Times New Roman"/>
        </w:rPr>
        <w:t xml:space="preserve">Figura </w:t>
      </w:r>
      <w:r w:rsidRPr="00D425FB">
        <w:rPr>
          <w:rFonts w:ascii="Times New Roman" w:hAnsi="Times New Roman" w:cs="Times New Roman"/>
        </w:rPr>
        <w:fldChar w:fldCharType="begin"/>
      </w:r>
      <w:r w:rsidRPr="00D425FB">
        <w:rPr>
          <w:rFonts w:ascii="Times New Roman" w:hAnsi="Times New Roman" w:cs="Times New Roman"/>
        </w:rPr>
        <w:instrText>SEQ Figura \* ARABIC</w:instrText>
      </w:r>
      <w:r w:rsidRPr="00D425FB">
        <w:rPr>
          <w:rFonts w:ascii="Times New Roman" w:hAnsi="Times New Roman" w:cs="Times New Roman"/>
        </w:rPr>
        <w:fldChar w:fldCharType="separate"/>
      </w:r>
      <w:r w:rsidRPr="00D425FB" w:rsidR="00BB2D1B">
        <w:rPr>
          <w:rFonts w:ascii="Times New Roman" w:hAnsi="Times New Roman" w:cs="Times New Roman"/>
        </w:rPr>
        <w:t>8</w:t>
      </w:r>
      <w:r w:rsidRPr="00D425FB">
        <w:rPr>
          <w:rFonts w:ascii="Times New Roman" w:hAnsi="Times New Roman" w:cs="Times New Roman"/>
        </w:rPr>
        <w:fldChar w:fldCharType="end"/>
      </w:r>
      <w:r w:rsidRPr="00D425FB">
        <w:rPr>
          <w:rFonts w:ascii="Times New Roman" w:hAnsi="Times New Roman" w:cs="Times New Roman"/>
        </w:rPr>
        <w:t>. Registro De Nuevo Técnico</w:t>
      </w:r>
    </w:p>
    <w:p w:rsidRPr="00D91E0A" w:rsidR="00736460" w:rsidP="00736460" w:rsidRDefault="00736460" w14:paraId="2DB8C406" w14:textId="4C54DBC1">
      <w:pPr>
        <w:spacing w:line="257" w:lineRule="auto"/>
        <w:ind w:left="720"/>
        <w:jc w:val="both"/>
        <w:rPr>
          <w:lang w:val="es-EC"/>
        </w:rPr>
      </w:pPr>
      <w:r w:rsidRPr="00D425FB">
        <w:rPr>
          <w:rFonts w:eastAsia="Calibri"/>
          <w:lang w:val="es-EC"/>
        </w:rPr>
        <w:t xml:space="preserve">En la </w:t>
      </w:r>
      <w:r w:rsidRPr="00D425FB" w:rsidR="00AD21C2">
        <w:rPr>
          <w:rFonts w:eastAsia="Calibri"/>
          <w:lang w:val="es-EC"/>
        </w:rPr>
        <w:t>F</w:t>
      </w:r>
      <w:r w:rsidRPr="00D425FB">
        <w:rPr>
          <w:rFonts w:eastAsia="Calibri"/>
          <w:lang w:val="es-EC"/>
        </w:rPr>
        <w:t xml:space="preserve">igura 9. se muestra la pantalla de </w:t>
      </w:r>
      <w:r w:rsidRPr="00D425FB" w:rsidR="00815535">
        <w:rPr>
          <w:rFonts w:eastAsia="Calibri"/>
          <w:lang w:val="es-EC"/>
        </w:rPr>
        <w:t>r</w:t>
      </w:r>
      <w:r w:rsidRPr="00D425FB">
        <w:rPr>
          <w:rFonts w:eastAsia="Calibri"/>
          <w:lang w:val="es-EC"/>
        </w:rPr>
        <w:t xml:space="preserve">egistro de </w:t>
      </w:r>
      <w:r w:rsidRPr="00D425FB" w:rsidR="00815535">
        <w:rPr>
          <w:rFonts w:eastAsia="Calibri"/>
          <w:lang w:val="es-EC"/>
        </w:rPr>
        <w:t>c</w:t>
      </w:r>
      <w:r w:rsidRPr="00D425FB">
        <w:rPr>
          <w:rFonts w:eastAsia="Calibri"/>
          <w:lang w:val="es-EC"/>
        </w:rPr>
        <w:t>aso dispone de diferentes campos los cuales serán descritos a continuación:</w:t>
      </w:r>
    </w:p>
    <w:p w:rsidR="00736460" w:rsidP="00AA2630" w:rsidRDefault="00736460" w14:paraId="2444D6B9" w14:textId="77777777">
      <w:pPr>
        <w:pStyle w:val="ListParagraph"/>
        <w:widowControl/>
        <w:numPr>
          <w:ilvl w:val="0"/>
          <w:numId w:val="10"/>
        </w:numPr>
        <w:spacing w:after="160" w:line="259" w:lineRule="auto"/>
        <w:ind w:left="1440"/>
        <w:jc w:val="both"/>
      </w:pPr>
      <w:r w:rsidRPr="00D425FB">
        <w:rPr>
          <w:rFonts w:eastAsia="Calibri"/>
        </w:rPr>
        <w:t xml:space="preserve">Se dispone de un botón “Seleccionar” en el campo cliente, el cual desplegará una nueva pantalla que permitirá la selección del cliente, cuyo nombre se mostrará en el campo “Cliente seleccionado”. </w:t>
      </w:r>
    </w:p>
    <w:p w:rsidR="00736460" w:rsidP="00AA2630" w:rsidRDefault="00736460" w14:paraId="7FEE480D" w14:textId="77777777">
      <w:pPr>
        <w:pStyle w:val="ListParagraph"/>
        <w:widowControl/>
        <w:numPr>
          <w:ilvl w:val="0"/>
          <w:numId w:val="10"/>
        </w:numPr>
        <w:spacing w:after="160" w:line="259" w:lineRule="auto"/>
        <w:ind w:left="1440"/>
        <w:jc w:val="both"/>
      </w:pPr>
      <w:r w:rsidRPr="00D425FB">
        <w:rPr>
          <w:rFonts w:eastAsia="Calibri"/>
        </w:rPr>
        <w:t>En el campo “Número de caso”, el sistema genera automáticamente un número para el caso que se está registrando en ese momento.</w:t>
      </w:r>
    </w:p>
    <w:p w:rsidR="00736460" w:rsidP="00AA2630" w:rsidRDefault="00736460" w14:paraId="734F1A8C" w14:textId="77777777">
      <w:pPr>
        <w:pStyle w:val="ListParagraph"/>
        <w:widowControl/>
        <w:numPr>
          <w:ilvl w:val="0"/>
          <w:numId w:val="10"/>
        </w:numPr>
        <w:spacing w:after="160" w:line="259" w:lineRule="auto"/>
        <w:ind w:left="1440"/>
        <w:jc w:val="both"/>
      </w:pPr>
      <w:r w:rsidRPr="00D425FB">
        <w:rPr>
          <w:rFonts w:eastAsia="Calibri"/>
        </w:rPr>
        <w:t>En el campo “Vendedor” se desplegarán los nombres de los usuarios vendedores existentes, de los cuales se deberá seleccionar uno.</w:t>
      </w:r>
    </w:p>
    <w:p w:rsidR="00736460" w:rsidP="00AA2630" w:rsidRDefault="00736460" w14:paraId="3CBA6891" w14:textId="448BB43B">
      <w:pPr>
        <w:pStyle w:val="ListParagraph"/>
        <w:widowControl/>
        <w:numPr>
          <w:ilvl w:val="0"/>
          <w:numId w:val="10"/>
        </w:numPr>
        <w:spacing w:after="160" w:line="259" w:lineRule="auto"/>
        <w:ind w:left="1440"/>
        <w:jc w:val="both"/>
      </w:pPr>
      <w:r w:rsidRPr="00D425FB">
        <w:rPr>
          <w:rFonts w:eastAsia="Calibri"/>
        </w:rPr>
        <w:t>En el campo “SLA” se desplegarán las distintas opciones de SLA, de los cuales se deberá seleccionar uno</w:t>
      </w:r>
      <w:r w:rsidRPr="00D425FB" w:rsidR="00384246">
        <w:rPr>
          <w:rFonts w:eastAsia="Calibri"/>
        </w:rPr>
        <w:t xml:space="preserve"> entre las opc</w:t>
      </w:r>
      <w:r w:rsidRPr="00D425FB" w:rsidR="009762F1">
        <w:rPr>
          <w:rFonts w:eastAsia="Calibri"/>
        </w:rPr>
        <w:t>iones</w:t>
      </w:r>
      <w:r w:rsidRPr="00D425FB">
        <w:rPr>
          <w:rFonts w:eastAsia="Calibri"/>
        </w:rPr>
        <w:t xml:space="preserve"> de </w:t>
      </w:r>
      <w:r w:rsidRPr="00D425FB" w:rsidR="009762F1">
        <w:rPr>
          <w:rFonts w:eastAsia="Calibri"/>
        </w:rPr>
        <w:t>“</w:t>
      </w:r>
      <w:r w:rsidRPr="00D425FB">
        <w:rPr>
          <w:rFonts w:eastAsia="Calibri"/>
        </w:rPr>
        <w:t>media hora</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una hora</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dos horas</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cuatro horas</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ocho horas</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24 horas</w:t>
      </w:r>
      <w:r w:rsidRPr="00D425FB" w:rsidR="009762F1">
        <w:rPr>
          <w:rFonts w:eastAsia="Calibri"/>
        </w:rPr>
        <w:t>”</w:t>
      </w:r>
      <w:r w:rsidRPr="00D425FB">
        <w:rPr>
          <w:rFonts w:eastAsia="Calibri"/>
        </w:rPr>
        <w:t xml:space="preserve">, </w:t>
      </w:r>
      <w:r w:rsidRPr="00D425FB" w:rsidR="009762F1">
        <w:rPr>
          <w:rFonts w:eastAsia="Calibri"/>
        </w:rPr>
        <w:t>“</w:t>
      </w:r>
      <w:r w:rsidRPr="00D425FB">
        <w:rPr>
          <w:rFonts w:eastAsia="Calibri"/>
        </w:rPr>
        <w:t>48 horas</w:t>
      </w:r>
      <w:r w:rsidRPr="00D425FB" w:rsidR="009762F1">
        <w:rPr>
          <w:rFonts w:eastAsia="Calibri"/>
        </w:rPr>
        <w:t>”</w:t>
      </w:r>
      <w:r w:rsidRPr="00D425FB">
        <w:rPr>
          <w:rFonts w:eastAsia="Calibri"/>
        </w:rPr>
        <w:t xml:space="preserve"> </w:t>
      </w:r>
      <w:r w:rsidRPr="00D425FB" w:rsidR="008D5108">
        <w:rPr>
          <w:rFonts w:eastAsia="Calibri"/>
        </w:rPr>
        <w:t>y</w:t>
      </w:r>
      <w:r w:rsidRPr="00D425FB">
        <w:rPr>
          <w:rFonts w:eastAsia="Calibri"/>
        </w:rPr>
        <w:t xml:space="preserve"> </w:t>
      </w:r>
      <w:r w:rsidRPr="00D425FB" w:rsidR="009762F1">
        <w:rPr>
          <w:rFonts w:eastAsia="Calibri"/>
        </w:rPr>
        <w:t>“</w:t>
      </w:r>
      <w:r w:rsidRPr="00D425FB">
        <w:rPr>
          <w:rFonts w:eastAsia="Calibri"/>
        </w:rPr>
        <w:t>no aplica</w:t>
      </w:r>
      <w:r w:rsidRPr="00D425FB" w:rsidR="009762F1">
        <w:rPr>
          <w:rFonts w:eastAsia="Calibri"/>
        </w:rPr>
        <w:t>”</w:t>
      </w:r>
      <w:r w:rsidRPr="00D425FB">
        <w:rPr>
          <w:rFonts w:eastAsia="Calibri"/>
        </w:rPr>
        <w:t>.</w:t>
      </w:r>
    </w:p>
    <w:p w:rsidR="00736460" w:rsidP="00AA2630" w:rsidRDefault="00736460" w14:paraId="564A5851" w14:textId="77777777">
      <w:pPr>
        <w:pStyle w:val="ListParagraph"/>
        <w:widowControl/>
        <w:numPr>
          <w:ilvl w:val="0"/>
          <w:numId w:val="10"/>
        </w:numPr>
        <w:spacing w:after="160" w:line="259" w:lineRule="auto"/>
        <w:ind w:left="1440"/>
        <w:jc w:val="both"/>
      </w:pPr>
      <w:r w:rsidRPr="00D425FB">
        <w:rPr>
          <w:rFonts w:eastAsia="Calibri"/>
        </w:rPr>
        <w:t>En el campo “Informe final” se aceptarán cadenas de hasta 2048 caracteres alfanuméricos.</w:t>
      </w:r>
    </w:p>
    <w:p w:rsidR="00736460" w:rsidP="00AA2630" w:rsidRDefault="00736460" w14:paraId="7D2B0CDD" w14:textId="77777777">
      <w:pPr>
        <w:pStyle w:val="ListParagraph"/>
        <w:widowControl/>
        <w:numPr>
          <w:ilvl w:val="0"/>
          <w:numId w:val="10"/>
        </w:numPr>
        <w:spacing w:after="160" w:line="259" w:lineRule="auto"/>
        <w:ind w:left="1440"/>
        <w:jc w:val="both"/>
      </w:pPr>
      <w:r w:rsidRPr="00D425FB">
        <w:rPr>
          <w:rFonts w:eastAsia="Calibri"/>
        </w:rPr>
        <w:t xml:space="preserve">Se dispone de un botón “Seleccionar” en el campo técnico, el cual desplegará una nueva pantalla que permitirá la selección del técnico, cuyo nombre se mostrará en el campo “Técnico seleccionado”. </w:t>
      </w:r>
    </w:p>
    <w:p w:rsidR="00736460" w:rsidP="00AA2630" w:rsidRDefault="00736460" w14:paraId="77997AA2" w14:textId="77777777">
      <w:pPr>
        <w:pStyle w:val="ListParagraph"/>
        <w:widowControl/>
        <w:numPr>
          <w:ilvl w:val="0"/>
          <w:numId w:val="10"/>
        </w:numPr>
        <w:spacing w:after="160" w:line="259" w:lineRule="auto"/>
        <w:ind w:left="1440"/>
        <w:jc w:val="both"/>
      </w:pPr>
      <w:r w:rsidRPr="00D425FB">
        <w:rPr>
          <w:rFonts w:eastAsia="Calibri"/>
        </w:rPr>
        <w:t>En el campo “Sector” se aceptarán cadenas de hasta 64 caracteres alfanuméricos.</w:t>
      </w:r>
    </w:p>
    <w:p w:rsidR="00736460" w:rsidP="00AA2630" w:rsidRDefault="00736460" w14:paraId="56029EE6" w14:textId="77777777">
      <w:pPr>
        <w:pStyle w:val="ListParagraph"/>
        <w:widowControl/>
        <w:numPr>
          <w:ilvl w:val="0"/>
          <w:numId w:val="10"/>
        </w:numPr>
        <w:spacing w:after="160" w:line="259" w:lineRule="auto"/>
        <w:ind w:left="1440"/>
        <w:jc w:val="both"/>
      </w:pPr>
      <w:bookmarkStart w:name="_Hlk14985376" w:id="33"/>
      <w:r w:rsidRPr="00D425FB">
        <w:rPr>
          <w:rFonts w:eastAsia="Calibri"/>
        </w:rPr>
        <w:t>Se dispone de un botón “Aceptar”, el cual permitirá el ingreso de un nuevo caso de servicio técnico, si los datos antes mencionados fueron ingresados correctamente.</w:t>
      </w:r>
    </w:p>
    <w:p w:rsidR="00736460" w:rsidP="00AA2630" w:rsidRDefault="00736460" w14:paraId="3D96B5BF" w14:textId="06383B6D">
      <w:pPr>
        <w:pStyle w:val="ListParagraph"/>
        <w:widowControl/>
        <w:numPr>
          <w:ilvl w:val="0"/>
          <w:numId w:val="10"/>
        </w:numPr>
        <w:spacing w:after="160" w:line="259" w:lineRule="auto"/>
        <w:ind w:left="1440"/>
        <w:jc w:val="both"/>
      </w:pPr>
      <w:r w:rsidRPr="00D425FB">
        <w:rPr>
          <w:rFonts w:eastAsia="Calibri"/>
        </w:rPr>
        <w:t>La pantalla dispone de un botón “Cancelar”, que eliminará las cadenas de caracteres ingresadas por el usuario en los campos antes mencionados y regresará a la pantalla de inicio.</w:t>
      </w:r>
    </w:p>
    <w:bookmarkEnd w:id="33"/>
    <w:p w:rsidR="003D5298" w:rsidP="003D5298" w:rsidRDefault="003D5298" w14:paraId="3C9BC894" w14:textId="77777777">
      <w:pPr>
        <w:jc w:val="center"/>
      </w:pPr>
      <w:r w:rsidRPr="00D425FB">
        <w:rPr>
          <w:noProof/>
          <w:lang w:val="es-EC" w:eastAsia="es-EC"/>
        </w:rPr>
        <w:drawing>
          <wp:inline distT="0" distB="0" distL="0" distR="0" wp14:anchorId="4D867031" wp14:editId="235EEA92">
            <wp:extent cx="3349256" cy="2260452"/>
            <wp:effectExtent l="0" t="0" r="3810" b="6985"/>
            <wp:docPr id="175799544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3983" cy="2270391"/>
                    </a:xfrm>
                    <a:prstGeom prst="rect">
                      <a:avLst/>
                    </a:prstGeom>
                  </pic:spPr>
                </pic:pic>
              </a:graphicData>
            </a:graphic>
          </wp:inline>
        </w:drawing>
      </w:r>
    </w:p>
    <w:p w:rsidRPr="00D425FB" w:rsidR="003D5298" w:rsidP="003D5298" w:rsidRDefault="003D5298" w14:paraId="3F6AA2DE"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9. Registro de Caso</w:t>
      </w:r>
    </w:p>
    <w:p w:rsidRPr="00D425FB" w:rsidR="000E141B" w:rsidP="00AD21C2" w:rsidRDefault="000E141B" w14:paraId="5FAAAA87" w14:textId="77777777">
      <w:pPr>
        <w:spacing w:line="257" w:lineRule="auto"/>
        <w:ind w:left="708"/>
        <w:jc w:val="both"/>
        <w:rPr>
          <w:rFonts w:eastAsia="Calibri"/>
          <w:lang w:val="es-EC"/>
        </w:rPr>
      </w:pPr>
    </w:p>
    <w:p w:rsidRPr="00D425FB" w:rsidR="000E141B" w:rsidP="00AD21C2" w:rsidRDefault="000E141B" w14:paraId="562EA0D0" w14:textId="77777777">
      <w:pPr>
        <w:spacing w:line="257" w:lineRule="auto"/>
        <w:ind w:left="708"/>
        <w:jc w:val="both"/>
        <w:rPr>
          <w:rFonts w:eastAsia="Calibri"/>
          <w:lang w:val="es-EC"/>
        </w:rPr>
      </w:pPr>
    </w:p>
    <w:p w:rsidRPr="00D91E0A" w:rsidR="00AD21C2" w:rsidP="00AD21C2" w:rsidRDefault="00AD21C2" w14:paraId="3B0CCE5A" w14:textId="7391B9CD">
      <w:pPr>
        <w:spacing w:line="257" w:lineRule="auto"/>
        <w:ind w:left="708"/>
        <w:jc w:val="both"/>
        <w:rPr>
          <w:lang w:val="es-EC"/>
        </w:rPr>
      </w:pPr>
      <w:r w:rsidRPr="00D425FB">
        <w:rPr>
          <w:rFonts w:eastAsia="Calibri"/>
          <w:lang w:val="es-EC"/>
        </w:rPr>
        <w:t xml:space="preserve">En la Figura 10. Se muestra la pantalla de </w:t>
      </w:r>
      <w:r w:rsidRPr="00D425FB" w:rsidR="000E141B">
        <w:rPr>
          <w:rFonts w:eastAsia="Calibri"/>
          <w:lang w:val="es-EC"/>
        </w:rPr>
        <w:t>c</w:t>
      </w:r>
      <w:r w:rsidRPr="00D425FB">
        <w:rPr>
          <w:rFonts w:eastAsia="Calibri"/>
          <w:lang w:val="es-EC"/>
        </w:rPr>
        <w:t xml:space="preserve">ierre de </w:t>
      </w:r>
      <w:r w:rsidRPr="00D425FB" w:rsidR="000E141B">
        <w:rPr>
          <w:rFonts w:eastAsia="Calibri"/>
          <w:lang w:val="es-EC"/>
        </w:rPr>
        <w:t>c</w:t>
      </w:r>
      <w:r w:rsidRPr="00D425FB">
        <w:rPr>
          <w:rFonts w:eastAsia="Calibri"/>
          <w:lang w:val="es-EC"/>
        </w:rPr>
        <w:t>aso.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datos de los casos que se pueden cancelar. La pantalla tiene un botón “Cancelar”, el cual limpiará los campos y mostrará la Pantalla Principal. También dispone de un botón “Cerrar Caso”, el cual desplegará la pantalla “Registro de informe final”, que permite ingresar los datos necesarios para el cierre de caso.</w:t>
      </w:r>
    </w:p>
    <w:p w:rsidR="003D5298" w:rsidP="003D5298" w:rsidRDefault="003D5298" w14:paraId="32F56B9E" w14:textId="77777777">
      <w:pPr>
        <w:jc w:val="center"/>
      </w:pPr>
      <w:r w:rsidRPr="00D425FB">
        <w:rPr>
          <w:noProof/>
          <w:lang w:val="es-EC" w:eastAsia="es-EC"/>
        </w:rPr>
        <w:drawing>
          <wp:inline distT="0" distB="0" distL="0" distR="0" wp14:anchorId="22B10337" wp14:editId="5D1E6856">
            <wp:extent cx="2827103" cy="160551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8608" cy="1623408"/>
                    </a:xfrm>
                    <a:prstGeom prst="rect">
                      <a:avLst/>
                    </a:prstGeom>
                    <a:noFill/>
                    <a:ln>
                      <a:noFill/>
                    </a:ln>
                  </pic:spPr>
                </pic:pic>
              </a:graphicData>
            </a:graphic>
          </wp:inline>
        </w:drawing>
      </w:r>
    </w:p>
    <w:p w:rsidRPr="00D425FB" w:rsidR="002C09C6" w:rsidP="002C09C6" w:rsidRDefault="003D5298" w14:paraId="0C2E530F"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10. Cierre de Caso</w:t>
      </w:r>
    </w:p>
    <w:p w:rsidRPr="00D91E0A" w:rsidR="002C09C6" w:rsidP="002C09C6" w:rsidRDefault="002C09C6" w14:paraId="6972D86D" w14:textId="1B7383B8">
      <w:pPr>
        <w:spacing w:line="257" w:lineRule="auto"/>
        <w:ind w:left="720"/>
        <w:jc w:val="both"/>
        <w:rPr>
          <w:lang w:val="es-EC"/>
        </w:rPr>
      </w:pPr>
      <w:r w:rsidRPr="00D425FB">
        <w:rPr>
          <w:rFonts w:eastAsia="Calibri"/>
          <w:lang w:val="es-EC"/>
        </w:rPr>
        <w:t xml:space="preserve">En la Figura 11. Se muestra la pantalla de </w:t>
      </w:r>
      <w:r w:rsidRPr="00D425FB" w:rsidR="002C21FD">
        <w:rPr>
          <w:rFonts w:eastAsia="Calibri"/>
          <w:lang w:val="es-EC"/>
        </w:rPr>
        <w:t>c</w:t>
      </w:r>
      <w:r w:rsidRPr="00D425FB">
        <w:rPr>
          <w:rFonts w:eastAsia="Calibri"/>
          <w:lang w:val="es-EC"/>
        </w:rPr>
        <w:t xml:space="preserve">ancelación de </w:t>
      </w:r>
      <w:r w:rsidRPr="00D425FB" w:rsidR="002C21FD">
        <w:rPr>
          <w:rFonts w:eastAsia="Calibri"/>
          <w:lang w:val="es-EC"/>
        </w:rPr>
        <w:t>c</w:t>
      </w:r>
      <w:r w:rsidRPr="00D425FB">
        <w:rPr>
          <w:rFonts w:eastAsia="Calibri"/>
          <w:lang w:val="es-EC"/>
        </w:rPr>
        <w:t>aso.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datos de los casos que se pueden cancelar. La pantalla tiene un botón “Cancelar”, el cual limpiará los campos y mostrará la Pantalla Principal. También dispone de un botón “Cancelar Caso”, el cual permitirá cambiar el estado del caso seleccionado de “ABIERTO” a “CANCELADO”.</w:t>
      </w:r>
    </w:p>
    <w:p w:rsidR="003D5298" w:rsidP="003D5298" w:rsidRDefault="003D5298" w14:paraId="26EBAEE3" w14:textId="77777777">
      <w:pPr>
        <w:jc w:val="center"/>
      </w:pPr>
      <w:r>
        <w:rPr>
          <w:noProof/>
          <w:lang w:val="es-EC" w:eastAsia="es-EC"/>
        </w:rPr>
        <w:drawing>
          <wp:inline distT="0" distB="0" distL="0" distR="0" wp14:anchorId="37E2F478" wp14:editId="18C96A26">
            <wp:extent cx="3169565" cy="18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9565" cy="1800000"/>
                    </a:xfrm>
                    <a:prstGeom prst="rect">
                      <a:avLst/>
                    </a:prstGeom>
                    <a:noFill/>
                    <a:ln>
                      <a:noFill/>
                    </a:ln>
                  </pic:spPr>
                </pic:pic>
              </a:graphicData>
            </a:graphic>
          </wp:inline>
        </w:drawing>
      </w:r>
    </w:p>
    <w:p w:rsidRPr="00D425FB" w:rsidR="003D5298" w:rsidP="00237D56" w:rsidRDefault="00237D56" w14:paraId="3AA0F309" w14:textId="40F56854">
      <w:pPr>
        <w:tabs>
          <w:tab w:val="center" w:pos="4680"/>
          <w:tab w:val="left" w:pos="6262"/>
        </w:tabs>
        <w:rPr>
          <w:rFonts w:eastAsia="Calibri"/>
          <w:i/>
          <w:color w:val="44546A" w:themeColor="text2"/>
          <w:sz w:val="18"/>
          <w:szCs w:val="18"/>
          <w:lang w:val="es-EC"/>
        </w:rPr>
      </w:pPr>
      <w:r w:rsidRPr="00D425FB">
        <w:rPr>
          <w:rFonts w:eastAsia="Calibri"/>
          <w:i/>
          <w:iCs/>
          <w:color w:val="44546A" w:themeColor="text2"/>
          <w:sz w:val="18"/>
          <w:szCs w:val="18"/>
          <w:lang w:val="es-EC"/>
        </w:rPr>
        <w:tab/>
      </w:r>
      <w:r w:rsidRPr="00D425FB" w:rsidR="003D5298">
        <w:rPr>
          <w:rFonts w:eastAsia="Calibri"/>
          <w:i/>
          <w:color w:val="44546A" w:themeColor="text2"/>
          <w:sz w:val="18"/>
          <w:szCs w:val="18"/>
          <w:lang w:val="es-EC"/>
        </w:rPr>
        <w:t>Figura 11. Cancelación De Caso</w:t>
      </w:r>
      <w:r w:rsidRPr="00D425FB">
        <w:rPr>
          <w:rFonts w:eastAsia="Calibri"/>
          <w:i/>
          <w:iCs/>
          <w:color w:val="44546A" w:themeColor="text2"/>
          <w:sz w:val="18"/>
          <w:szCs w:val="18"/>
          <w:lang w:val="es-EC"/>
        </w:rPr>
        <w:tab/>
      </w:r>
    </w:p>
    <w:p w:rsidRPr="00D425FB" w:rsidR="00237D56" w:rsidP="00677C73" w:rsidRDefault="00237D56" w14:paraId="7F7D5797" w14:textId="77777777">
      <w:pPr>
        <w:spacing w:line="257" w:lineRule="auto"/>
        <w:ind w:left="708"/>
        <w:jc w:val="both"/>
        <w:rPr>
          <w:rFonts w:eastAsia="Calibri"/>
          <w:lang w:val="es-EC"/>
        </w:rPr>
      </w:pPr>
    </w:p>
    <w:p w:rsidRPr="00D425FB" w:rsidR="003D5298" w:rsidP="00677C73" w:rsidRDefault="002C09C6" w14:paraId="345D6CAA" w14:textId="21B03210">
      <w:pPr>
        <w:spacing w:line="257" w:lineRule="auto"/>
        <w:ind w:left="708"/>
        <w:jc w:val="both"/>
        <w:rPr>
          <w:rFonts w:eastAsia="Calibri"/>
          <w:lang w:val="es-EC"/>
        </w:rPr>
      </w:pPr>
      <w:r w:rsidRPr="00D425FB">
        <w:rPr>
          <w:rFonts w:eastAsia="Calibri"/>
          <w:lang w:val="es-EC"/>
        </w:rPr>
        <w:t>En la Figura 12</w:t>
      </w:r>
      <w:r w:rsidRPr="00D425FB" w:rsidR="00237D56">
        <w:rPr>
          <w:rFonts w:eastAsia="Calibri"/>
          <w:lang w:val="es-EC"/>
        </w:rPr>
        <w:t>.</w:t>
      </w:r>
      <w:r w:rsidRPr="00D425FB">
        <w:rPr>
          <w:rFonts w:eastAsia="Calibri"/>
          <w:lang w:val="es-EC"/>
        </w:rPr>
        <w:t xml:space="preserve"> se muestra la pantalla de Finalización de Caso. En el campo “Parámetro de Búsqueda” se tiene una lista de opciones por las cuales se procederá a realizar una búsqueda, en el campo siguiente se ingresa una cadena de caracteres que cumpla con el parámetro de búsqueda. Esta pantalla posee, además, un campo para ingresar el número de factura relacionada al caso, también, tiene una lista en donde se mostrarán los datos de los casos que se pueden finalizar. La pantalla tiene un botón “Cancelar”, el cual limpiará los campos y mostrará la Pantalla Principal. También dispone de un botón “Finalizar” que permitirá el cambio de estado del caso de “Facturado” a “Finalizado”.</w:t>
      </w:r>
    </w:p>
    <w:p w:rsidR="003D5298" w:rsidP="003D5298" w:rsidRDefault="003D5298" w14:paraId="7F1E7717" w14:textId="77777777">
      <w:pPr>
        <w:jc w:val="center"/>
      </w:pPr>
      <w:r>
        <w:rPr>
          <w:noProof/>
          <w:lang w:val="es-EC" w:eastAsia="es-EC"/>
        </w:rPr>
        <w:drawing>
          <wp:inline distT="0" distB="0" distL="0" distR="0" wp14:anchorId="01FA0362" wp14:editId="6F607654">
            <wp:extent cx="3169565" cy="1800000"/>
            <wp:effectExtent l="0" t="0" r="0" b="0"/>
            <wp:docPr id="12384733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0">
                      <a:extLst>
                        <a:ext uri="{28A0092B-C50C-407E-A947-70E740481C1C}">
                          <a14:useLocalDpi xmlns:a14="http://schemas.microsoft.com/office/drawing/2010/main" val="0"/>
                        </a:ext>
                      </a:extLst>
                    </a:blip>
                    <a:stretch>
                      <a:fillRect/>
                    </a:stretch>
                  </pic:blipFill>
                  <pic:spPr>
                    <a:xfrm>
                      <a:off x="0" y="0"/>
                      <a:ext cx="3169565" cy="1800000"/>
                    </a:xfrm>
                    <a:prstGeom prst="rect">
                      <a:avLst/>
                    </a:prstGeom>
                  </pic:spPr>
                </pic:pic>
              </a:graphicData>
            </a:graphic>
          </wp:inline>
        </w:drawing>
      </w:r>
    </w:p>
    <w:p w:rsidRPr="00D425FB" w:rsidR="003D5298" w:rsidP="003D5298" w:rsidRDefault="003D5298" w14:paraId="4ECBBC8B"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12. Finalización de Caso</w:t>
      </w:r>
    </w:p>
    <w:p w:rsidRPr="00D425FB" w:rsidR="00237D56" w:rsidP="00C078C4" w:rsidRDefault="00237D56" w14:paraId="05F04BBA" w14:textId="77777777">
      <w:pPr>
        <w:spacing w:line="257" w:lineRule="auto"/>
        <w:ind w:left="720"/>
        <w:jc w:val="both"/>
        <w:rPr>
          <w:rFonts w:eastAsia="Calibri"/>
          <w:lang w:val="es-EC"/>
        </w:rPr>
      </w:pPr>
    </w:p>
    <w:p w:rsidRPr="00D91E0A" w:rsidR="00C078C4" w:rsidP="00C078C4" w:rsidRDefault="00C078C4" w14:paraId="1FE79CC4" w14:textId="2F553965">
      <w:pPr>
        <w:spacing w:line="257" w:lineRule="auto"/>
        <w:ind w:left="720"/>
        <w:jc w:val="both"/>
        <w:rPr>
          <w:lang w:val="es-EC"/>
        </w:rPr>
      </w:pPr>
      <w:r w:rsidRPr="00D425FB">
        <w:rPr>
          <w:rFonts w:eastAsia="Calibri"/>
          <w:lang w:val="es-EC"/>
        </w:rPr>
        <w:t xml:space="preserve">En la Figura 13. Se muestra la pantalla de Generación de </w:t>
      </w:r>
      <w:r w:rsidRPr="00D425FB" w:rsidR="00C96138">
        <w:rPr>
          <w:rFonts w:eastAsia="Calibri"/>
          <w:lang w:val="es-EC"/>
        </w:rPr>
        <w:t>I</w:t>
      </w:r>
      <w:r w:rsidRPr="00D425FB">
        <w:rPr>
          <w:rFonts w:eastAsia="Calibri"/>
          <w:lang w:val="es-EC"/>
        </w:rPr>
        <w:t>nforme en la que existen los campos “Fecha Inicial”, donde se debe seleccionar la fecha desde la cual se desean listar los casos atendidos, y el campo “Fecha Final” donde se debe ingresar la fecha hasta la que se desea que se muestren los casos. También dispone de un botón “Aceptar” que generará la lista de los casos atendidos en el período, siempre que los datos sean correctos, y un botón “Cancelar” que limpiará los datos ingresados por el usuario y regresará a la pantalla de Inicio.</w:t>
      </w:r>
    </w:p>
    <w:p w:rsidRPr="00D91E0A" w:rsidR="00C078C4" w:rsidP="003D5298" w:rsidRDefault="00C078C4" w14:paraId="199262DE" w14:textId="77777777">
      <w:pPr>
        <w:jc w:val="center"/>
        <w:rPr>
          <w:lang w:val="es-EC"/>
        </w:rPr>
      </w:pPr>
    </w:p>
    <w:p w:rsidR="003D5298" w:rsidP="003D5298" w:rsidRDefault="003D5298" w14:paraId="0298FF29" w14:textId="77777777">
      <w:pPr>
        <w:jc w:val="center"/>
      </w:pPr>
      <w:r>
        <w:rPr>
          <w:noProof/>
          <w:lang w:val="es-EC" w:eastAsia="es-EC"/>
        </w:rPr>
        <w:drawing>
          <wp:inline distT="0" distB="0" distL="0" distR="0" wp14:anchorId="62A86968" wp14:editId="71E0931E">
            <wp:extent cx="2737022" cy="1440000"/>
            <wp:effectExtent l="0" t="0" r="635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7022" cy="1440000"/>
                    </a:xfrm>
                    <a:prstGeom prst="rect">
                      <a:avLst/>
                    </a:prstGeom>
                    <a:noFill/>
                    <a:ln>
                      <a:noFill/>
                    </a:ln>
                  </pic:spPr>
                </pic:pic>
              </a:graphicData>
            </a:graphic>
          </wp:inline>
        </w:drawing>
      </w:r>
    </w:p>
    <w:p w:rsidRPr="00D425FB" w:rsidR="003D5298" w:rsidP="003D5298" w:rsidRDefault="003D5298" w14:paraId="428169FD"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13. Generación de informe</w:t>
      </w:r>
    </w:p>
    <w:p w:rsidRPr="00D91E0A" w:rsidR="000A1081" w:rsidP="003D5298" w:rsidRDefault="000A1081" w14:paraId="4F3BD68F" w14:textId="77777777">
      <w:pPr>
        <w:jc w:val="center"/>
        <w:rPr>
          <w:lang w:val="es-EC"/>
        </w:rPr>
      </w:pPr>
    </w:p>
    <w:p w:rsidR="003D5298" w:rsidP="003D5298" w:rsidRDefault="003D5298" w14:paraId="1CA4ADD6" w14:textId="77777777">
      <w:pPr>
        <w:jc w:val="center"/>
        <w:rPr>
          <w:lang w:val="es-EC"/>
        </w:rPr>
      </w:pPr>
    </w:p>
    <w:p w:rsidRPr="00D91E0A" w:rsidR="000A1081" w:rsidP="000A1081" w:rsidRDefault="000A1081" w14:paraId="37BDBAAC" w14:textId="19950E65">
      <w:pPr>
        <w:spacing w:line="257" w:lineRule="auto"/>
        <w:ind w:left="708"/>
        <w:jc w:val="both"/>
        <w:rPr>
          <w:lang w:val="es-EC"/>
        </w:rPr>
      </w:pPr>
      <w:r w:rsidRPr="00D425FB">
        <w:rPr>
          <w:rFonts w:eastAsia="Calibri"/>
          <w:lang w:val="es-EC"/>
        </w:rPr>
        <w:t>En la Figura 14. se muestra la pantalla de Vista de Detalles.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datos de los casos que se pueden consultar. La pantalla tiene un botón “Cancelar”, el cual limpiará los campos y mostrará la Pantalla Principal. También dispone de un botón “Generar”, el cual desplegará la pantalla “Registro de informe final”, que permite ingresar los datos necesarios para el cierre de caso.</w:t>
      </w:r>
    </w:p>
    <w:p w:rsidR="003D5298" w:rsidP="003D5298" w:rsidRDefault="003D5298" w14:paraId="74ADA5B5" w14:textId="77777777">
      <w:pPr>
        <w:jc w:val="center"/>
      </w:pPr>
      <w:r>
        <w:rPr>
          <w:noProof/>
          <w:lang w:val="es-EC" w:eastAsia="es-EC"/>
        </w:rPr>
        <w:drawing>
          <wp:inline distT="0" distB="0" distL="0" distR="0" wp14:anchorId="4F78EC05" wp14:editId="6D035B0C">
            <wp:extent cx="3169565" cy="18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9565" cy="1800000"/>
                    </a:xfrm>
                    <a:prstGeom prst="rect">
                      <a:avLst/>
                    </a:prstGeom>
                    <a:noFill/>
                    <a:ln>
                      <a:noFill/>
                    </a:ln>
                  </pic:spPr>
                </pic:pic>
              </a:graphicData>
            </a:graphic>
          </wp:inline>
        </w:drawing>
      </w:r>
    </w:p>
    <w:p w:rsidRPr="00D425FB" w:rsidR="003D5298" w:rsidP="003D5298" w:rsidRDefault="003D5298" w14:paraId="44BB0F15"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14. Vista de Detalles</w:t>
      </w:r>
    </w:p>
    <w:p w:rsidRPr="00D425FB" w:rsidR="00945C04" w:rsidP="006E1B8E" w:rsidRDefault="00945C04" w14:paraId="06CBE1E4" w14:textId="77777777">
      <w:pPr>
        <w:spacing w:line="257" w:lineRule="auto"/>
        <w:ind w:left="720"/>
        <w:jc w:val="both"/>
        <w:rPr>
          <w:rFonts w:eastAsia="Calibri"/>
          <w:lang w:val="es-EC"/>
        </w:rPr>
      </w:pPr>
    </w:p>
    <w:p w:rsidRPr="00D425FB" w:rsidR="006E1B8E" w:rsidP="00B600C1" w:rsidRDefault="006E1B8E" w14:paraId="46F1E613" w14:textId="79E8B08B">
      <w:pPr>
        <w:spacing w:line="257" w:lineRule="auto"/>
        <w:ind w:left="720"/>
        <w:jc w:val="both"/>
        <w:rPr>
          <w:rFonts w:eastAsia="Calibri"/>
          <w:lang w:val="es-EC"/>
        </w:rPr>
      </w:pPr>
      <w:r w:rsidRPr="00D425FB">
        <w:rPr>
          <w:rFonts w:eastAsia="Calibri"/>
          <w:lang w:val="es-EC"/>
        </w:rPr>
        <w:t xml:space="preserve">La </w:t>
      </w:r>
      <w:r w:rsidRPr="00D425FB" w:rsidR="00413F1E">
        <w:rPr>
          <w:rFonts w:eastAsia="Calibri"/>
          <w:lang w:val="es-EC"/>
        </w:rPr>
        <w:t>F</w:t>
      </w:r>
      <w:r w:rsidRPr="00D425FB">
        <w:rPr>
          <w:rFonts w:eastAsia="Calibri"/>
          <w:lang w:val="es-EC"/>
        </w:rPr>
        <w:t>igura 15. muestra la pantalla de Nuevo Producto, la cual dispone del campo “Código” donde se aceptarán cadenas de dígitos de hasta 8 dígitos. También cuenta con el campo “Descripción” en el que se admiten cadenas de caracteres alfanuméricos de hasta 1024 caracteres. En el campo “Cantidad” se debe seleccionar la cantidad con la que se va a ingresar el nuevo producto, dicha cantidad debe ser un dígito mayor que cero.</w:t>
      </w:r>
      <w:r w:rsidRPr="00D425FB" w:rsidR="004D6719">
        <w:rPr>
          <w:rFonts w:eastAsia="Calibri"/>
          <w:lang w:val="es-EC"/>
        </w:rPr>
        <w:t xml:space="preserve"> En el campo “Precio” se ingresa un </w:t>
      </w:r>
      <w:r w:rsidRPr="00D425FB" w:rsidR="00AD0633">
        <w:rPr>
          <w:rFonts w:eastAsia="Calibri"/>
          <w:lang w:val="es-EC"/>
        </w:rPr>
        <w:t>n</w:t>
      </w:r>
      <w:r w:rsidRPr="00D425FB" w:rsidR="00CE7C3C">
        <w:rPr>
          <w:rFonts w:eastAsia="Calibri"/>
          <w:lang w:val="es-EC"/>
        </w:rPr>
        <w:t>úmero decimal</w:t>
      </w:r>
      <w:r w:rsidRPr="00D425FB" w:rsidR="001734C2">
        <w:rPr>
          <w:rFonts w:eastAsia="Calibri"/>
          <w:lang w:val="es-EC"/>
        </w:rPr>
        <w:t xml:space="preserve"> de hasta </w:t>
      </w:r>
      <w:r w:rsidRPr="00D425FB" w:rsidR="00644398">
        <w:rPr>
          <w:rFonts w:eastAsia="Calibri"/>
          <w:lang w:val="es-EC"/>
        </w:rPr>
        <w:t>7</w:t>
      </w:r>
      <w:r w:rsidRPr="00D425FB" w:rsidR="001734C2">
        <w:rPr>
          <w:rFonts w:eastAsia="Calibri"/>
          <w:lang w:val="es-EC"/>
        </w:rPr>
        <w:t xml:space="preserve"> dígitos</w:t>
      </w:r>
      <w:r w:rsidRPr="00D425FB" w:rsidR="001A50A2">
        <w:rPr>
          <w:rFonts w:eastAsia="Calibri"/>
          <w:lang w:val="es-EC"/>
        </w:rPr>
        <w:t xml:space="preserve"> para la parte entera</w:t>
      </w:r>
      <w:r w:rsidRPr="00D425FB" w:rsidR="00085D85">
        <w:rPr>
          <w:rFonts w:eastAsia="Calibri"/>
          <w:lang w:val="es-EC"/>
        </w:rPr>
        <w:t xml:space="preserve"> </w:t>
      </w:r>
      <w:r w:rsidRPr="00D425FB" w:rsidR="00644398">
        <w:rPr>
          <w:rFonts w:eastAsia="Calibri"/>
          <w:lang w:val="es-EC"/>
        </w:rPr>
        <w:t>y hasta 2 dígitos para la parte decimal, con el punto como separador de</w:t>
      </w:r>
      <w:r w:rsidRPr="00D425FB" w:rsidR="00E75940">
        <w:rPr>
          <w:rFonts w:eastAsia="Calibri"/>
          <w:lang w:val="es-EC"/>
        </w:rPr>
        <w:t xml:space="preserve">cimal. </w:t>
      </w:r>
      <w:r w:rsidRPr="00D425FB" w:rsidR="00B600C1">
        <w:rPr>
          <w:rFonts w:eastAsia="Calibri"/>
          <w:lang w:val="es-EC"/>
        </w:rPr>
        <w:t>Se dispone de un botón “Aceptar”, el cual permitirá el ingreso de un nuevo caso de servicio técnico si los datos antes mencionados fueron ingresados correctamente. La pantalla dispone de un botón “Cancelar”, que eliminará los datos ingresados por el usuario en los campos antes mencionados y regresará a la pantalla de inicio.</w:t>
      </w:r>
    </w:p>
    <w:p w:rsidRPr="00D91E0A" w:rsidR="006E1B8E" w:rsidP="003D5298" w:rsidRDefault="006E1B8E" w14:paraId="335109CE" w14:textId="77777777">
      <w:pPr>
        <w:jc w:val="center"/>
        <w:rPr>
          <w:lang w:val="es-EC"/>
        </w:rPr>
      </w:pPr>
    </w:p>
    <w:p w:rsidRPr="00D425FB" w:rsidR="003D5298" w:rsidP="003D5298" w:rsidRDefault="003D5298" w14:paraId="132A26B7" w14:textId="77777777">
      <w:pPr>
        <w:spacing w:line="257" w:lineRule="auto"/>
        <w:jc w:val="center"/>
        <w:rPr>
          <w:rFonts w:eastAsia="Calibri"/>
        </w:rPr>
      </w:pPr>
      <w:r w:rsidRPr="00D425FB">
        <w:rPr>
          <w:rFonts w:eastAsia="Calibri"/>
          <w:noProof/>
          <w:lang w:val="es-EC" w:eastAsia="es-EC"/>
        </w:rPr>
        <w:drawing>
          <wp:inline distT="0" distB="0" distL="0" distR="0" wp14:anchorId="34C8D665" wp14:editId="6FB5FC79">
            <wp:extent cx="2820837" cy="1338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4912" cy="1349702"/>
                    </a:xfrm>
                    <a:prstGeom prst="rect">
                      <a:avLst/>
                    </a:prstGeom>
                    <a:noFill/>
                    <a:ln>
                      <a:noFill/>
                    </a:ln>
                  </pic:spPr>
                </pic:pic>
              </a:graphicData>
            </a:graphic>
          </wp:inline>
        </w:drawing>
      </w:r>
    </w:p>
    <w:p w:rsidRPr="00D91E0A" w:rsidR="003D5298" w:rsidP="003D5298" w:rsidRDefault="003D5298" w14:paraId="531BF719" w14:textId="77777777">
      <w:pPr>
        <w:jc w:val="center"/>
        <w:rPr>
          <w:lang w:val="es-EC"/>
        </w:rPr>
      </w:pPr>
      <w:r w:rsidRPr="00D425FB">
        <w:rPr>
          <w:rFonts w:eastAsia="Calibri"/>
          <w:i/>
          <w:color w:val="44546A" w:themeColor="text2"/>
          <w:sz w:val="18"/>
          <w:szCs w:val="18"/>
          <w:lang w:val="es-EC"/>
        </w:rPr>
        <w:t>Figura 15. Nuevo Producto</w:t>
      </w:r>
    </w:p>
    <w:p w:rsidRPr="00D425FB" w:rsidR="00D33A76" w:rsidP="006A1A3E" w:rsidRDefault="00D33A76" w14:paraId="2EC12169" w14:textId="77777777">
      <w:pPr>
        <w:spacing w:line="257" w:lineRule="auto"/>
        <w:ind w:left="720"/>
        <w:jc w:val="both"/>
        <w:rPr>
          <w:rFonts w:eastAsia="Calibri"/>
          <w:lang w:val="es-EC"/>
        </w:rPr>
      </w:pPr>
    </w:p>
    <w:p w:rsidRPr="00D425FB" w:rsidR="00B7166F" w:rsidP="00B7166F" w:rsidRDefault="006A1A3E" w14:paraId="31B61EC6" w14:textId="71E3C5B6">
      <w:pPr>
        <w:spacing w:line="257" w:lineRule="auto"/>
        <w:ind w:left="720"/>
        <w:jc w:val="both"/>
        <w:rPr>
          <w:rFonts w:eastAsia="Calibri"/>
          <w:lang w:val="es-EC"/>
        </w:rPr>
      </w:pPr>
      <w:r w:rsidRPr="00D425FB">
        <w:rPr>
          <w:rFonts w:eastAsia="Calibri"/>
          <w:lang w:val="es-EC"/>
        </w:rPr>
        <w:t xml:space="preserve">En la </w:t>
      </w:r>
      <w:r w:rsidRPr="00D425FB" w:rsidR="00750345">
        <w:rPr>
          <w:rFonts w:eastAsia="Calibri"/>
          <w:lang w:val="es-EC"/>
        </w:rPr>
        <w:t>F</w:t>
      </w:r>
      <w:r w:rsidRPr="00D425FB">
        <w:rPr>
          <w:rFonts w:eastAsia="Calibri"/>
          <w:lang w:val="es-EC"/>
        </w:rPr>
        <w:t>igura 16. se muestra la pantalla de Aumento de Producto la cual dispone de diferentes campos que serán explicados a continuación.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productos existentes en el inventario. La pantalla tiene un botón “Cancelar”, el cual limpiará los campos y mostrará la Pantalla Principal. También dispone de</w:t>
      </w:r>
      <w:r w:rsidRPr="00D425FB" w:rsidR="00780625">
        <w:rPr>
          <w:rFonts w:eastAsia="Calibri"/>
          <w:lang w:val="es-EC"/>
        </w:rPr>
        <w:t>l</w:t>
      </w:r>
      <w:r w:rsidRPr="00D425FB">
        <w:rPr>
          <w:rFonts w:eastAsia="Calibri"/>
          <w:lang w:val="es-EC"/>
        </w:rPr>
        <w:t xml:space="preserve"> campo</w:t>
      </w:r>
      <w:r w:rsidRPr="00D425FB" w:rsidR="00780625">
        <w:rPr>
          <w:rFonts w:eastAsia="Calibri"/>
          <w:lang w:val="es-EC"/>
        </w:rPr>
        <w:t xml:space="preserve"> “Cantidad a Aumentar”</w:t>
      </w:r>
      <w:r w:rsidRPr="00D425FB">
        <w:rPr>
          <w:rFonts w:eastAsia="Calibri"/>
          <w:lang w:val="es-EC"/>
        </w:rPr>
        <w:t xml:space="preserve"> donde se registra mediante caracteres numéricos mayores a cero</w:t>
      </w:r>
      <w:r w:rsidRPr="00D425FB" w:rsidR="00705B76">
        <w:rPr>
          <w:rFonts w:eastAsia="Calibri"/>
          <w:lang w:val="es-EC"/>
        </w:rPr>
        <w:t xml:space="preserve"> la cantidad </w:t>
      </w:r>
      <w:r w:rsidRPr="00D425FB" w:rsidR="00BF5C81">
        <w:rPr>
          <w:rFonts w:eastAsia="Calibri"/>
          <w:lang w:val="es-EC"/>
        </w:rPr>
        <w:t>a aumentar</w:t>
      </w:r>
      <w:r w:rsidRPr="00D425FB">
        <w:rPr>
          <w:rFonts w:eastAsia="Calibri"/>
          <w:lang w:val="es-EC"/>
        </w:rPr>
        <w:t xml:space="preserve">. </w:t>
      </w:r>
      <w:r w:rsidRPr="00D425FB" w:rsidR="00107188">
        <w:rPr>
          <w:rFonts w:eastAsia="Calibri"/>
          <w:lang w:val="es-EC"/>
        </w:rPr>
        <w:t>Finalmente,</w:t>
      </w:r>
      <w:r w:rsidRPr="00D425FB">
        <w:rPr>
          <w:rFonts w:eastAsia="Calibri"/>
          <w:lang w:val="es-EC"/>
        </w:rPr>
        <w:t xml:space="preserve"> consta de un botón “Aumentar”, el cual permitirá aumentar a la cantidad actual almacenada</w:t>
      </w:r>
      <w:r w:rsidRPr="00D425FB" w:rsidR="00076C02">
        <w:rPr>
          <w:rFonts w:eastAsia="Calibri"/>
          <w:lang w:val="es-EC"/>
        </w:rPr>
        <w:t>.</w:t>
      </w:r>
    </w:p>
    <w:p w:rsidRPr="00D425FB" w:rsidR="003D5298" w:rsidP="003D5298" w:rsidRDefault="003D5298" w14:paraId="15C9B9E7" w14:textId="7FAD2D77">
      <w:pPr>
        <w:spacing w:line="257" w:lineRule="auto"/>
        <w:jc w:val="center"/>
        <w:rPr>
          <w:rFonts w:eastAsia="Calibri"/>
        </w:rPr>
      </w:pPr>
      <w:r w:rsidRPr="00D425FB">
        <w:rPr>
          <w:rFonts w:eastAsia="Calibri"/>
          <w:lang w:val="es-EC" w:eastAsia="es-EC"/>
        </w:rPr>
        <w:drawing>
          <wp:inline distT="0" distB="0" distL="0" distR="0" wp14:anchorId="791D7638" wp14:editId="7A4D3B33">
            <wp:extent cx="3169565" cy="18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565" cy="1800000"/>
                    </a:xfrm>
                    <a:prstGeom prst="rect">
                      <a:avLst/>
                    </a:prstGeom>
                    <a:noFill/>
                    <a:ln>
                      <a:noFill/>
                    </a:ln>
                  </pic:spPr>
                </pic:pic>
              </a:graphicData>
            </a:graphic>
          </wp:inline>
        </w:drawing>
      </w:r>
    </w:p>
    <w:p w:rsidRPr="00D425FB" w:rsidR="003D5298" w:rsidP="003D5298" w:rsidRDefault="003D5298" w14:paraId="76ED8232" w14:textId="77777777">
      <w:pPr>
        <w:jc w:val="center"/>
        <w:rPr>
          <w:rFonts w:eastAsia="Calibri"/>
          <w:i/>
          <w:color w:val="44546A" w:themeColor="text2"/>
          <w:sz w:val="18"/>
          <w:szCs w:val="18"/>
          <w:lang w:val="es-EC"/>
        </w:rPr>
      </w:pPr>
      <w:r w:rsidRPr="00D425FB">
        <w:rPr>
          <w:rFonts w:eastAsia="Calibri"/>
          <w:i/>
          <w:color w:val="44546A" w:themeColor="text2"/>
          <w:sz w:val="18"/>
          <w:szCs w:val="18"/>
          <w:lang w:val="es-EC"/>
        </w:rPr>
        <w:t>Figura 16. Aumento de Producto</w:t>
      </w:r>
    </w:p>
    <w:p w:rsidRPr="00D425FB" w:rsidR="00882A75" w:rsidP="00B600C1" w:rsidRDefault="00882A75" w14:paraId="19EDADFC" w14:textId="77777777">
      <w:pPr>
        <w:spacing w:line="257" w:lineRule="auto"/>
        <w:ind w:left="720"/>
        <w:jc w:val="both"/>
        <w:rPr>
          <w:rFonts w:eastAsia="Calibri"/>
          <w:lang w:val="es-EC"/>
        </w:rPr>
      </w:pPr>
    </w:p>
    <w:p w:rsidRPr="00D425FB" w:rsidR="006357D9" w:rsidP="006357D9" w:rsidRDefault="00B600C1" w14:paraId="50E9CD38" w14:textId="04E7BDAB">
      <w:pPr>
        <w:spacing w:line="257" w:lineRule="auto"/>
        <w:ind w:left="720"/>
        <w:jc w:val="both"/>
        <w:rPr>
          <w:rFonts w:eastAsia="Calibri"/>
          <w:lang w:val="es-EC"/>
        </w:rPr>
      </w:pPr>
      <w:r w:rsidRPr="00D425FB">
        <w:rPr>
          <w:rFonts w:eastAsia="Calibri"/>
          <w:lang w:val="es-EC"/>
        </w:rPr>
        <w:t xml:space="preserve">En la </w:t>
      </w:r>
      <w:r w:rsidRPr="00D425FB" w:rsidR="00413F1E">
        <w:rPr>
          <w:rFonts w:eastAsia="Calibri"/>
          <w:lang w:val="es-EC"/>
        </w:rPr>
        <w:t>F</w:t>
      </w:r>
      <w:r w:rsidRPr="00D425FB">
        <w:rPr>
          <w:rFonts w:eastAsia="Calibri"/>
          <w:lang w:val="es-EC"/>
        </w:rPr>
        <w:t xml:space="preserve">igura 17. se muestra la pantalla de </w:t>
      </w:r>
      <w:r w:rsidRPr="00D425FB" w:rsidR="00C96138">
        <w:rPr>
          <w:rFonts w:eastAsia="Calibri"/>
          <w:lang w:val="es-EC"/>
        </w:rPr>
        <w:t>r</w:t>
      </w:r>
      <w:r w:rsidRPr="00D425FB">
        <w:rPr>
          <w:rFonts w:eastAsia="Calibri"/>
          <w:lang w:val="es-EC"/>
        </w:rPr>
        <w:t xml:space="preserve">egistro de </w:t>
      </w:r>
      <w:r w:rsidRPr="00D425FB" w:rsidR="00C96138">
        <w:rPr>
          <w:rFonts w:eastAsia="Calibri"/>
          <w:lang w:val="es-EC"/>
        </w:rPr>
        <w:t>u</w:t>
      </w:r>
      <w:r w:rsidRPr="00D425FB">
        <w:rPr>
          <w:rFonts w:eastAsia="Calibri"/>
          <w:lang w:val="es-EC"/>
        </w:rPr>
        <w:t>suario, la cual dispone de diferentes campos entre los que se encuentra el nombre, que aceptará cadenas que contenga hasta 128 caracteres entre letras y espacios. También contiene el campo de cédula de ciudadanía donde se aceptarán cadenas de caracteres de 10 dígitos con el último dígito considerado como dígito verificador. En el campo correo electrónico se aceptarán cadenas de hasta 64 caracteres que conste de un nombre de usuario, seguido de una arroba y seguido del dominio. Otro campo es el “Tipo”, donde se debe elegir el tipo del nuevo usuario entre: empleado de mesa de servicios, empleado de ventas, empleado de compras o bodeguero. Por último, existe el botón “Cancelar” el cual permitirá limpiar los campos y regresar a la pantalla de Inicio, y el botón “Crear”, que permitirá el registro del nuevo usuario si los datos ingresados en los campos antes mencionados son correctos.</w:t>
      </w:r>
    </w:p>
    <w:p w:rsidRPr="00D425FB" w:rsidR="003D5298" w:rsidP="003D5298" w:rsidRDefault="003D5298" w14:paraId="317F7973" w14:textId="77777777">
      <w:pPr>
        <w:spacing w:line="257" w:lineRule="auto"/>
        <w:jc w:val="center"/>
        <w:rPr>
          <w:rFonts w:eastAsia="Calibri"/>
          <w:lang w:val="es-EC"/>
        </w:rPr>
      </w:pPr>
    </w:p>
    <w:p w:rsidRPr="00D425FB" w:rsidR="003D5298" w:rsidP="003D5298" w:rsidRDefault="003D5298" w14:paraId="0262F7F7" w14:textId="77777777">
      <w:pPr>
        <w:spacing w:line="257" w:lineRule="auto"/>
        <w:jc w:val="center"/>
        <w:rPr>
          <w:rFonts w:eastAsia="Calibri"/>
        </w:rPr>
      </w:pPr>
      <w:r w:rsidRPr="00D425FB">
        <w:rPr>
          <w:rFonts w:eastAsia="Calibri"/>
          <w:lang w:val="es-EC" w:eastAsia="es-EC"/>
        </w:rPr>
        <w:drawing>
          <wp:inline distT="0" distB="0" distL="0" distR="0" wp14:anchorId="7FE51347" wp14:editId="12217F76">
            <wp:extent cx="2941210" cy="18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1210" cy="1800000"/>
                    </a:xfrm>
                    <a:prstGeom prst="rect">
                      <a:avLst/>
                    </a:prstGeom>
                    <a:noFill/>
                    <a:ln>
                      <a:noFill/>
                    </a:ln>
                  </pic:spPr>
                </pic:pic>
              </a:graphicData>
            </a:graphic>
          </wp:inline>
        </w:drawing>
      </w:r>
    </w:p>
    <w:p w:rsidRPr="00D91E0A" w:rsidR="003D5298" w:rsidP="003D5298" w:rsidRDefault="003D5298" w14:paraId="29CF6146" w14:textId="77777777">
      <w:pPr>
        <w:jc w:val="center"/>
        <w:rPr>
          <w:lang w:val="es-EC"/>
        </w:rPr>
      </w:pPr>
      <w:r w:rsidRPr="00D425FB">
        <w:rPr>
          <w:rFonts w:eastAsia="Calibri"/>
          <w:i/>
          <w:color w:val="44546A" w:themeColor="text2"/>
          <w:sz w:val="18"/>
          <w:szCs w:val="18"/>
          <w:lang w:val="es-EC"/>
        </w:rPr>
        <w:t>Figura 17. Registro de Usuario</w:t>
      </w:r>
    </w:p>
    <w:p w:rsidRPr="00D425FB" w:rsidR="006A0B60" w:rsidP="0027264A" w:rsidRDefault="006A0B60" w14:paraId="4CC89E99" w14:textId="0BEFF577">
      <w:pPr>
        <w:widowControl/>
        <w:spacing w:after="160" w:line="259" w:lineRule="auto"/>
        <w:jc w:val="both"/>
      </w:pPr>
    </w:p>
    <w:p w:rsidRPr="00D425FB" w:rsidR="00440D74" w:rsidP="00DA1C36" w:rsidRDefault="007D0117" w14:paraId="28862DA8" w14:textId="77777777">
      <w:pPr>
        <w:widowControl/>
        <w:spacing w:after="160" w:line="259" w:lineRule="auto"/>
        <w:ind w:left="720"/>
        <w:jc w:val="both"/>
        <w:rPr>
          <w:rFonts w:eastAsia="Calibri"/>
          <w:lang w:val="es-EC"/>
        </w:rPr>
      </w:pPr>
      <w:r w:rsidRPr="00D425FB">
        <w:rPr>
          <w:rFonts w:eastAsia="Calibri"/>
          <w:lang w:val="es-EC"/>
        </w:rPr>
        <w:t>En la Figura 1</w:t>
      </w:r>
      <w:r w:rsidRPr="00D425FB" w:rsidR="00C96138">
        <w:rPr>
          <w:rFonts w:eastAsia="Calibri"/>
          <w:lang w:val="es-EC"/>
        </w:rPr>
        <w:t>8</w:t>
      </w:r>
      <w:r w:rsidRPr="00D425FB">
        <w:rPr>
          <w:rFonts w:eastAsia="Calibri"/>
          <w:lang w:val="es-EC"/>
        </w:rPr>
        <w:t xml:space="preserve">. se muestra la pantalla de Registro de </w:t>
      </w:r>
      <w:r w:rsidRPr="00D425FB" w:rsidR="00B73C26">
        <w:rPr>
          <w:rFonts w:eastAsia="Calibri"/>
          <w:lang w:val="es-EC"/>
        </w:rPr>
        <w:t>Informe Final</w:t>
      </w:r>
      <w:r w:rsidRPr="00D425FB">
        <w:rPr>
          <w:rFonts w:eastAsia="Calibri"/>
          <w:lang w:val="es-EC"/>
        </w:rPr>
        <w:t>,</w:t>
      </w:r>
      <w:r w:rsidRPr="00D425FB" w:rsidR="00142243">
        <w:rPr>
          <w:rFonts w:eastAsia="Calibri"/>
          <w:lang w:val="es-EC"/>
        </w:rPr>
        <w:t xml:space="preserve"> </w:t>
      </w:r>
      <w:r w:rsidRPr="00D425FB" w:rsidR="000B47AD">
        <w:rPr>
          <w:rFonts w:eastAsia="Calibri"/>
          <w:lang w:val="es-EC"/>
        </w:rPr>
        <w:t xml:space="preserve">esta pantalla sirve para </w:t>
      </w:r>
      <w:r w:rsidRPr="00D425FB" w:rsidR="00510BFC">
        <w:rPr>
          <w:rFonts w:eastAsia="Calibri"/>
          <w:lang w:val="es-EC"/>
        </w:rPr>
        <w:t>ver la información de</w:t>
      </w:r>
      <w:r w:rsidRPr="00D425FB" w:rsidR="00CD2C20">
        <w:rPr>
          <w:rFonts w:eastAsia="Calibri"/>
          <w:lang w:val="es-EC"/>
        </w:rPr>
        <w:t>l</w:t>
      </w:r>
      <w:r w:rsidRPr="00D425FB" w:rsidR="00510BFC">
        <w:rPr>
          <w:rFonts w:eastAsia="Calibri"/>
          <w:lang w:val="es-EC"/>
        </w:rPr>
        <w:t xml:space="preserve"> caso de servicio técnico </w:t>
      </w:r>
      <w:r w:rsidRPr="00D425FB" w:rsidR="00CD2C20">
        <w:rPr>
          <w:rFonts w:eastAsia="Calibri"/>
          <w:lang w:val="es-EC"/>
        </w:rPr>
        <w:t>al cual se le ingresará un informe final y una imagen</w:t>
      </w:r>
      <w:r w:rsidRPr="00D425FB" w:rsidR="00970B9B">
        <w:rPr>
          <w:rFonts w:eastAsia="Calibri"/>
          <w:lang w:val="es-EC"/>
        </w:rPr>
        <w:t xml:space="preserve">. </w:t>
      </w:r>
      <w:r w:rsidRPr="00D425FB" w:rsidR="004D3671">
        <w:rPr>
          <w:rFonts w:eastAsia="Calibri"/>
          <w:lang w:val="es-EC"/>
        </w:rPr>
        <w:t>Esta pantalla</w:t>
      </w:r>
      <w:r w:rsidRPr="00D425FB" w:rsidR="00142243">
        <w:rPr>
          <w:rFonts w:eastAsia="Calibri"/>
          <w:lang w:val="es-EC"/>
        </w:rPr>
        <w:t xml:space="preserve"> posee </w:t>
      </w:r>
      <w:r w:rsidRPr="00D425FB" w:rsidR="00440D74">
        <w:rPr>
          <w:rFonts w:eastAsia="Calibri"/>
          <w:lang w:val="es-EC"/>
        </w:rPr>
        <w:t>los siguientes campos:</w:t>
      </w:r>
    </w:p>
    <w:p w:rsidRPr="00D425FB" w:rsidR="007D0117" w:rsidP="00AA2630" w:rsidRDefault="00A350CD" w14:paraId="51DDC143" w14:textId="60511747">
      <w:pPr>
        <w:pStyle w:val="ListParagraph"/>
        <w:widowControl/>
        <w:numPr>
          <w:ilvl w:val="0"/>
          <w:numId w:val="176"/>
        </w:numPr>
        <w:spacing w:after="160" w:line="259" w:lineRule="auto"/>
        <w:jc w:val="both"/>
      </w:pPr>
      <w:r w:rsidRPr="00D425FB">
        <w:rPr>
          <w:rFonts w:eastAsia="Calibri"/>
        </w:rPr>
        <w:t>“</w:t>
      </w:r>
      <w:r w:rsidRPr="00D425FB" w:rsidR="00AF3615">
        <w:rPr>
          <w:rFonts w:eastAsia="Calibri"/>
        </w:rPr>
        <w:t>-</w:t>
      </w:r>
      <w:r w:rsidRPr="00D425FB">
        <w:rPr>
          <w:rFonts w:eastAsia="Calibri"/>
        </w:rPr>
        <w:t>N</w:t>
      </w:r>
      <w:r w:rsidRPr="00D425FB" w:rsidR="006A50D7">
        <w:rPr>
          <w:rFonts w:eastAsia="Calibri"/>
        </w:rPr>
        <w:t>ombre del cliente</w:t>
      </w:r>
      <w:r w:rsidRPr="00D425FB" w:rsidR="00AF3615">
        <w:rPr>
          <w:rFonts w:eastAsia="Calibri"/>
        </w:rPr>
        <w:t>-</w:t>
      </w:r>
      <w:r w:rsidRPr="00D425FB">
        <w:rPr>
          <w:rFonts w:eastAsia="Calibri"/>
        </w:rPr>
        <w:t>”</w:t>
      </w:r>
      <w:r w:rsidRPr="00D425FB" w:rsidR="00440D74">
        <w:rPr>
          <w:rFonts w:eastAsia="Calibri"/>
        </w:rPr>
        <w:t xml:space="preserve">, el cual mostrará una cadena de hasta </w:t>
      </w:r>
      <w:r w:rsidRPr="00D425FB" w:rsidR="00473C47">
        <w:rPr>
          <w:rFonts w:eastAsia="Calibri"/>
        </w:rPr>
        <w:t>128</w:t>
      </w:r>
      <w:r w:rsidRPr="00D425FB" w:rsidR="00440D74">
        <w:rPr>
          <w:rFonts w:eastAsia="Calibri"/>
        </w:rPr>
        <w:t xml:space="preserve"> caracteres alfanuméricos indicando el nombre del cliente </w:t>
      </w:r>
      <w:r w:rsidRPr="00D425FB" w:rsidR="00CC69CB">
        <w:rPr>
          <w:rFonts w:eastAsia="Calibri"/>
        </w:rPr>
        <w:t>asignado a</w:t>
      </w:r>
      <w:r w:rsidRPr="00D425FB" w:rsidR="00AF3615">
        <w:rPr>
          <w:rFonts w:eastAsia="Calibri"/>
        </w:rPr>
        <w:t>l caso de servicio técnico.</w:t>
      </w:r>
    </w:p>
    <w:p w:rsidRPr="00D425FB" w:rsidR="00AF3615" w:rsidP="00AA2630" w:rsidRDefault="00AF3615" w14:paraId="6893CBDC" w14:textId="706B6BF5">
      <w:pPr>
        <w:pStyle w:val="ListParagraph"/>
        <w:widowControl/>
        <w:numPr>
          <w:ilvl w:val="0"/>
          <w:numId w:val="176"/>
        </w:numPr>
        <w:spacing w:after="160" w:line="259" w:lineRule="auto"/>
        <w:jc w:val="both"/>
      </w:pPr>
      <w:r w:rsidRPr="00D425FB">
        <w:rPr>
          <w:rFonts w:eastAsia="Calibri"/>
        </w:rPr>
        <w:t xml:space="preserve">“-Número de caso-”, el cual mostrará </w:t>
      </w:r>
      <w:r w:rsidRPr="00D425FB" w:rsidR="00B42262">
        <w:rPr>
          <w:rFonts w:eastAsia="Calibri"/>
        </w:rPr>
        <w:t xml:space="preserve">el número de caso </w:t>
      </w:r>
      <w:r w:rsidRPr="00D425FB" w:rsidR="00F1545C">
        <w:rPr>
          <w:rFonts w:eastAsia="Calibri"/>
        </w:rPr>
        <w:t>del cual se va a registrar el informe final y la imagen.</w:t>
      </w:r>
    </w:p>
    <w:p w:rsidRPr="00D425FB" w:rsidR="00F1545C" w:rsidP="00AA2630" w:rsidRDefault="00F1545C" w14:paraId="44FA7D1F" w14:textId="191D6B48">
      <w:pPr>
        <w:pStyle w:val="ListParagraph"/>
        <w:widowControl/>
        <w:numPr>
          <w:ilvl w:val="0"/>
          <w:numId w:val="176"/>
        </w:numPr>
        <w:spacing w:after="160" w:line="259" w:lineRule="auto"/>
        <w:jc w:val="both"/>
      </w:pPr>
      <w:r w:rsidRPr="00D425FB">
        <w:rPr>
          <w:rFonts w:eastAsia="Calibri"/>
        </w:rPr>
        <w:t xml:space="preserve">“-Nombre del Técnico-”, el cual mostrará una cadena de hasta </w:t>
      </w:r>
      <w:r w:rsidRPr="00D425FB" w:rsidR="00473C47">
        <w:rPr>
          <w:rFonts w:eastAsia="Calibri"/>
        </w:rPr>
        <w:t>128 caracteres alfabéticos</w:t>
      </w:r>
      <w:r w:rsidRPr="00D425FB" w:rsidR="00CC69CB">
        <w:rPr>
          <w:rFonts w:eastAsia="Calibri"/>
        </w:rPr>
        <w:t xml:space="preserve"> indicando el nombre del técnico asignado al caso de servicio técnico.</w:t>
      </w:r>
    </w:p>
    <w:p w:rsidRPr="00D425FB" w:rsidR="00CC69CB" w:rsidP="00AA2630" w:rsidRDefault="00CC69CB" w14:paraId="349E4129" w14:textId="7B9F66AF">
      <w:pPr>
        <w:pStyle w:val="ListParagraph"/>
        <w:widowControl/>
        <w:numPr>
          <w:ilvl w:val="0"/>
          <w:numId w:val="176"/>
        </w:numPr>
        <w:spacing w:after="160" w:line="259" w:lineRule="auto"/>
        <w:jc w:val="both"/>
      </w:pPr>
      <w:r w:rsidRPr="00D425FB">
        <w:rPr>
          <w:rFonts w:eastAsia="Calibri"/>
        </w:rPr>
        <w:t>“-Nombre del Vendedor”, el cual mostrará una cadena de hasta</w:t>
      </w:r>
      <w:r w:rsidRPr="00D425FB" w:rsidR="009A5841">
        <w:rPr>
          <w:rFonts w:eastAsia="Calibri"/>
        </w:rPr>
        <w:t xml:space="preserve"> 128</w:t>
      </w:r>
      <w:r w:rsidRPr="00D425FB" w:rsidR="005364C1">
        <w:rPr>
          <w:rFonts w:eastAsia="Calibri"/>
        </w:rPr>
        <w:t xml:space="preserve"> </w:t>
      </w:r>
      <w:r w:rsidRPr="00D425FB" w:rsidR="00E2180A">
        <w:rPr>
          <w:rFonts w:eastAsia="Calibri"/>
        </w:rPr>
        <w:t xml:space="preserve">alfabéticos indicando </w:t>
      </w:r>
      <w:r w:rsidRPr="00D425FB" w:rsidR="005364C1">
        <w:rPr>
          <w:rFonts w:eastAsia="Calibri"/>
        </w:rPr>
        <w:t>el nombre del vendedor asignado al caso de servicio técnico.</w:t>
      </w:r>
    </w:p>
    <w:p w:rsidRPr="00D425FB" w:rsidR="005364C1" w:rsidP="00AA2630" w:rsidRDefault="005364C1" w14:paraId="24E2341F" w14:textId="1A5D257E">
      <w:pPr>
        <w:pStyle w:val="ListParagraph"/>
        <w:widowControl/>
        <w:numPr>
          <w:ilvl w:val="0"/>
          <w:numId w:val="176"/>
        </w:numPr>
        <w:spacing w:after="160" w:line="259" w:lineRule="auto"/>
        <w:jc w:val="both"/>
      </w:pPr>
      <w:r w:rsidRPr="00D425FB">
        <w:rPr>
          <w:rFonts w:eastAsia="Calibri"/>
        </w:rPr>
        <w:t>“Informe Final”, en el cual se ingresará una cadena de hasta 2048 caracteres alfanuméricos</w:t>
      </w:r>
      <w:r w:rsidRPr="00D425FB" w:rsidR="00237506">
        <w:rPr>
          <w:rFonts w:eastAsia="Calibri"/>
        </w:rPr>
        <w:t>.</w:t>
      </w:r>
    </w:p>
    <w:p w:rsidRPr="00D425FB" w:rsidR="00237506" w:rsidP="00AA2630" w:rsidRDefault="00237506" w14:paraId="3BC9ACC3" w14:textId="44441ADC">
      <w:pPr>
        <w:pStyle w:val="ListParagraph"/>
        <w:widowControl/>
        <w:numPr>
          <w:ilvl w:val="0"/>
          <w:numId w:val="176"/>
        </w:numPr>
        <w:spacing w:after="160" w:line="259" w:lineRule="auto"/>
        <w:jc w:val="both"/>
      </w:pPr>
      <w:r w:rsidRPr="00D425FB">
        <w:rPr>
          <w:rFonts w:eastAsia="Calibri"/>
        </w:rPr>
        <w:t>“Imagen”</w:t>
      </w:r>
      <w:r w:rsidRPr="00D425FB" w:rsidR="006240B9">
        <w:rPr>
          <w:rFonts w:eastAsia="Calibri"/>
        </w:rPr>
        <w:t xml:space="preserve">, en el cual se seleccionará una imagen </w:t>
      </w:r>
      <w:r w:rsidRPr="00D425FB" w:rsidR="00031C4B">
        <w:rPr>
          <w:rFonts w:eastAsia="Calibri"/>
        </w:rPr>
        <w:t>exist</w:t>
      </w:r>
      <w:r w:rsidRPr="00D425FB" w:rsidR="00531987">
        <w:rPr>
          <w:rFonts w:eastAsia="Calibri"/>
        </w:rPr>
        <w:t xml:space="preserve">ente </w:t>
      </w:r>
      <w:r w:rsidRPr="00D425FB" w:rsidR="00C67BF9">
        <w:rPr>
          <w:rFonts w:eastAsia="Calibri"/>
        </w:rPr>
        <w:t>en el sistema operativo.</w:t>
      </w:r>
    </w:p>
    <w:p w:rsidRPr="00D425FB" w:rsidR="00F06C4C" w:rsidP="00AA2630" w:rsidRDefault="00C67BF9" w14:paraId="2A079CA6" w14:textId="34FBE1F2">
      <w:pPr>
        <w:pStyle w:val="ListParagraph"/>
        <w:widowControl/>
        <w:numPr>
          <w:ilvl w:val="0"/>
          <w:numId w:val="176"/>
        </w:numPr>
        <w:spacing w:after="160" w:line="259" w:lineRule="auto"/>
        <w:jc w:val="both"/>
      </w:pPr>
      <w:r w:rsidRPr="00D425FB">
        <w:rPr>
          <w:rFonts w:eastAsia="Calibri"/>
        </w:rPr>
        <w:t xml:space="preserve">Botón “Aceptar”, </w:t>
      </w:r>
      <w:r w:rsidRPr="00D425FB" w:rsidR="00EC79E5">
        <w:rPr>
          <w:rFonts w:eastAsia="Calibri"/>
        </w:rPr>
        <w:t xml:space="preserve">con el cual se guardará </w:t>
      </w:r>
      <w:r w:rsidRPr="00D425FB" w:rsidR="00E263BF">
        <w:rPr>
          <w:rFonts w:eastAsia="Calibri"/>
        </w:rPr>
        <w:t>el informe final y la imagen</w:t>
      </w:r>
      <w:r w:rsidRPr="00D425FB" w:rsidR="00F06C4C">
        <w:rPr>
          <w:rFonts w:eastAsia="Calibri"/>
        </w:rPr>
        <w:t>.</w:t>
      </w:r>
    </w:p>
    <w:p w:rsidRPr="00D425FB" w:rsidR="00C67BF9" w:rsidP="00AA2630" w:rsidRDefault="00F06C4C" w14:paraId="0E6582AE" w14:textId="742BBFC4">
      <w:pPr>
        <w:pStyle w:val="ListParagraph"/>
        <w:widowControl/>
        <w:numPr>
          <w:ilvl w:val="0"/>
          <w:numId w:val="176"/>
        </w:numPr>
        <w:spacing w:after="160" w:line="259" w:lineRule="auto"/>
        <w:jc w:val="both"/>
      </w:pPr>
      <w:r w:rsidRPr="00D425FB">
        <w:rPr>
          <w:rFonts w:eastAsia="Calibri"/>
        </w:rPr>
        <w:t xml:space="preserve">Botón “Cancelar”, con el cual </w:t>
      </w:r>
      <w:r w:rsidRPr="00D425FB" w:rsidR="00A725CE">
        <w:rPr>
          <w:rFonts w:eastAsia="Calibri"/>
        </w:rPr>
        <w:t xml:space="preserve">el usuario </w:t>
      </w:r>
      <w:r w:rsidRPr="00D425FB" w:rsidR="00912EFA">
        <w:rPr>
          <w:rFonts w:eastAsia="Calibri"/>
        </w:rPr>
        <w:t>saldrá de esta pantalla y volverá a la selección de casos.</w:t>
      </w:r>
    </w:p>
    <w:p w:rsidRPr="00D425FB" w:rsidR="00CD0775" w:rsidRDefault="006A0B60" w14:paraId="1AFE5C4C" w14:textId="77777777">
      <w:pPr>
        <w:keepNext/>
        <w:widowControl/>
        <w:spacing w:after="160" w:line="259" w:lineRule="auto"/>
        <w:jc w:val="center"/>
        <w:rPr>
          <w:ins w:author="JUAN JOSE MORALES BANDA" w:date="2019-07-25T22:45:00Z" w:id="34"/>
        </w:rPr>
        <w:pPrChange w:author="JUAN JOSE MORALES BANDA" w:date="2019-07-25T22:45:00Z" w:id="35">
          <w:pPr>
            <w:widowControl/>
            <w:spacing w:after="160" w:line="259" w:lineRule="auto"/>
            <w:jc w:val="center"/>
          </w:pPr>
        </w:pPrChange>
      </w:pPr>
      <w:r w:rsidRPr="00D425FB">
        <w:rPr>
          <w:noProof/>
        </w:rPr>
        <w:drawing>
          <wp:inline distT="0" distB="0" distL="0" distR="0" wp14:anchorId="50ED0098" wp14:editId="29F921D3">
            <wp:extent cx="2971800" cy="1943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1943100"/>
                    </a:xfrm>
                    <a:prstGeom prst="rect">
                      <a:avLst/>
                    </a:prstGeom>
                    <a:noFill/>
                    <a:ln>
                      <a:noFill/>
                    </a:ln>
                  </pic:spPr>
                </pic:pic>
              </a:graphicData>
            </a:graphic>
          </wp:inline>
        </w:drawing>
      </w:r>
    </w:p>
    <w:p w:rsidRPr="00D425FB" w:rsidR="006A0B60" w:rsidRDefault="00CD0775" w14:paraId="341974F8" w14:textId="606FDDA7">
      <w:pPr>
        <w:pStyle w:val="Caption"/>
        <w:jc w:val="center"/>
        <w:pPrChange w:author="JUAN JOSE MORALES BANDA" w:date="2019-07-25T22:45:00Z" w:id="36">
          <w:pPr>
            <w:widowControl/>
            <w:spacing w:after="160" w:line="259" w:lineRule="auto"/>
            <w:jc w:val="center"/>
          </w:pPr>
        </w:pPrChange>
      </w:pPr>
      <w:ins w:author="JUAN JOSE MORALES BANDA" w:date="2019-07-25T22:45:00Z" w:id="37">
        <w:r w:rsidRPr="00D425FB">
          <w:rPr>
            <w:rFonts w:ascii="Times New Roman" w:hAnsi="Times New Roman" w:cs="Times New Roman"/>
          </w:rPr>
          <w:t>Figura 18. Registro de Informe Final.</w:t>
        </w:r>
      </w:ins>
    </w:p>
    <w:p w:rsidR="003D7D09" w:rsidP="003D7D09" w:rsidRDefault="30C90A2C" w14:paraId="2A50DD9C" w14:textId="77777777">
      <w:pPr>
        <w:keepNext/>
        <w:widowControl/>
        <w:spacing w:after="160" w:line="259" w:lineRule="auto"/>
        <w:ind w:left="720"/>
        <w:jc w:val="both"/>
        <w:rPr>
          <w:noProof/>
        </w:rPr>
      </w:pPr>
      <w:r w:rsidRPr="30C90A2C">
        <w:rPr>
          <w:rFonts w:eastAsia="Calibri"/>
          <w:lang w:val="es-EC"/>
        </w:rPr>
        <w:t>En la Figura 19. se muestra la pantalla de asignación de producto, cabe recalcar que la misma pantalla será utilizada tanto en la asignación de productos en un caso de servicio técnico como en la disminución de productos. En el campo “Parámetro de Búsqueda” se tiene una lista de opciones por las cuales se procederá a realizar una búsqueda, en el campo siguiente se ingresa una cadena de caracteres que cumpla con el parámetro de búsqueda. Esta pantalla posee además una lista en donde se mostrarán los productos existentes en el inventario y una lista en la cual se mostrarán los productos elegidos de la tabla anterior. Existe un botón “Asignar” con el cual se cambiará un producto de la tabla derecha a la tabla izquierda, del mismo modo, un botón “Quitar” el cual moverá un producto de la tabla izquierda hacia la tabla derecha, entre ambos botones se ingresará la cantidad a mover entre tablas. Finalmente, posee un botón “Aceptar” y un botón “Cancelar”</w:t>
      </w:r>
      <w:r w:rsidRPr="30C90A2C">
        <w:rPr>
          <w:noProof/>
        </w:rPr>
        <w:t xml:space="preserve"> </w:t>
      </w:r>
    </w:p>
    <w:p w:rsidRPr="00D425FB" w:rsidR="006A0B60" w:rsidP="2CA40FA1" w:rsidRDefault="001508A7" w14:paraId="1062C7CE" w14:textId="6280EB99">
      <w:pPr>
        <w:pStyle w:val="Caption"/>
        <w:jc w:val="center"/>
        <w:rPr>
          <w:rFonts w:ascii="Times New Roman" w:hAnsi="Times New Roman" w:cs="Times New Roman"/>
        </w:rPr>
      </w:pPr>
      <w:r w:rsidRPr="2CA40FA1">
        <w:fldChar w:fldCharType="begin"/>
      </w:r>
      <w:r w:rsidRPr="00D425FB">
        <w:rPr>
          <w:rFonts w:ascii="Times New Roman" w:hAnsi="Times New Roman" w:cs="Times New Roman"/>
        </w:rPr>
        <w:instrText xml:space="preserve"> SEQ Figura \* ARABIC </w:instrText>
      </w:r>
      <w:r w:rsidRPr="2CA40FA1">
        <w:rPr>
          <w:rFonts w:ascii="Times New Roman" w:hAnsi="Times New Roman" w:cs="Times New Roman"/>
        </w:rPr>
        <w:fldChar w:fldCharType="separate"/>
      </w:r>
      <w:r w:rsidRPr="00D425FB">
        <w:rPr>
          <w:rFonts w:ascii="Times New Roman" w:hAnsi="Times New Roman" w:cs="Times New Roman"/>
          <w:noProof/>
        </w:rPr>
        <w:t>9</w:t>
      </w:r>
      <w:r w:rsidRPr="2CA40FA1">
        <w:fldChar w:fldCharType="end"/>
      </w:r>
    </w:p>
    <w:p w:rsidRPr="00D425FB" w:rsidR="001508A7" w:rsidP="001508A7" w:rsidRDefault="002360C2" w14:paraId="3A5DFAA2" w14:textId="77777777">
      <w:pPr>
        <w:keepNext/>
        <w:widowControl/>
        <w:spacing w:after="160" w:line="259" w:lineRule="auto"/>
        <w:jc w:val="center"/>
      </w:pPr>
      <w:r w:rsidRPr="00D425FB">
        <w:rPr>
          <w:noProof/>
        </w:rPr>
        <w:drawing>
          <wp:inline distT="0" distB="0" distL="0" distR="0" wp14:anchorId="07EF4909" wp14:editId="2A18397C">
            <wp:extent cx="3290807" cy="186690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348" cy="1873447"/>
                    </a:xfrm>
                    <a:prstGeom prst="rect">
                      <a:avLst/>
                    </a:prstGeom>
                    <a:noFill/>
                    <a:ln>
                      <a:noFill/>
                    </a:ln>
                  </pic:spPr>
                </pic:pic>
              </a:graphicData>
            </a:graphic>
          </wp:inline>
        </w:drawing>
      </w:r>
    </w:p>
    <w:p w:rsidRPr="00D425FB" w:rsidR="00772259" w:rsidP="001508A7" w:rsidRDefault="001508A7" w14:paraId="6200B0DD" w14:textId="28DEB722">
      <w:pPr>
        <w:pStyle w:val="Caption"/>
        <w:jc w:val="center"/>
        <w:rPr>
          <w:rFonts w:ascii="Times New Roman" w:hAnsi="Times New Roman" w:cs="Times New Roman"/>
        </w:rPr>
      </w:pPr>
      <w:r w:rsidRPr="00D425FB">
        <w:rPr>
          <w:rFonts w:ascii="Times New Roman" w:hAnsi="Times New Roman" w:cs="Times New Roman"/>
        </w:rPr>
        <w:t>Figura 20. Selección</w:t>
      </w:r>
    </w:p>
    <w:p w:rsidRPr="00D425FB" w:rsidR="006A0B60" w:rsidP="006A0B60" w:rsidRDefault="006A0B60" w14:paraId="34C75B19" w14:textId="77777777">
      <w:pPr>
        <w:pStyle w:val="ListParagraph"/>
        <w:widowControl/>
        <w:spacing w:after="160" w:line="259" w:lineRule="auto"/>
        <w:ind w:left="1512"/>
        <w:jc w:val="both"/>
      </w:pPr>
    </w:p>
    <w:p w:rsidRPr="00D425FB" w:rsidR="006A0B60" w:rsidP="006A0B60" w:rsidRDefault="006A0B60" w14:paraId="693AE8E3" w14:textId="77777777">
      <w:pPr>
        <w:pStyle w:val="ListParagraph"/>
        <w:widowControl/>
        <w:spacing w:after="160" w:line="259" w:lineRule="auto"/>
        <w:ind w:left="1512"/>
        <w:jc w:val="both"/>
      </w:pPr>
    </w:p>
    <w:p w:rsidRPr="00D425FB" w:rsidR="006A0B60" w:rsidP="006A0B60" w:rsidRDefault="006A0B60" w14:paraId="2A77CC80" w14:textId="77777777">
      <w:pPr>
        <w:pStyle w:val="ListParagraph"/>
        <w:widowControl/>
        <w:spacing w:after="160" w:line="259" w:lineRule="auto"/>
        <w:ind w:left="1512"/>
        <w:jc w:val="both"/>
      </w:pPr>
    </w:p>
    <w:p w:rsidRPr="00DC729B" w:rsidR="003D5298" w:rsidP="00291F8E" w:rsidRDefault="003D5298" w14:paraId="3567F534" w14:textId="16366282">
      <w:pPr>
        <w:pStyle w:val="ListParagraph"/>
        <w:widowControl/>
        <w:numPr>
          <w:ilvl w:val="2"/>
          <w:numId w:val="4"/>
        </w:numPr>
        <w:spacing w:after="160" w:line="259" w:lineRule="auto"/>
        <w:jc w:val="both"/>
      </w:pPr>
      <w:r w:rsidRPr="00DC729B">
        <w:t>Interfaces de Hardware</w:t>
      </w:r>
    </w:p>
    <w:p w:rsidRPr="00AF4F26" w:rsidR="003D5298" w:rsidP="0023624F" w:rsidRDefault="003D5298" w14:paraId="7036891B" w14:textId="77777777">
      <w:pPr>
        <w:ind w:left="720"/>
        <w:jc w:val="both"/>
        <w:rPr>
          <w:lang w:val="es-EC"/>
        </w:rPr>
      </w:pPr>
      <w:r w:rsidRPr="00DC729B">
        <w:rPr>
          <w:lang w:val="es-EC"/>
        </w:rPr>
        <w:t>SiGSTec tendrá diferentes interfaces de hardware que permitan la interacción del usuario con el sistema. Para esto se requiere de un mouse o ratón que permita desplazarse entre módulos mediante la acción de selección o clic. Para el registro de datos es necesario de un teclado conectado al computador, que facilite la escritura y el ingreso de información escrita de forma digital. Resulta sumamente importante, tener una pantalla que permita al usuario visualizar como se reflejan, en el programa, las acciones que realiza mediante el teclado y el ratón.</w:t>
      </w:r>
    </w:p>
    <w:p w:rsidRPr="00DC729B" w:rsidR="003D5298" w:rsidP="00291F8E" w:rsidRDefault="003D5298" w14:paraId="7736BA01" w14:textId="77777777">
      <w:pPr>
        <w:pStyle w:val="ListParagraph"/>
        <w:widowControl/>
        <w:numPr>
          <w:ilvl w:val="2"/>
          <w:numId w:val="4"/>
        </w:numPr>
        <w:spacing w:after="160" w:line="259" w:lineRule="auto"/>
        <w:jc w:val="both"/>
      </w:pPr>
      <w:r w:rsidRPr="00DC729B">
        <w:t>Interfaces de Software</w:t>
      </w:r>
    </w:p>
    <w:p w:rsidRPr="00DC729B" w:rsidR="003D5298" w:rsidP="0023624F" w:rsidRDefault="003D5298" w14:paraId="098AB978" w14:textId="77777777">
      <w:pPr>
        <w:ind w:left="720"/>
        <w:jc w:val="both"/>
        <w:rPr>
          <w:lang w:val="es-ES_tradnl"/>
        </w:rPr>
      </w:pPr>
      <w:r w:rsidRPr="00DC729B">
        <w:rPr>
          <w:lang w:val="es-ES_tradnl"/>
        </w:rPr>
        <w:t>SiGSTec tendrá diferentes interfaces de software, las cuales ayudan al funcionamiento del sistema. Las más importantes son las siguientes:</w:t>
      </w:r>
    </w:p>
    <w:p w:rsidRPr="00DC729B" w:rsidR="003D5298" w:rsidP="00AA2630" w:rsidRDefault="003D5298" w14:paraId="29F9E2DF" w14:textId="77777777">
      <w:pPr>
        <w:pStyle w:val="ListParagraph"/>
        <w:widowControl/>
        <w:numPr>
          <w:ilvl w:val="0"/>
          <w:numId w:val="7"/>
        </w:numPr>
        <w:spacing w:after="160" w:line="259" w:lineRule="auto"/>
        <w:ind w:left="1440"/>
        <w:jc w:val="both"/>
      </w:pPr>
      <w:r w:rsidRPr="00DC729B">
        <w:t>Sistema operativo: Windows 7 o superior.</w:t>
      </w:r>
    </w:p>
    <w:p w:rsidRPr="00DC729B" w:rsidR="003D5298" w:rsidP="00AA2630" w:rsidRDefault="003D5298" w14:paraId="72815A47" w14:textId="77777777">
      <w:pPr>
        <w:pStyle w:val="ListParagraph"/>
        <w:widowControl/>
        <w:numPr>
          <w:ilvl w:val="0"/>
          <w:numId w:val="7"/>
        </w:numPr>
        <w:spacing w:after="160" w:line="259" w:lineRule="auto"/>
        <w:ind w:left="1440"/>
        <w:jc w:val="both"/>
      </w:pPr>
      <w:r w:rsidRPr="00DC729B">
        <w:t>Lenguaje de programación: C#</w:t>
      </w:r>
    </w:p>
    <w:p w:rsidRPr="00DC729B" w:rsidR="003D5298" w:rsidP="00AA2630" w:rsidRDefault="003D5298" w14:paraId="67714AC1" w14:textId="77777777">
      <w:pPr>
        <w:pStyle w:val="ListParagraph"/>
        <w:widowControl/>
        <w:numPr>
          <w:ilvl w:val="0"/>
          <w:numId w:val="7"/>
        </w:numPr>
        <w:spacing w:after="160" w:line="259" w:lineRule="auto"/>
        <w:ind w:left="1440"/>
        <w:jc w:val="both"/>
      </w:pPr>
      <w:r w:rsidRPr="00DC729B">
        <w:t>Entorno de Desarrollo Integrado: Visual Studio 2019</w:t>
      </w:r>
    </w:p>
    <w:p w:rsidRPr="00DC729B" w:rsidR="003D5298" w:rsidP="00AA2630" w:rsidRDefault="003D5298" w14:paraId="004DBCC9" w14:textId="77777777">
      <w:pPr>
        <w:pStyle w:val="ListParagraph"/>
        <w:widowControl/>
        <w:numPr>
          <w:ilvl w:val="0"/>
          <w:numId w:val="7"/>
        </w:numPr>
        <w:spacing w:after="160" w:line="259" w:lineRule="auto"/>
        <w:ind w:left="1440"/>
        <w:jc w:val="both"/>
      </w:pPr>
      <w:r w:rsidRPr="00DC729B">
        <w:t xml:space="preserve">Gestor de Base de Datos: Microsoft SQL Server </w:t>
      </w:r>
    </w:p>
    <w:p w:rsidRPr="00D425FB" w:rsidR="003D5298" w:rsidP="00291F8E" w:rsidRDefault="003D5298" w14:paraId="4150295C" w14:textId="77777777">
      <w:pPr>
        <w:pStyle w:val="Heading2"/>
        <w:numPr>
          <w:ilvl w:val="1"/>
          <w:numId w:val="4"/>
        </w:numPr>
        <w:jc w:val="both"/>
        <w:rPr>
          <w:rFonts w:ascii="Times New Roman" w:hAnsi="Times New Roman" w:cs="Times New Roman"/>
        </w:rPr>
      </w:pPr>
      <w:bookmarkStart w:name="_Toc14668969" w:id="38"/>
      <w:bookmarkStart w:name="_Toc14699669" w:id="39"/>
      <w:r w:rsidRPr="00D425FB">
        <w:rPr>
          <w:rFonts w:ascii="Times New Roman" w:hAnsi="Times New Roman" w:cs="Times New Roman"/>
        </w:rPr>
        <w:t>Funciones</w:t>
      </w:r>
      <w:bookmarkEnd w:id="38"/>
      <w:bookmarkEnd w:id="39"/>
    </w:p>
    <w:p w:rsidRPr="000E02FD" w:rsidR="003D5298" w:rsidP="00291F8E" w:rsidRDefault="003D5298" w14:paraId="3B4F8D0F" w14:textId="77777777">
      <w:pPr>
        <w:pStyle w:val="ListParagraph"/>
        <w:widowControl/>
        <w:numPr>
          <w:ilvl w:val="2"/>
          <w:numId w:val="4"/>
        </w:numPr>
        <w:spacing w:after="160" w:line="259" w:lineRule="auto"/>
        <w:jc w:val="both"/>
      </w:pPr>
      <w:r w:rsidRPr="00A56D36">
        <w:t>Módulo de Clientes</w:t>
      </w:r>
    </w:p>
    <w:p w:rsidRPr="00DC729B" w:rsidR="003D5298" w:rsidP="00AA2630" w:rsidRDefault="003D5298" w14:paraId="75E34A1E" w14:textId="77777777">
      <w:pPr>
        <w:ind w:left="1080"/>
        <w:jc w:val="both"/>
        <w:rPr>
          <w:rFonts w:eastAsia="Calibri"/>
        </w:rPr>
      </w:pPr>
      <w:r w:rsidRPr="645AFC59">
        <w:t>rcl</w:t>
      </w:r>
      <w:r w:rsidRPr="00874D67">
        <w:rPr>
          <w:vertAlign w:val="subscript"/>
        </w:rPr>
        <w:t>1</w:t>
      </w:r>
      <w:r w:rsidRPr="645AFC59">
        <w:t>v1.1</w:t>
      </w:r>
    </w:p>
    <w:p w:rsidRPr="00AA2630" w:rsidR="00AA2630" w:rsidP="00AA2630" w:rsidRDefault="003D5298" w14:paraId="21F35ED5" w14:textId="46571393">
      <w:pPr>
        <w:pStyle w:val="ListParagraph"/>
        <w:numPr>
          <w:ilvl w:val="1"/>
          <w:numId w:val="148"/>
        </w:numPr>
        <w:ind w:left="1728"/>
        <w:jc w:val="both"/>
        <w:rPr>
          <w:rFonts w:eastAsia="Calibri"/>
        </w:rPr>
      </w:pPr>
      <w:r w:rsidRPr="00AA2630">
        <w:rPr>
          <w:rFonts w:eastAsia="Calibri"/>
        </w:rPr>
        <w:t>Descripción: El sistema permitirá registrar los siguientes datos de un cliente tipo persona: nombre, cédula de ciudadanía, correo electrónico, de uno hasta dos números de teléfono convencional, de uno hasta dos números de teléfono celular, nombre de contacto, descripción del contacto, SLA y tipo de pago.</w:t>
      </w:r>
    </w:p>
    <w:p w:rsidRPr="00AA2630" w:rsidR="00AA2630" w:rsidP="00AA2630" w:rsidRDefault="00AA2630" w14:paraId="56C30AB8" w14:textId="0DCC7041">
      <w:pPr>
        <w:pStyle w:val="ListParagraph"/>
        <w:numPr>
          <w:ilvl w:val="1"/>
          <w:numId w:val="148"/>
        </w:numPr>
        <w:ind w:left="1728"/>
        <w:jc w:val="both"/>
        <w:rPr>
          <w:rFonts w:eastAsia="Calibri"/>
        </w:rPr>
      </w:pPr>
      <w:r w:rsidRPr="00AA2630">
        <w:rPr>
          <w:rFonts w:eastAsia="Calibri"/>
        </w:rPr>
        <w:t>Importancia: Alta</w:t>
      </w:r>
    </w:p>
    <w:p w:rsidR="00AA2630" w:rsidP="00AA2630" w:rsidRDefault="00AA2630" w14:paraId="1153F475" w14:textId="77777777">
      <w:pPr>
        <w:pStyle w:val="ListParagraph"/>
        <w:numPr>
          <w:ilvl w:val="1"/>
          <w:numId w:val="148"/>
        </w:numPr>
        <w:ind w:left="1728"/>
        <w:jc w:val="both"/>
        <w:rPr>
          <w:rFonts w:eastAsia="Calibri"/>
        </w:rPr>
      </w:pPr>
      <w:r w:rsidRPr="00AA2630">
        <w:rPr>
          <w:rFonts w:eastAsia="Calibri"/>
        </w:rPr>
        <w:t>Prioridad: Media</w:t>
      </w:r>
    </w:p>
    <w:p w:rsidR="00AA2630" w:rsidP="00AA2630" w:rsidRDefault="00AA2630" w14:paraId="6B8A8FE5" w14:textId="77777777">
      <w:pPr>
        <w:pStyle w:val="ListParagraph"/>
        <w:numPr>
          <w:ilvl w:val="1"/>
          <w:numId w:val="148"/>
        </w:numPr>
        <w:ind w:left="1728"/>
        <w:jc w:val="both"/>
        <w:rPr>
          <w:rFonts w:eastAsia="Calibri"/>
        </w:rPr>
      </w:pPr>
      <w:r w:rsidRPr="00AA2630">
        <w:rPr>
          <w:rFonts w:eastAsia="Calibri"/>
        </w:rPr>
        <w:t>Estabilidad: Alta</w:t>
      </w:r>
    </w:p>
    <w:p w:rsidR="00AA2630" w:rsidP="00AA2630" w:rsidRDefault="003D5298" w14:paraId="29EE181C" w14:textId="77777777">
      <w:pPr>
        <w:pStyle w:val="ListParagraph"/>
        <w:numPr>
          <w:ilvl w:val="1"/>
          <w:numId w:val="148"/>
        </w:numPr>
        <w:ind w:left="1728"/>
        <w:jc w:val="both"/>
        <w:rPr>
          <w:rFonts w:eastAsia="Calibri"/>
        </w:rPr>
      </w:pPr>
      <w:r w:rsidRPr="00AA2630">
        <w:rPr>
          <w:rFonts w:eastAsia="Calibri"/>
        </w:rPr>
        <w:t>Origen: Empleada de la mesa de servicios - Sra. Cristina Flores</w:t>
      </w:r>
    </w:p>
    <w:p w:rsidRPr="00AA2630" w:rsidR="003D5298" w:rsidP="00AA2630" w:rsidRDefault="003D5298" w14:paraId="391F3802" w14:textId="5C970D82">
      <w:pPr>
        <w:pStyle w:val="ListParagraph"/>
        <w:numPr>
          <w:ilvl w:val="1"/>
          <w:numId w:val="148"/>
        </w:numPr>
        <w:ind w:left="1728"/>
        <w:jc w:val="both"/>
      </w:pPr>
      <w:r w:rsidRPr="00AA2630">
        <w:rPr>
          <w:rFonts w:eastAsia="Calibri"/>
        </w:rPr>
        <w:t>Entradas:</w:t>
      </w:r>
    </w:p>
    <w:p w:rsidR="003D5298" w:rsidP="00AA2630" w:rsidRDefault="003D5298" w14:paraId="7DB465C3" w14:textId="77777777">
      <w:pPr>
        <w:pStyle w:val="ListParagraph"/>
        <w:widowControl/>
        <w:numPr>
          <w:ilvl w:val="0"/>
          <w:numId w:val="11"/>
        </w:numPr>
        <w:spacing w:after="160" w:line="259" w:lineRule="auto"/>
        <w:ind w:left="2088"/>
        <w:jc w:val="both"/>
        <w:rPr>
          <w:rFonts w:eastAsia="Calibri"/>
        </w:rPr>
      </w:pPr>
      <w:r w:rsidRPr="645AFC59">
        <w:rPr>
          <w:rFonts w:eastAsia="Calibri"/>
        </w:rPr>
        <w:t>Nombre</w:t>
      </w:r>
      <w:r>
        <w:rPr>
          <w:rFonts w:eastAsia="Calibri"/>
        </w:rPr>
        <w:t xml:space="preserve">: </w:t>
      </w:r>
      <w:r w:rsidRPr="645AFC59">
        <w:rPr>
          <w:rFonts w:eastAsia="Calibri"/>
        </w:rPr>
        <w:t>cadena de caracteres que contenga hasta 128 caracteres entre letras y espacios</w:t>
      </w:r>
      <w:r>
        <w:rPr>
          <w:rFonts w:eastAsia="Calibri"/>
        </w:rPr>
        <w:t>.</w:t>
      </w:r>
    </w:p>
    <w:p w:rsidR="003D5298" w:rsidP="00AA2630" w:rsidRDefault="003D5298" w14:paraId="0CB0DD28" w14:textId="77777777">
      <w:pPr>
        <w:pStyle w:val="ListParagraph"/>
        <w:widowControl/>
        <w:numPr>
          <w:ilvl w:val="0"/>
          <w:numId w:val="11"/>
        </w:numPr>
        <w:spacing w:after="160" w:line="259" w:lineRule="auto"/>
        <w:ind w:left="2088"/>
        <w:jc w:val="both"/>
        <w:rPr>
          <w:rFonts w:eastAsia="Calibri"/>
        </w:rPr>
      </w:pPr>
      <w:r>
        <w:rPr>
          <w:rFonts w:eastAsia="Calibri"/>
        </w:rPr>
        <w:t>C</w:t>
      </w:r>
      <w:r w:rsidRPr="645AFC59">
        <w:rPr>
          <w:rFonts w:eastAsia="Calibri"/>
        </w:rPr>
        <w:t xml:space="preserve">édula de </w:t>
      </w:r>
      <w:r>
        <w:rPr>
          <w:rFonts w:eastAsia="Calibri"/>
        </w:rPr>
        <w:t>C</w:t>
      </w:r>
      <w:r w:rsidRPr="645AFC59">
        <w:rPr>
          <w:rFonts w:eastAsia="Calibri"/>
        </w:rPr>
        <w:t>iudadanía</w:t>
      </w:r>
      <w:r>
        <w:rPr>
          <w:rFonts w:eastAsia="Calibri"/>
        </w:rPr>
        <w:t xml:space="preserve">: </w:t>
      </w:r>
      <w:r w:rsidRPr="645AFC59">
        <w:rPr>
          <w:rFonts w:eastAsia="Calibri"/>
        </w:rPr>
        <w:t>cadena de caracteres de 10 dígitos con el último dígito como dígito verificador</w:t>
      </w:r>
      <w:r>
        <w:rPr>
          <w:rFonts w:eastAsia="Calibri"/>
        </w:rPr>
        <w:t>.</w:t>
      </w:r>
    </w:p>
    <w:p w:rsidR="003D5298" w:rsidP="00AA2630" w:rsidRDefault="003D5298" w14:paraId="78210FFC" w14:textId="77777777">
      <w:pPr>
        <w:pStyle w:val="ListParagraph"/>
        <w:widowControl/>
        <w:numPr>
          <w:ilvl w:val="0"/>
          <w:numId w:val="11"/>
        </w:numPr>
        <w:spacing w:after="160" w:line="259" w:lineRule="auto"/>
        <w:ind w:left="2088"/>
        <w:jc w:val="both"/>
        <w:rPr>
          <w:rFonts w:eastAsia="Calibri"/>
        </w:rPr>
      </w:pPr>
      <w:r w:rsidRPr="645AFC59">
        <w:rPr>
          <w:rFonts w:eastAsia="Calibri"/>
        </w:rPr>
        <w:t>Correo electrónico</w:t>
      </w:r>
      <w:r>
        <w:rPr>
          <w:rFonts w:eastAsia="Calibri"/>
        </w:rPr>
        <w:t xml:space="preserve">: </w:t>
      </w:r>
      <w:r w:rsidRPr="645AFC59">
        <w:rPr>
          <w:rFonts w:eastAsia="Calibri"/>
        </w:rPr>
        <w:t>cadena de caracteres de hasta 64 caracteres que conste de un nombre de usuario, seguido de una arroba y seguido del dominio</w:t>
      </w:r>
      <w:r>
        <w:rPr>
          <w:rFonts w:eastAsia="Calibri"/>
        </w:rPr>
        <w:t>.</w:t>
      </w:r>
    </w:p>
    <w:p w:rsidR="003D5298" w:rsidP="00AA2630" w:rsidRDefault="003D5298" w14:paraId="276F2930" w14:textId="77777777">
      <w:pPr>
        <w:pStyle w:val="ListParagraph"/>
        <w:widowControl/>
        <w:numPr>
          <w:ilvl w:val="0"/>
          <w:numId w:val="11"/>
        </w:numPr>
        <w:spacing w:after="160" w:line="259" w:lineRule="auto"/>
        <w:ind w:left="2088"/>
        <w:jc w:val="both"/>
        <w:rPr>
          <w:rFonts w:eastAsia="Calibri"/>
        </w:rPr>
      </w:pPr>
      <w:r w:rsidRPr="645AFC59">
        <w:rPr>
          <w:rFonts w:eastAsia="Calibri"/>
        </w:rPr>
        <w:t>Números de teléfono convencional</w:t>
      </w:r>
      <w:r>
        <w:rPr>
          <w:rFonts w:eastAsia="Calibri"/>
        </w:rPr>
        <w:t xml:space="preserve">: </w:t>
      </w:r>
      <w:r w:rsidRPr="645AFC59">
        <w:rPr>
          <w:rFonts w:eastAsia="Calibri"/>
        </w:rPr>
        <w:t>cadena de caracteres de 9 dígitos, que contengan el prefijo de la provincia que va desde 02 hasta 07</w:t>
      </w:r>
      <w:r>
        <w:rPr>
          <w:rFonts w:eastAsia="Calibri"/>
        </w:rPr>
        <w:t>.</w:t>
      </w:r>
    </w:p>
    <w:p w:rsidR="003D5298" w:rsidP="00AA2630" w:rsidRDefault="003D5298" w14:paraId="6E8BECFA" w14:textId="77777777">
      <w:pPr>
        <w:pStyle w:val="ListParagraph"/>
        <w:widowControl/>
        <w:numPr>
          <w:ilvl w:val="0"/>
          <w:numId w:val="11"/>
        </w:numPr>
        <w:spacing w:after="160" w:line="259" w:lineRule="auto"/>
        <w:ind w:left="2088"/>
        <w:jc w:val="both"/>
        <w:rPr>
          <w:rFonts w:eastAsia="Calibri"/>
        </w:rPr>
      </w:pPr>
      <w:r w:rsidRPr="645AFC59">
        <w:rPr>
          <w:rFonts w:eastAsia="Calibri"/>
        </w:rPr>
        <w:t>Teléfono celular</w:t>
      </w:r>
      <w:r>
        <w:rPr>
          <w:rFonts w:eastAsia="Calibri"/>
        </w:rPr>
        <w:t xml:space="preserve">: </w:t>
      </w:r>
      <w:r w:rsidRPr="645AFC59">
        <w:rPr>
          <w:rFonts w:eastAsia="Calibri"/>
        </w:rPr>
        <w:t>cadena de caracteres de 10 dígitos, que comiencen con 09</w:t>
      </w:r>
      <w:r>
        <w:rPr>
          <w:rFonts w:eastAsia="Calibri"/>
        </w:rPr>
        <w:t>.</w:t>
      </w:r>
    </w:p>
    <w:p w:rsidR="003D5298" w:rsidP="00AA2630" w:rsidRDefault="003D5298" w14:paraId="090F2B29" w14:textId="77777777">
      <w:pPr>
        <w:pStyle w:val="ListParagraph"/>
        <w:widowControl/>
        <w:numPr>
          <w:ilvl w:val="0"/>
          <w:numId w:val="11"/>
        </w:numPr>
        <w:spacing w:after="160" w:line="259" w:lineRule="auto"/>
        <w:ind w:left="2088"/>
        <w:jc w:val="both"/>
        <w:rPr>
          <w:rFonts w:eastAsia="Calibri"/>
        </w:rPr>
      </w:pPr>
      <w:r w:rsidRPr="645AFC59">
        <w:rPr>
          <w:rFonts w:eastAsia="Calibri"/>
        </w:rPr>
        <w:t>Nombre de contacto</w:t>
      </w:r>
      <w:r>
        <w:rPr>
          <w:rFonts w:eastAsia="Calibri"/>
        </w:rPr>
        <w:t xml:space="preserve">: </w:t>
      </w:r>
      <w:r w:rsidRPr="645AFC59">
        <w:rPr>
          <w:rFonts w:eastAsia="Calibri"/>
        </w:rPr>
        <w:t>cadena de caracteres que contenga hasta 128 caracteres entre letras y espacios</w:t>
      </w:r>
      <w:r>
        <w:rPr>
          <w:rFonts w:eastAsia="Calibri"/>
        </w:rPr>
        <w:t>.</w:t>
      </w:r>
    </w:p>
    <w:p w:rsidR="003D5298" w:rsidP="00AA2630" w:rsidRDefault="003D5298" w14:paraId="25F76C95" w14:textId="77777777">
      <w:pPr>
        <w:pStyle w:val="ListParagraph"/>
        <w:widowControl/>
        <w:numPr>
          <w:ilvl w:val="0"/>
          <w:numId w:val="11"/>
        </w:numPr>
        <w:spacing w:after="160" w:line="259" w:lineRule="auto"/>
        <w:ind w:left="2088"/>
        <w:jc w:val="both"/>
        <w:rPr>
          <w:rFonts w:eastAsia="Calibri"/>
        </w:rPr>
      </w:pPr>
      <w:r w:rsidRPr="645AFC59">
        <w:rPr>
          <w:rFonts w:eastAsia="Calibri"/>
        </w:rPr>
        <w:t>Descripción del contacto</w:t>
      </w:r>
      <w:r>
        <w:rPr>
          <w:rFonts w:eastAsia="Calibri"/>
        </w:rPr>
        <w:t xml:space="preserve">: </w:t>
      </w:r>
      <w:r w:rsidRPr="645AFC59">
        <w:rPr>
          <w:rFonts w:eastAsia="Calibri"/>
        </w:rPr>
        <w:t>cadena de caracteres de hasta 256 caracteres alfanuméricos</w:t>
      </w:r>
      <w:r>
        <w:rPr>
          <w:rFonts w:eastAsia="Calibri"/>
        </w:rPr>
        <w:t>.</w:t>
      </w:r>
    </w:p>
    <w:p w:rsidR="003D5298" w:rsidP="00AA2630" w:rsidRDefault="003D5298" w14:paraId="200D5BCF" w14:textId="77777777">
      <w:pPr>
        <w:pStyle w:val="ListParagraph"/>
        <w:widowControl/>
        <w:numPr>
          <w:ilvl w:val="0"/>
          <w:numId w:val="11"/>
        </w:numPr>
        <w:spacing w:after="160" w:line="259" w:lineRule="auto"/>
        <w:ind w:left="2088"/>
        <w:jc w:val="both"/>
        <w:rPr>
          <w:rFonts w:eastAsia="Calibri"/>
        </w:rPr>
      </w:pPr>
      <w:r w:rsidRPr="645AFC59">
        <w:rPr>
          <w:rFonts w:eastAsia="Calibri"/>
        </w:rPr>
        <w:t>S</w:t>
      </w:r>
      <w:r>
        <w:rPr>
          <w:rFonts w:eastAsia="Calibri"/>
        </w:rPr>
        <w:t>LA:</w:t>
      </w:r>
      <w:r w:rsidRPr="645AFC59">
        <w:rPr>
          <w:rFonts w:eastAsia="Calibri"/>
        </w:rPr>
        <w:t xml:space="preserve"> que se elige entre media hora, una hora, dos horas, cuatro horas, ocho horas, 24 horas, 48 horas y no aplica</w:t>
      </w:r>
      <w:r>
        <w:rPr>
          <w:rFonts w:eastAsia="Calibri"/>
        </w:rPr>
        <w:t>.</w:t>
      </w:r>
    </w:p>
    <w:p w:rsidRPr="00FB4AAC" w:rsidR="003D5298" w:rsidP="00AA2630" w:rsidRDefault="003D5298" w14:paraId="3B87D935" w14:textId="77777777">
      <w:pPr>
        <w:pStyle w:val="ListParagraph"/>
        <w:widowControl/>
        <w:numPr>
          <w:ilvl w:val="0"/>
          <w:numId w:val="11"/>
        </w:numPr>
        <w:spacing w:after="160" w:line="259" w:lineRule="auto"/>
        <w:ind w:left="2088"/>
        <w:jc w:val="both"/>
        <w:rPr>
          <w:rFonts w:eastAsia="Calibri"/>
        </w:rPr>
      </w:pPr>
      <w:r>
        <w:rPr>
          <w:rFonts w:eastAsia="Calibri"/>
        </w:rPr>
        <w:t>T</w:t>
      </w:r>
      <w:r w:rsidRPr="645AFC59">
        <w:rPr>
          <w:rFonts w:eastAsia="Calibri"/>
        </w:rPr>
        <w:t>ipo de pago</w:t>
      </w:r>
      <w:r>
        <w:rPr>
          <w:rFonts w:eastAsia="Calibri"/>
        </w:rPr>
        <w:t>:</w:t>
      </w:r>
      <w:r w:rsidRPr="645AFC59">
        <w:rPr>
          <w:rFonts w:eastAsia="Calibri"/>
        </w:rPr>
        <w:t xml:space="preserve"> que se elige entre acordado con cliente y definido en contrato</w:t>
      </w:r>
      <w:r>
        <w:rPr>
          <w:rFonts w:eastAsia="Calibri"/>
        </w:rPr>
        <w:t>.</w:t>
      </w:r>
    </w:p>
    <w:p w:rsidRPr="00AA2630" w:rsidR="00AA2630" w:rsidP="00AA2630" w:rsidRDefault="003D5298" w14:paraId="0EAA9293" w14:textId="78F7FF84">
      <w:pPr>
        <w:pStyle w:val="ListParagraph"/>
        <w:numPr>
          <w:ilvl w:val="1"/>
          <w:numId w:val="148"/>
        </w:numPr>
        <w:ind w:left="1728"/>
        <w:jc w:val="both"/>
        <w:rPr>
          <w:rFonts w:eastAsia="Calibri"/>
        </w:rPr>
      </w:pPr>
      <w:r w:rsidRPr="00AA2630">
        <w:rPr>
          <w:rFonts w:eastAsia="Calibri"/>
        </w:rPr>
        <w:t>Proceso:</w:t>
      </w:r>
    </w:p>
    <w:p w:rsidRPr="00D91E0A" w:rsidR="003D5298" w:rsidP="00AA2630" w:rsidRDefault="003D5298" w14:paraId="794AD71E" w14:textId="77777777">
      <w:pPr>
        <w:ind w:left="1080"/>
        <w:jc w:val="both"/>
        <w:rPr>
          <w:rFonts w:eastAsia="Calibri"/>
          <w:lang w:val="es-EC"/>
        </w:rPr>
      </w:pPr>
      <w:r w:rsidRPr="00D91E0A">
        <w:rPr>
          <w:rFonts w:eastAsia="Calibri"/>
          <w:lang w:val="es-EC"/>
        </w:rPr>
        <w:t xml:space="preserve">El empleado de la mesa de servicios de la empresa ingresa los siguientes datos de un cliente: nombre, cédula de ciudadanía, correo electrónico, número de teléfono convencional, teléfono celular, nombre del contacto, descripción del contacto, SLA y tipo de pago. Luego dará clic en el botón aceptar, y el sistema validará que se hayan ingresado todos los datos requeridos, que la cédula de ciudadanía sea correcta y también validará el correo electrónico. Si estos datos son correctos el sistema emitirá un mensaje “Cliente Registrado Correctamente”, indicando que los datos fueron registrados sin problemas, si los datos son incorrectos el sistema emitirá un mensaje indicando que los datos son incorrectos. En el caso de que la cédula o el correo sean incorrectos, se activará una notificación de alerta indicando el error. </w:t>
      </w:r>
    </w:p>
    <w:p w:rsidRPr="00AA2630" w:rsidR="00AA2630" w:rsidP="00AA2630" w:rsidRDefault="00AA2630" w14:paraId="23419656" w14:textId="37223FD6">
      <w:pPr>
        <w:pStyle w:val="ListParagraph"/>
        <w:numPr>
          <w:ilvl w:val="1"/>
          <w:numId w:val="148"/>
        </w:numPr>
        <w:ind w:left="1728"/>
        <w:jc w:val="both"/>
        <w:rPr>
          <w:rFonts w:eastAsia="Calibri"/>
        </w:rPr>
      </w:pPr>
      <w:r w:rsidRPr="00AA2630">
        <w:rPr>
          <w:rFonts w:eastAsia="Calibri"/>
        </w:rPr>
        <w:t>Salidas:</w:t>
      </w:r>
    </w:p>
    <w:p w:rsidRPr="00DC729B" w:rsidR="003D5298" w:rsidP="00AA2630" w:rsidRDefault="003D5298" w14:paraId="6EA9CA6E" w14:textId="77777777">
      <w:pPr>
        <w:pStyle w:val="ListParagraph"/>
        <w:widowControl/>
        <w:numPr>
          <w:ilvl w:val="0"/>
          <w:numId w:val="98"/>
        </w:numPr>
        <w:spacing w:after="160" w:line="259" w:lineRule="auto"/>
        <w:ind w:left="2088"/>
        <w:jc w:val="both"/>
      </w:pPr>
      <w:r w:rsidRPr="3BE9AA37">
        <w:t>Los datos son correctos “Cliente Registrado Correctamente</w:t>
      </w:r>
      <w:r w:rsidRPr="2B7D5666">
        <w:t>”.</w:t>
      </w:r>
    </w:p>
    <w:p w:rsidR="003D5298" w:rsidP="00AA2630" w:rsidRDefault="003D5298" w14:paraId="02C7C404" w14:textId="77777777">
      <w:pPr>
        <w:pStyle w:val="ListParagraph"/>
        <w:widowControl/>
        <w:numPr>
          <w:ilvl w:val="0"/>
          <w:numId w:val="98"/>
        </w:numPr>
        <w:spacing w:after="160" w:line="259" w:lineRule="auto"/>
        <w:ind w:left="2088"/>
        <w:jc w:val="both"/>
      </w:pPr>
      <w:r w:rsidRPr="19CE03A3">
        <w:t>Los datos son incorrectos “</w:t>
      </w:r>
      <w:r>
        <w:t>Mensaje de Error</w:t>
      </w:r>
      <w:r w:rsidRPr="19CE03A3">
        <w:t>”.</w:t>
      </w:r>
    </w:p>
    <w:p w:rsidRPr="00D425FB" w:rsidR="003D5298" w:rsidP="00AA2630" w:rsidRDefault="003D5298" w14:paraId="44B79037" w14:textId="77777777">
      <w:pPr>
        <w:pStyle w:val="ListParagraph"/>
        <w:widowControl/>
        <w:numPr>
          <w:ilvl w:val="0"/>
          <w:numId w:val="98"/>
        </w:numPr>
        <w:spacing w:after="160" w:line="259" w:lineRule="auto"/>
        <w:ind w:left="2088"/>
        <w:jc w:val="both"/>
      </w:pPr>
      <w:r>
        <w:t>No se registraron todos los datos “Existen campos vacíos”</w:t>
      </w:r>
    </w:p>
    <w:p w:rsidRPr="00D91E0A" w:rsidR="003D5298" w:rsidP="00AA2630" w:rsidRDefault="003D5298" w14:paraId="512461C0" w14:textId="77777777">
      <w:pPr>
        <w:ind w:left="1080"/>
        <w:jc w:val="both"/>
        <w:rPr>
          <w:lang w:val="es-EC"/>
        </w:rPr>
      </w:pPr>
      <w:r w:rsidRPr="00D91E0A">
        <w:rPr>
          <w:lang w:val="es-EC"/>
        </w:rPr>
        <w:t>rcl</w:t>
      </w:r>
      <w:r w:rsidRPr="003E130B">
        <w:rPr>
          <w:vertAlign w:val="subscript"/>
          <w:lang w:val="es-EC"/>
        </w:rPr>
        <w:t>5</w:t>
      </w:r>
      <w:r w:rsidRPr="00D91E0A">
        <w:rPr>
          <w:lang w:val="es-EC"/>
        </w:rPr>
        <w:t>v1.1</w:t>
      </w:r>
    </w:p>
    <w:p w:rsidRPr="00AA2630" w:rsidR="00AA2630" w:rsidP="00AA2630" w:rsidRDefault="003D5298" w14:paraId="38022435" w14:textId="5A3FCE83">
      <w:pPr>
        <w:pStyle w:val="ListParagraph"/>
        <w:numPr>
          <w:ilvl w:val="0"/>
          <w:numId w:val="169"/>
        </w:numPr>
        <w:ind w:left="1800"/>
        <w:jc w:val="both"/>
        <w:rPr>
          <w:rFonts w:eastAsia="Calibri"/>
        </w:rPr>
      </w:pPr>
      <w:r w:rsidRPr="00AA2630">
        <w:rPr>
          <w:rFonts w:eastAsia="Calibri"/>
        </w:rPr>
        <w:t>Descripción: El sistema permitirá eliminar un cliente tipo persona, identificándolo por su cédula de ciudadanía.</w:t>
      </w:r>
    </w:p>
    <w:p w:rsidRPr="00AA2630" w:rsidR="00AA2630" w:rsidP="00AA2630" w:rsidRDefault="00AA2630" w14:paraId="717D3914" w14:textId="3C1E1BB5">
      <w:pPr>
        <w:pStyle w:val="ListParagraph"/>
        <w:numPr>
          <w:ilvl w:val="0"/>
          <w:numId w:val="169"/>
        </w:numPr>
        <w:ind w:left="1800"/>
        <w:jc w:val="both"/>
        <w:rPr>
          <w:rFonts w:eastAsia="Calibri"/>
        </w:rPr>
      </w:pPr>
      <w:r w:rsidRPr="00AA2630">
        <w:rPr>
          <w:rFonts w:eastAsia="Calibri"/>
        </w:rPr>
        <w:t>Importancia: Media</w:t>
      </w:r>
    </w:p>
    <w:p w:rsidRPr="00AA2630" w:rsidR="00AA2630" w:rsidP="00AA2630" w:rsidRDefault="00AA2630" w14:paraId="7BEECCD7" w14:textId="68BE50AC">
      <w:pPr>
        <w:pStyle w:val="ListParagraph"/>
        <w:numPr>
          <w:ilvl w:val="0"/>
          <w:numId w:val="169"/>
        </w:numPr>
        <w:ind w:left="1800"/>
        <w:jc w:val="both"/>
        <w:rPr>
          <w:rFonts w:eastAsia="Calibri"/>
        </w:rPr>
      </w:pPr>
      <w:r w:rsidRPr="00AA2630">
        <w:rPr>
          <w:rFonts w:eastAsia="Calibri"/>
        </w:rPr>
        <w:t>Prioridad: Media</w:t>
      </w:r>
    </w:p>
    <w:p w:rsidR="00AA2630" w:rsidP="00AA2630" w:rsidRDefault="00AA2630" w14:paraId="1D0ACD57" w14:textId="77777777">
      <w:pPr>
        <w:pStyle w:val="ListParagraph"/>
        <w:numPr>
          <w:ilvl w:val="0"/>
          <w:numId w:val="169"/>
        </w:numPr>
        <w:ind w:left="1800"/>
        <w:jc w:val="both"/>
        <w:rPr>
          <w:rFonts w:eastAsia="Calibri"/>
        </w:rPr>
      </w:pPr>
      <w:r w:rsidRPr="00AA2630">
        <w:rPr>
          <w:rFonts w:eastAsia="Calibri"/>
        </w:rPr>
        <w:t>Estabilidad: Alta</w:t>
      </w:r>
    </w:p>
    <w:p w:rsidR="00AA2630" w:rsidP="00AA2630" w:rsidRDefault="003D5298" w14:paraId="17D33F89" w14:textId="77777777">
      <w:pPr>
        <w:pStyle w:val="ListParagraph"/>
        <w:numPr>
          <w:ilvl w:val="0"/>
          <w:numId w:val="169"/>
        </w:numPr>
        <w:ind w:left="1800"/>
        <w:jc w:val="both"/>
        <w:rPr>
          <w:rFonts w:eastAsia="Calibri"/>
        </w:rPr>
      </w:pPr>
      <w:r w:rsidRPr="00AA2630">
        <w:rPr>
          <w:rFonts w:eastAsia="Calibri"/>
        </w:rPr>
        <w:t>Origen: Gerente - Ing. Jaime Valarezo</w:t>
      </w:r>
    </w:p>
    <w:p w:rsidRPr="00AA2630" w:rsidR="003D5298" w:rsidP="00AA2630" w:rsidRDefault="003D5298" w14:paraId="59394B8A" w14:textId="03DB86E9">
      <w:pPr>
        <w:pStyle w:val="ListParagraph"/>
        <w:numPr>
          <w:ilvl w:val="0"/>
          <w:numId w:val="169"/>
        </w:numPr>
        <w:ind w:left="1800"/>
        <w:jc w:val="both"/>
        <w:rPr>
          <w:rFonts w:eastAsia="Calibri"/>
        </w:rPr>
      </w:pPr>
      <w:r w:rsidRPr="00AA2630">
        <w:rPr>
          <w:rFonts w:eastAsia="Calibri"/>
        </w:rPr>
        <w:t xml:space="preserve">Entradas: </w:t>
      </w:r>
    </w:p>
    <w:p w:rsidRPr="00621AC3" w:rsidR="003D5298" w:rsidP="00AA2630" w:rsidRDefault="003D5298" w14:paraId="0613C34E" w14:textId="77777777">
      <w:pPr>
        <w:pStyle w:val="ListParagraph"/>
        <w:widowControl/>
        <w:numPr>
          <w:ilvl w:val="0"/>
          <w:numId w:val="12"/>
        </w:numPr>
        <w:spacing w:after="160" w:line="259" w:lineRule="auto"/>
        <w:ind w:left="2088"/>
        <w:jc w:val="both"/>
      </w:pPr>
      <w:r w:rsidRPr="00621AC3">
        <w:rPr>
          <w:rFonts w:eastAsia="Calibri"/>
        </w:rPr>
        <w:t>Cédula de ciudadanía: cadena de caracteres de 10 dígitos con el último dígito como dígito verificador.</w:t>
      </w:r>
    </w:p>
    <w:p w:rsidRPr="00AA2630" w:rsidR="003D5298" w:rsidP="00AA2630" w:rsidRDefault="003D5298" w14:paraId="3F383677" w14:textId="697149B5">
      <w:pPr>
        <w:pStyle w:val="ListParagraph"/>
        <w:numPr>
          <w:ilvl w:val="0"/>
          <w:numId w:val="169"/>
        </w:numPr>
        <w:ind w:left="1800"/>
        <w:jc w:val="both"/>
        <w:rPr>
          <w:rFonts w:eastAsia="Calibri"/>
        </w:rPr>
      </w:pPr>
      <w:r w:rsidRPr="00AA2630">
        <w:rPr>
          <w:rFonts w:eastAsia="Calibri"/>
        </w:rPr>
        <w:t xml:space="preserve">Proceso: </w:t>
      </w:r>
    </w:p>
    <w:p w:rsidRPr="00D91E0A" w:rsidR="003D5298" w:rsidP="00AA2630" w:rsidRDefault="003D5298" w14:paraId="6A8E56BC" w14:textId="77777777">
      <w:pPr>
        <w:ind w:left="1788"/>
        <w:jc w:val="both"/>
        <w:rPr>
          <w:lang w:val="es-EC"/>
        </w:rPr>
      </w:pPr>
      <w:r w:rsidRPr="00D91E0A">
        <w:rPr>
          <w:lang w:val="es-EC"/>
        </w:rPr>
        <w:t>La persona de mesa de servicios ingresa el número de cédula de un cliente tipo persona, posteriormente la persona encargada de mesa de servicios da clic en el botón eliminar. Luego el sistema emitirá un mensaje que indique que la eliminación se ha realizado de manera exitosa.</w:t>
      </w:r>
    </w:p>
    <w:p w:rsidRPr="00AA2630" w:rsidR="00AA2630" w:rsidP="00AA2630" w:rsidRDefault="00AA2630" w14:paraId="0252D90D" w14:textId="09F077FC">
      <w:pPr>
        <w:pStyle w:val="ListParagraph"/>
        <w:numPr>
          <w:ilvl w:val="0"/>
          <w:numId w:val="169"/>
        </w:numPr>
        <w:ind w:left="1800"/>
        <w:jc w:val="both"/>
        <w:rPr>
          <w:rFonts w:eastAsia="Calibri"/>
        </w:rPr>
      </w:pPr>
      <w:r w:rsidRPr="00AA2630">
        <w:rPr>
          <w:rFonts w:eastAsia="Calibri"/>
        </w:rPr>
        <w:t>Salidas:</w:t>
      </w:r>
    </w:p>
    <w:p w:rsidR="00AA2630" w:rsidP="00AA2630" w:rsidRDefault="003D5298" w14:paraId="7A5EB5E6" w14:textId="77777777">
      <w:pPr>
        <w:pStyle w:val="ListParagraph"/>
        <w:widowControl/>
        <w:numPr>
          <w:ilvl w:val="0"/>
          <w:numId w:val="99"/>
        </w:numPr>
        <w:spacing w:after="160" w:line="259" w:lineRule="auto"/>
        <w:ind w:left="2088"/>
        <w:jc w:val="both"/>
      </w:pPr>
      <w:r w:rsidRPr="47F81565">
        <w:t>Mensaje</w:t>
      </w:r>
      <w:r>
        <w:t xml:space="preserve"> de eliminación exitosa.</w:t>
      </w:r>
    </w:p>
    <w:p w:rsidR="00AA2630" w:rsidP="00AA2630" w:rsidRDefault="003D5298" w14:paraId="11D5BED0" w14:textId="77777777">
      <w:pPr>
        <w:widowControl/>
        <w:spacing w:after="160" w:line="259" w:lineRule="auto"/>
        <w:ind w:left="360" w:firstLine="720"/>
        <w:jc w:val="both"/>
        <w:rPr>
          <w:lang w:val="es-EC"/>
        </w:rPr>
      </w:pPr>
      <w:r w:rsidRPr="00AA2630">
        <w:rPr>
          <w:lang w:val="es-EC"/>
        </w:rPr>
        <w:t>rcl</w:t>
      </w:r>
      <w:r w:rsidRPr="00AA2630">
        <w:rPr>
          <w:vertAlign w:val="subscript"/>
          <w:lang w:val="es-EC"/>
        </w:rPr>
        <w:t>7</w:t>
      </w:r>
      <w:r w:rsidRPr="00AA2630">
        <w:rPr>
          <w:lang w:val="es-EC"/>
        </w:rPr>
        <w:t>v1.1</w:t>
      </w:r>
    </w:p>
    <w:p w:rsidRPr="00AA2630" w:rsidR="00AA2630" w:rsidP="00AA2630" w:rsidRDefault="003D5298" w14:paraId="67BE784F" w14:textId="56A23E97">
      <w:pPr>
        <w:pStyle w:val="ListParagraph"/>
        <w:widowControl/>
        <w:numPr>
          <w:ilvl w:val="0"/>
          <w:numId w:val="170"/>
        </w:numPr>
        <w:spacing w:after="160" w:line="259" w:lineRule="auto"/>
        <w:ind w:left="1800"/>
        <w:jc w:val="both"/>
      </w:pPr>
      <w:r w:rsidRPr="00AA2630">
        <w:rPr>
          <w:rFonts w:eastAsia="Calibri"/>
        </w:rPr>
        <w:t>Descripción: El sistema permitirá modificar al mismo tiempo el correo electrónico, los números de teléfono convencional, los números de teléfono celular, el nombre de contacto, la descripción de contacto y el tipo de pago de un cliente tipo persona, identificándolo por su cédula de ciudadanía, pero no permitirá modificar el nombre ni la cédula de ciudadanía.</w:t>
      </w:r>
    </w:p>
    <w:p w:rsidRPr="00AA2630" w:rsidR="00AA2630" w:rsidP="00AA2630" w:rsidRDefault="00AA2630" w14:paraId="4972284B" w14:textId="05F07343">
      <w:pPr>
        <w:pStyle w:val="ListParagraph"/>
        <w:numPr>
          <w:ilvl w:val="0"/>
          <w:numId w:val="170"/>
        </w:numPr>
        <w:ind w:left="1800"/>
        <w:jc w:val="both"/>
        <w:rPr>
          <w:rFonts w:eastAsia="Calibri"/>
        </w:rPr>
      </w:pPr>
      <w:r w:rsidRPr="00AA2630">
        <w:rPr>
          <w:rFonts w:eastAsia="Calibri"/>
        </w:rPr>
        <w:t>Importancia: Media</w:t>
      </w:r>
    </w:p>
    <w:p w:rsidRPr="00AA2630" w:rsidR="00AA2630" w:rsidP="00AA2630" w:rsidRDefault="00AA2630" w14:paraId="4CA7292F" w14:textId="39A616CE">
      <w:pPr>
        <w:pStyle w:val="ListParagraph"/>
        <w:numPr>
          <w:ilvl w:val="0"/>
          <w:numId w:val="170"/>
        </w:numPr>
        <w:ind w:left="1800"/>
        <w:jc w:val="both"/>
        <w:rPr>
          <w:rFonts w:eastAsia="Calibri"/>
        </w:rPr>
      </w:pPr>
      <w:r w:rsidRPr="00AA2630">
        <w:rPr>
          <w:rFonts w:eastAsia="Calibri"/>
        </w:rPr>
        <w:t>Prioridad: Media</w:t>
      </w:r>
    </w:p>
    <w:p w:rsidRPr="00AA2630" w:rsidR="00AA2630" w:rsidP="00AA2630" w:rsidRDefault="003D5298" w14:paraId="2DE0371E" w14:textId="5AA3090E">
      <w:pPr>
        <w:pStyle w:val="ListParagraph"/>
        <w:numPr>
          <w:ilvl w:val="0"/>
          <w:numId w:val="170"/>
        </w:numPr>
        <w:ind w:left="1800"/>
        <w:jc w:val="both"/>
        <w:rPr>
          <w:rFonts w:eastAsia="Calibri"/>
        </w:rPr>
      </w:pPr>
      <w:r w:rsidRPr="00AA2630">
        <w:rPr>
          <w:rFonts w:eastAsia="Calibri"/>
        </w:rPr>
        <w:t>Estabilidad</w:t>
      </w:r>
    </w:p>
    <w:p w:rsidRPr="00AA2630" w:rsidR="00AA2630" w:rsidP="00AA2630" w:rsidRDefault="003D5298" w14:paraId="661A51CD" w14:textId="556EC1A0">
      <w:pPr>
        <w:pStyle w:val="ListParagraph"/>
        <w:numPr>
          <w:ilvl w:val="0"/>
          <w:numId w:val="170"/>
        </w:numPr>
        <w:ind w:left="1800"/>
        <w:jc w:val="both"/>
        <w:rPr>
          <w:rFonts w:eastAsia="Calibri"/>
        </w:rPr>
      </w:pPr>
      <w:r w:rsidRPr="00AA2630">
        <w:rPr>
          <w:rFonts w:eastAsia="Calibri"/>
        </w:rPr>
        <w:t>Origen: Gerente - Ing. Jaime Valarezo</w:t>
      </w:r>
    </w:p>
    <w:p w:rsidR="00AA2630" w:rsidP="00AA2630" w:rsidRDefault="003D5298" w14:paraId="4347D721" w14:textId="556EC1A0">
      <w:pPr>
        <w:pStyle w:val="ListParagraph"/>
        <w:numPr>
          <w:ilvl w:val="0"/>
          <w:numId w:val="170"/>
        </w:numPr>
        <w:ind w:left="1800"/>
        <w:jc w:val="both"/>
        <w:rPr>
          <w:rFonts w:eastAsia="Calibri"/>
        </w:rPr>
      </w:pPr>
      <w:r w:rsidRPr="00AA2630">
        <w:rPr>
          <w:rFonts w:eastAsia="Calibri"/>
        </w:rPr>
        <w:t>Entradas:</w:t>
      </w:r>
    </w:p>
    <w:p w:rsidRPr="00D425FB" w:rsidR="003D5298" w:rsidP="00AA2630" w:rsidRDefault="003D5298" w14:paraId="1AE6DF67" w14:textId="77777777">
      <w:pPr>
        <w:pStyle w:val="ListParagraph"/>
        <w:numPr>
          <w:ilvl w:val="0"/>
          <w:numId w:val="171"/>
        </w:numPr>
        <w:ind w:left="2160"/>
        <w:jc w:val="both"/>
        <w:rPr>
          <w:rFonts w:eastAsia="Calibri"/>
        </w:rPr>
      </w:pPr>
      <w:r w:rsidRPr="00AA2630">
        <w:rPr>
          <w:rFonts w:eastAsia="Calibri"/>
        </w:rPr>
        <w:t>Correo electrónico: cadena de caracteres de hasta 64 caracteres que conste de un nombre de usuario, seguido de una arroba y seguido del dominio.</w:t>
      </w:r>
    </w:p>
    <w:p w:rsidRPr="00D425FB" w:rsidR="00AA2630" w:rsidP="00AA2630" w:rsidRDefault="003D5298" w14:paraId="261527B2" w14:textId="77777777">
      <w:pPr>
        <w:pStyle w:val="ListParagraph"/>
        <w:numPr>
          <w:ilvl w:val="0"/>
          <w:numId w:val="171"/>
        </w:numPr>
        <w:ind w:left="2160"/>
        <w:jc w:val="both"/>
        <w:rPr>
          <w:rFonts w:eastAsia="Calibri"/>
        </w:rPr>
      </w:pPr>
      <w:r w:rsidRPr="00AA2630">
        <w:rPr>
          <w:rFonts w:eastAsia="Calibri"/>
        </w:rPr>
        <w:t>Números de teléfono convencional: cadena de caracteres de 9 dígitos, que contengan el prefijo de la provincia que va desde 02 hasta 07.</w:t>
      </w:r>
    </w:p>
    <w:p w:rsidRPr="00D425FB" w:rsidR="00AA2630" w:rsidP="00AA2630" w:rsidRDefault="003D5298" w14:paraId="14A090C3" w14:textId="77777777">
      <w:pPr>
        <w:pStyle w:val="ListParagraph"/>
        <w:numPr>
          <w:ilvl w:val="0"/>
          <w:numId w:val="171"/>
        </w:numPr>
        <w:ind w:left="2160"/>
        <w:jc w:val="both"/>
        <w:rPr>
          <w:rFonts w:eastAsia="Calibri"/>
        </w:rPr>
      </w:pPr>
      <w:r w:rsidRPr="00AA2630">
        <w:rPr>
          <w:rFonts w:eastAsia="Calibri"/>
        </w:rPr>
        <w:t>Números de teléfono celular: cadena de caracteres de 10 dígitos, que comiencen con 09</w:t>
      </w:r>
    </w:p>
    <w:p w:rsidRPr="00D425FB" w:rsidR="00AA2630" w:rsidP="00AA2630" w:rsidRDefault="003D5298" w14:paraId="6EDE4C0C" w14:textId="77777777">
      <w:pPr>
        <w:pStyle w:val="ListParagraph"/>
        <w:numPr>
          <w:ilvl w:val="0"/>
          <w:numId w:val="171"/>
        </w:numPr>
        <w:ind w:left="2160"/>
        <w:jc w:val="both"/>
        <w:rPr>
          <w:rFonts w:eastAsia="Calibri"/>
        </w:rPr>
      </w:pPr>
      <w:r w:rsidRPr="00AA2630">
        <w:rPr>
          <w:rFonts w:eastAsia="Calibri"/>
        </w:rPr>
        <w:t>Nombre de contacto: cadena de caracteres que contenga hasta 128 caracteres entre letras y espacios.</w:t>
      </w:r>
    </w:p>
    <w:p w:rsidRPr="00D425FB" w:rsidR="00AA2630" w:rsidP="00AA2630" w:rsidRDefault="003D5298" w14:paraId="611865F0" w14:textId="77777777">
      <w:pPr>
        <w:pStyle w:val="ListParagraph"/>
        <w:numPr>
          <w:ilvl w:val="0"/>
          <w:numId w:val="171"/>
        </w:numPr>
        <w:ind w:left="2160"/>
        <w:jc w:val="both"/>
        <w:rPr>
          <w:rFonts w:eastAsia="Calibri"/>
        </w:rPr>
      </w:pPr>
      <w:r w:rsidRPr="00AA2630">
        <w:rPr>
          <w:rFonts w:eastAsia="Calibri"/>
        </w:rPr>
        <w:t>Descripción de contacto: cadena de caracteres de hasta 256 caracteres alfanuméricos.</w:t>
      </w:r>
    </w:p>
    <w:p w:rsidRPr="00D425FB" w:rsidR="00AA2630" w:rsidP="00AA2630" w:rsidRDefault="003D5298" w14:paraId="000B9284" w14:textId="77777777">
      <w:pPr>
        <w:pStyle w:val="ListParagraph"/>
        <w:numPr>
          <w:ilvl w:val="0"/>
          <w:numId w:val="171"/>
        </w:numPr>
        <w:ind w:left="2160"/>
        <w:jc w:val="both"/>
        <w:rPr>
          <w:rFonts w:eastAsia="Calibri"/>
        </w:rPr>
      </w:pPr>
      <w:r w:rsidRPr="00AA2630">
        <w:rPr>
          <w:rFonts w:eastAsia="Calibri"/>
        </w:rPr>
        <w:t>Tipo de pago: que se elige entre acordado con cliente y definido en contrato.</w:t>
      </w:r>
    </w:p>
    <w:p w:rsidRPr="00AA2630" w:rsidR="003D5298" w:rsidP="00AA2630" w:rsidRDefault="003D5298" w14:paraId="57007BC3" w14:textId="77777777">
      <w:pPr>
        <w:pStyle w:val="ListParagraph"/>
        <w:numPr>
          <w:ilvl w:val="0"/>
          <w:numId w:val="171"/>
        </w:numPr>
        <w:ind w:left="2160"/>
        <w:jc w:val="both"/>
      </w:pPr>
      <w:r w:rsidRPr="00AA2630">
        <w:rPr>
          <w:rFonts w:eastAsia="Calibri"/>
        </w:rPr>
        <w:t>Cédula de ciudadanía: cadena de caracteres de 10 dígitos con el último dígito como dígito verificador.</w:t>
      </w:r>
    </w:p>
    <w:p w:rsidRPr="00AA2630" w:rsidR="00AA2630" w:rsidP="00AA2630" w:rsidRDefault="003D5298" w14:paraId="33EEFF12" w14:textId="2C0D08D4">
      <w:pPr>
        <w:pStyle w:val="ListParagraph"/>
        <w:numPr>
          <w:ilvl w:val="0"/>
          <w:numId w:val="170"/>
        </w:numPr>
        <w:ind w:left="1800"/>
        <w:jc w:val="both"/>
        <w:rPr>
          <w:rFonts w:eastAsia="Calibri"/>
        </w:rPr>
      </w:pPr>
      <w:r w:rsidRPr="00AA2630">
        <w:rPr>
          <w:rFonts w:eastAsia="Calibri"/>
        </w:rPr>
        <w:t>Proceso:</w:t>
      </w:r>
    </w:p>
    <w:p w:rsidRPr="00D91E0A" w:rsidR="003D5298" w:rsidP="00AA2630" w:rsidRDefault="003D5298" w14:paraId="295637FC" w14:textId="77777777">
      <w:pPr>
        <w:ind w:left="1080"/>
        <w:jc w:val="both"/>
        <w:rPr>
          <w:rFonts w:eastAsia="Calibri"/>
          <w:lang w:val="es-EC"/>
        </w:rPr>
      </w:pPr>
      <w:r w:rsidRPr="00D91E0A">
        <w:rPr>
          <w:rFonts w:eastAsia="Calibri"/>
          <w:lang w:val="es-EC"/>
        </w:rPr>
        <w:t xml:space="preserve">El empleado de la mesa de servicios de la empresa Redinco , podrá buscar a un cliente mediante la cédula y así al seleccionarlo, acceder a los datos de correo electrónico, los números de teléfono convencional, los números de teléfono celular, el nombre de contacto, la descripción de contacto y el tipo de pago de un cliente tipo persona. Dichos datos podrán ser actualizados por el usuario. El sistema validará que no existan campos vacíos al registrar los nuevos datos y si se registra un nuevo correo, validará que este cumpla con el formato establecido para los correos electrónicos sino mostrará una notificación de alerta indicando el error. Si los datos ingresados son correctos el sistema emitirá el mensaje “Modificación exitosa”, mientras que si existen campos vacíos el sistema emitirá el mensaje “Existen campos vacíos”. </w:t>
      </w:r>
    </w:p>
    <w:p w:rsidRPr="00AA2630" w:rsidR="00AA2630" w:rsidP="00AA2630" w:rsidRDefault="00AA2630" w14:paraId="7FA8E393" w14:textId="436C862D">
      <w:pPr>
        <w:pStyle w:val="ListParagraph"/>
        <w:numPr>
          <w:ilvl w:val="0"/>
          <w:numId w:val="170"/>
        </w:numPr>
        <w:ind w:left="1800"/>
        <w:jc w:val="both"/>
        <w:rPr>
          <w:rFonts w:eastAsia="Calibri"/>
        </w:rPr>
      </w:pPr>
      <w:r w:rsidRPr="00AA2630">
        <w:rPr>
          <w:rFonts w:eastAsia="Calibri"/>
        </w:rPr>
        <w:t>Salidas:</w:t>
      </w:r>
    </w:p>
    <w:p w:rsidR="003D5298" w:rsidP="00AA2630" w:rsidRDefault="003D5298" w14:paraId="21334101" w14:textId="77777777">
      <w:pPr>
        <w:pStyle w:val="ListParagraph"/>
        <w:widowControl/>
        <w:numPr>
          <w:ilvl w:val="0"/>
          <w:numId w:val="101"/>
        </w:numPr>
        <w:spacing w:after="160" w:line="259" w:lineRule="auto"/>
        <w:ind w:left="2160"/>
        <w:jc w:val="both"/>
      </w:pPr>
      <w:r w:rsidRPr="27449E5D">
        <w:t>Los datos son correctos “Modificación Exitosa”.</w:t>
      </w:r>
    </w:p>
    <w:p w:rsidRPr="001450D0" w:rsidR="003D5298" w:rsidP="00AA2630" w:rsidRDefault="003D5298" w14:paraId="465191D0" w14:textId="77777777">
      <w:pPr>
        <w:pStyle w:val="ListParagraph"/>
        <w:widowControl/>
        <w:numPr>
          <w:ilvl w:val="0"/>
          <w:numId w:val="101"/>
        </w:numPr>
        <w:spacing w:after="160" w:line="259" w:lineRule="auto"/>
        <w:ind w:left="2160"/>
        <w:jc w:val="both"/>
      </w:pPr>
      <w:r w:rsidRPr="37BBDC4B">
        <w:t>Existen campos sin datos “</w:t>
      </w:r>
      <w:r w:rsidRPr="17738D89">
        <w:t>Existen</w:t>
      </w:r>
      <w:r w:rsidRPr="37BBDC4B">
        <w:t xml:space="preserve"> campos vacíos”.</w:t>
      </w:r>
    </w:p>
    <w:p w:rsidRPr="00D425FB" w:rsidR="003D5298" w:rsidP="00AA2630" w:rsidRDefault="003D5298" w14:paraId="4253B938" w14:textId="77777777">
      <w:pPr>
        <w:pStyle w:val="ListParagraph"/>
        <w:widowControl/>
        <w:numPr>
          <w:ilvl w:val="0"/>
          <w:numId w:val="101"/>
        </w:numPr>
        <w:spacing w:after="160" w:line="259" w:lineRule="auto"/>
        <w:ind w:left="2160"/>
        <w:jc w:val="both"/>
      </w:pPr>
      <w:r>
        <w:t>Los datos son incorrectos “Mensaje de Error”.</w:t>
      </w:r>
    </w:p>
    <w:p w:rsidRPr="00D91E0A" w:rsidR="003D5298" w:rsidP="00AA2630" w:rsidRDefault="003D5298" w14:paraId="20F57F53" w14:textId="77777777">
      <w:pPr>
        <w:ind w:left="1080"/>
        <w:jc w:val="both"/>
        <w:rPr>
          <w:lang w:val="es-EC"/>
        </w:rPr>
      </w:pPr>
      <w:r w:rsidRPr="00D91E0A">
        <w:rPr>
          <w:lang w:val="es-EC"/>
        </w:rPr>
        <w:t>rcl</w:t>
      </w:r>
      <w:r w:rsidRPr="0033258E">
        <w:rPr>
          <w:vertAlign w:val="subscript"/>
          <w:lang w:val="es-EC"/>
        </w:rPr>
        <w:t>9</w:t>
      </w:r>
      <w:r w:rsidRPr="00D91E0A">
        <w:rPr>
          <w:lang w:val="es-EC"/>
        </w:rPr>
        <w:t>v1.1</w:t>
      </w:r>
    </w:p>
    <w:p w:rsidRPr="00AA2630" w:rsidR="00AA2630" w:rsidP="00AA2630" w:rsidRDefault="003D5298" w14:paraId="3E7A37FA" w14:textId="2A020752">
      <w:pPr>
        <w:pStyle w:val="ListParagraph"/>
        <w:numPr>
          <w:ilvl w:val="0"/>
          <w:numId w:val="172"/>
        </w:numPr>
        <w:ind w:left="1800"/>
        <w:jc w:val="both"/>
        <w:rPr>
          <w:rFonts w:eastAsia="Calibri"/>
        </w:rPr>
      </w:pPr>
      <w:r w:rsidRPr="00AA2630">
        <w:rPr>
          <w:rFonts w:eastAsia="Calibri"/>
        </w:rPr>
        <w:t>Descripción: El sistema permitirá mostrar los siguientes datos de un técnico, identificándolo por su cédula de ciudadanía.</w:t>
      </w:r>
    </w:p>
    <w:p w:rsidRPr="00AA2630" w:rsidR="00AA2630" w:rsidP="00AA2630" w:rsidRDefault="00AA2630" w14:paraId="26011313" w14:textId="77777777">
      <w:pPr>
        <w:ind w:left="1440"/>
        <w:jc w:val="both"/>
        <w:rPr>
          <w:rFonts w:eastAsia="Calibri"/>
          <w:lang w:val="es-EC"/>
        </w:rPr>
      </w:pPr>
    </w:p>
    <w:p w:rsidRPr="00AA2630" w:rsidR="00AA2630" w:rsidP="00AA2630" w:rsidRDefault="00AA2630" w14:paraId="1C12B70F" w14:textId="22337524">
      <w:pPr>
        <w:pStyle w:val="ListParagraph"/>
        <w:numPr>
          <w:ilvl w:val="0"/>
          <w:numId w:val="172"/>
        </w:numPr>
        <w:ind w:left="1800"/>
        <w:jc w:val="both"/>
        <w:rPr>
          <w:rFonts w:eastAsia="Calibri"/>
        </w:rPr>
      </w:pPr>
      <w:r w:rsidRPr="00AA2630">
        <w:rPr>
          <w:rFonts w:eastAsia="Calibri"/>
        </w:rPr>
        <w:t>Importancia: Media</w:t>
      </w:r>
    </w:p>
    <w:p w:rsidRPr="00AA2630" w:rsidR="00AA2630" w:rsidP="00AA2630" w:rsidRDefault="00AA2630" w14:paraId="445B8F31" w14:textId="203B41DE">
      <w:pPr>
        <w:pStyle w:val="ListParagraph"/>
        <w:numPr>
          <w:ilvl w:val="0"/>
          <w:numId w:val="172"/>
        </w:numPr>
        <w:ind w:left="1800"/>
        <w:jc w:val="both"/>
        <w:rPr>
          <w:rFonts w:eastAsia="Calibri"/>
        </w:rPr>
      </w:pPr>
      <w:r w:rsidRPr="00AA2630">
        <w:rPr>
          <w:rFonts w:eastAsia="Calibri"/>
        </w:rPr>
        <w:t>Prioridad: Media</w:t>
      </w:r>
    </w:p>
    <w:p w:rsidR="00AA2630" w:rsidP="00AA2630" w:rsidRDefault="00AA2630" w14:paraId="7B3D3BC1" w14:textId="77777777">
      <w:pPr>
        <w:pStyle w:val="ListParagraph"/>
        <w:numPr>
          <w:ilvl w:val="0"/>
          <w:numId w:val="172"/>
        </w:numPr>
        <w:ind w:left="1800"/>
        <w:jc w:val="both"/>
        <w:rPr>
          <w:rFonts w:eastAsia="Calibri"/>
        </w:rPr>
      </w:pPr>
      <w:r w:rsidRPr="00AA2630">
        <w:rPr>
          <w:rFonts w:eastAsia="Calibri"/>
        </w:rPr>
        <w:t>Estabilidad: Alta</w:t>
      </w:r>
    </w:p>
    <w:p w:rsidR="00AA2630" w:rsidP="00AA2630" w:rsidRDefault="003D5298" w14:paraId="628C9AE7" w14:textId="77777777">
      <w:pPr>
        <w:pStyle w:val="ListParagraph"/>
        <w:numPr>
          <w:ilvl w:val="0"/>
          <w:numId w:val="172"/>
        </w:numPr>
        <w:ind w:left="1800"/>
        <w:jc w:val="both"/>
        <w:rPr>
          <w:rFonts w:eastAsia="Calibri"/>
        </w:rPr>
      </w:pPr>
      <w:r w:rsidRPr="00AA2630">
        <w:rPr>
          <w:rFonts w:eastAsia="Calibri"/>
        </w:rPr>
        <w:t>Origen: Gerente - Ing. Jaime Valarezo</w:t>
      </w:r>
    </w:p>
    <w:p w:rsidRPr="00D425FB" w:rsidR="00AA2630" w:rsidP="00AA2630" w:rsidRDefault="003D5298" w14:paraId="7FF0F0B9" w14:textId="3FC0CD31">
      <w:pPr>
        <w:pStyle w:val="ListParagraph"/>
        <w:numPr>
          <w:ilvl w:val="0"/>
          <w:numId w:val="172"/>
        </w:numPr>
        <w:ind w:left="1800"/>
        <w:jc w:val="both"/>
        <w:rPr>
          <w:rFonts w:eastAsia="Calibri"/>
        </w:rPr>
      </w:pPr>
      <w:r w:rsidRPr="00AA2630">
        <w:rPr>
          <w:rFonts w:eastAsia="Calibri"/>
        </w:rPr>
        <w:t>Entradas:</w:t>
      </w:r>
    </w:p>
    <w:p w:rsidRPr="00AA2630" w:rsidR="00AA2630" w:rsidP="00AA2630" w:rsidRDefault="00AA2630" w14:paraId="594FF8B2" w14:textId="77777777">
      <w:pPr>
        <w:pStyle w:val="ListParagraph"/>
        <w:widowControl/>
        <w:numPr>
          <w:ilvl w:val="0"/>
          <w:numId w:val="173"/>
        </w:numPr>
        <w:spacing w:after="160" w:line="259" w:lineRule="auto"/>
        <w:ind w:left="2160"/>
        <w:jc w:val="both"/>
        <w:rPr>
          <w:rFonts w:eastAsia="Calibri"/>
        </w:rPr>
      </w:pPr>
      <w:r w:rsidRPr="00AA2630">
        <w:rPr>
          <w:rFonts w:eastAsia="Calibri"/>
        </w:rPr>
        <w:t>Cédula de ciudadanía: cadena de caracteres de 10 dígitos con el último dígito como dígito verificador.</w:t>
      </w:r>
    </w:p>
    <w:p w:rsidR="00AA2630" w:rsidP="00AA2630" w:rsidRDefault="00AA2630" w14:paraId="6C049882" w14:textId="3325C09F">
      <w:pPr>
        <w:pStyle w:val="ListParagraph"/>
        <w:numPr>
          <w:ilvl w:val="0"/>
          <w:numId w:val="172"/>
        </w:numPr>
        <w:ind w:left="1800"/>
        <w:jc w:val="both"/>
        <w:rPr>
          <w:rFonts w:eastAsia="Calibri"/>
        </w:rPr>
      </w:pPr>
      <w:r w:rsidRPr="00AA2630">
        <w:rPr>
          <w:rFonts w:eastAsia="Calibri"/>
        </w:rPr>
        <w:t>Proceso:</w:t>
      </w:r>
    </w:p>
    <w:p w:rsidRPr="00AA2630" w:rsidR="00AA2630" w:rsidP="00AA2630" w:rsidRDefault="00AA2630" w14:paraId="075B96E3" w14:textId="77777777">
      <w:pPr>
        <w:pStyle w:val="ListParagraph"/>
        <w:ind w:left="1440"/>
        <w:jc w:val="both"/>
        <w:rPr>
          <w:rFonts w:eastAsia="Calibri"/>
        </w:rPr>
      </w:pPr>
      <w:r w:rsidRPr="00AA2630">
        <w:rPr>
          <w:rFonts w:eastAsia="Calibri"/>
        </w:rPr>
        <w:t>El gerente del área técnica o el empleado de la mesa de servicios de la empresa Redinco  podrán ingresar en la barra de búsqueda la cédula de ciudadanía del técnico, y podrán visualizar los datos como el estado, nombre, sector, alcance y cédula de ciudadanía.</w:t>
      </w:r>
    </w:p>
    <w:p w:rsidRPr="00AA2630" w:rsidR="00AA2630" w:rsidP="00AA2630" w:rsidRDefault="00AA2630" w14:paraId="186B02C9" w14:textId="77777777">
      <w:pPr>
        <w:ind w:left="1440"/>
        <w:jc w:val="both"/>
        <w:rPr>
          <w:rFonts w:eastAsia="Calibri"/>
          <w:lang w:val="es-EC"/>
        </w:rPr>
      </w:pPr>
    </w:p>
    <w:p w:rsidRPr="00AA2630" w:rsidR="00AA2630" w:rsidP="00AA2630" w:rsidRDefault="00AA2630" w14:paraId="11CF126A" w14:textId="500236E9">
      <w:pPr>
        <w:pStyle w:val="ListParagraph"/>
        <w:numPr>
          <w:ilvl w:val="0"/>
          <w:numId w:val="172"/>
        </w:numPr>
        <w:ind w:left="1800"/>
        <w:jc w:val="both"/>
        <w:rPr>
          <w:rFonts w:eastAsia="Calibri"/>
        </w:rPr>
      </w:pPr>
      <w:r>
        <w:rPr>
          <w:rFonts w:eastAsia="Calibri"/>
        </w:rPr>
        <w:t>Salidas:</w:t>
      </w:r>
    </w:p>
    <w:p w:rsidR="00AA2630" w:rsidP="00AA2630" w:rsidRDefault="00AA2630" w14:paraId="30717FA7" w14:textId="1CDA1C5C">
      <w:pPr>
        <w:ind w:left="1080"/>
        <w:jc w:val="both"/>
        <w:rPr>
          <w:rFonts w:eastAsia="Calibri"/>
        </w:rPr>
      </w:pPr>
    </w:p>
    <w:p w:rsidRPr="00FB0392" w:rsidR="003D5298" w:rsidP="00AA2630" w:rsidRDefault="003D5298" w14:paraId="3698CBA4" w14:textId="77777777">
      <w:pPr>
        <w:pStyle w:val="ListParagraph"/>
        <w:widowControl/>
        <w:numPr>
          <w:ilvl w:val="0"/>
          <w:numId w:val="5"/>
        </w:numPr>
        <w:spacing w:after="160" w:line="259" w:lineRule="auto"/>
        <w:ind w:left="2376"/>
        <w:jc w:val="both"/>
      </w:pPr>
      <w:r>
        <w:rPr>
          <w:rFonts w:eastAsia="Calibri"/>
        </w:rPr>
        <w:t>D</w:t>
      </w:r>
      <w:r w:rsidRPr="645AFC59">
        <w:rPr>
          <w:rFonts w:eastAsia="Calibri"/>
        </w:rPr>
        <w:t>atos de un técnico: estado, nombre, cédula de ciudadanía, sector y alcance</w:t>
      </w:r>
    </w:p>
    <w:p w:rsidRPr="00D91E0A" w:rsidR="003D5298" w:rsidP="00AA2630" w:rsidRDefault="003D5298" w14:paraId="1EC92347" w14:textId="77777777">
      <w:pPr>
        <w:ind w:left="1080"/>
        <w:jc w:val="both"/>
        <w:rPr>
          <w:lang w:val="es-EC"/>
        </w:rPr>
      </w:pPr>
      <w:r w:rsidRPr="00D91E0A">
        <w:rPr>
          <w:lang w:val="es-EC"/>
        </w:rPr>
        <w:t>rcl</w:t>
      </w:r>
      <w:r w:rsidRPr="0033258E">
        <w:rPr>
          <w:vertAlign w:val="subscript"/>
          <w:lang w:val="es-EC"/>
        </w:rPr>
        <w:t>10</w:t>
      </w:r>
      <w:r w:rsidRPr="00D91E0A">
        <w:rPr>
          <w:lang w:val="es-EC"/>
        </w:rPr>
        <w:t>v1.0</w:t>
      </w:r>
    </w:p>
    <w:p w:rsidRPr="00AA2630" w:rsidR="00AA2630" w:rsidP="00AA2630" w:rsidRDefault="003D5298" w14:paraId="5C983B3E" w14:textId="420E03B7">
      <w:pPr>
        <w:pStyle w:val="ListParagraph"/>
        <w:numPr>
          <w:ilvl w:val="0"/>
          <w:numId w:val="174"/>
        </w:numPr>
        <w:ind w:left="1800"/>
        <w:jc w:val="both"/>
        <w:rPr>
          <w:rFonts w:eastAsia="Calibri"/>
        </w:rPr>
      </w:pPr>
      <w:r w:rsidRPr="00AA2630">
        <w:rPr>
          <w:rFonts w:eastAsia="Calibri"/>
        </w:rPr>
        <w:t>Descripción: El sistema permitirá registrar los siguientes datos de un cliente tipo empresa: nombre, cuenta, RUC, correo electrónico, de uno hasta dos números de teléfono convencional, de uno hasta dos números de teléfono celular, nombre de contacto, descripción del contacto, SLA y tipo de pago.</w:t>
      </w:r>
    </w:p>
    <w:p w:rsidRPr="00AA2630" w:rsidR="00AA2630" w:rsidP="00AA2630" w:rsidRDefault="00AA2630" w14:paraId="128ACCC6" w14:textId="02D1FF0D">
      <w:pPr>
        <w:pStyle w:val="ListParagraph"/>
        <w:numPr>
          <w:ilvl w:val="0"/>
          <w:numId w:val="174"/>
        </w:numPr>
        <w:ind w:left="1800"/>
        <w:jc w:val="both"/>
        <w:rPr>
          <w:rFonts w:eastAsia="Calibri"/>
        </w:rPr>
      </w:pPr>
      <w:r w:rsidRPr="00AA2630">
        <w:rPr>
          <w:rFonts w:eastAsia="Calibri"/>
        </w:rPr>
        <w:t>Importancia: Alta</w:t>
      </w:r>
    </w:p>
    <w:p w:rsidRPr="00AA2630" w:rsidR="00AA2630" w:rsidP="00AA2630" w:rsidRDefault="00AA2630" w14:paraId="1DCFF3F6" w14:textId="70B9729A">
      <w:pPr>
        <w:pStyle w:val="ListParagraph"/>
        <w:numPr>
          <w:ilvl w:val="0"/>
          <w:numId w:val="174"/>
        </w:numPr>
        <w:ind w:left="1800"/>
        <w:jc w:val="both"/>
        <w:rPr>
          <w:rFonts w:eastAsia="Calibri"/>
        </w:rPr>
      </w:pPr>
      <w:r w:rsidRPr="00AA2630">
        <w:rPr>
          <w:rFonts w:eastAsia="Calibri"/>
        </w:rPr>
        <w:t>Prioridad: Media</w:t>
      </w:r>
      <w:r w:rsidRPr="00AA2630" w:rsidR="003D5298">
        <w:rPr>
          <w:rFonts w:eastAsia="Calibri"/>
        </w:rPr>
        <w:t xml:space="preserve"> </w:t>
      </w:r>
    </w:p>
    <w:p w:rsidR="00AA2630" w:rsidP="00AA2630" w:rsidRDefault="00AA2630" w14:paraId="355C22AA" w14:textId="77777777">
      <w:pPr>
        <w:pStyle w:val="ListParagraph"/>
        <w:numPr>
          <w:ilvl w:val="0"/>
          <w:numId w:val="174"/>
        </w:numPr>
        <w:ind w:left="1800"/>
        <w:jc w:val="both"/>
        <w:rPr>
          <w:rFonts w:eastAsia="Calibri"/>
        </w:rPr>
      </w:pPr>
      <w:r w:rsidRPr="00AA2630">
        <w:rPr>
          <w:rFonts w:eastAsia="Calibri"/>
        </w:rPr>
        <w:t>Estabilidad: Alta</w:t>
      </w:r>
    </w:p>
    <w:p w:rsidR="00AA2630" w:rsidP="00AA2630" w:rsidRDefault="003D5298" w14:paraId="204E18B0" w14:textId="77777777">
      <w:pPr>
        <w:pStyle w:val="ListParagraph"/>
        <w:numPr>
          <w:ilvl w:val="0"/>
          <w:numId w:val="174"/>
        </w:numPr>
        <w:ind w:left="1800"/>
        <w:jc w:val="both"/>
        <w:rPr>
          <w:rFonts w:eastAsia="Calibri"/>
        </w:rPr>
      </w:pPr>
      <w:r w:rsidRPr="00AA2630">
        <w:rPr>
          <w:rFonts w:eastAsia="Calibri"/>
        </w:rPr>
        <w:t>Origen: Empleada de la mesa de servicios - Sra. Cristina Flores</w:t>
      </w:r>
    </w:p>
    <w:p w:rsidRPr="00D425FB" w:rsidR="003D5298" w:rsidP="00AA2630" w:rsidRDefault="003D5298" w14:paraId="5142BBDA" w14:textId="6F15E6FC">
      <w:pPr>
        <w:pStyle w:val="ListParagraph"/>
        <w:numPr>
          <w:ilvl w:val="0"/>
          <w:numId w:val="174"/>
        </w:numPr>
        <w:ind w:left="1800"/>
        <w:jc w:val="both"/>
        <w:rPr>
          <w:rFonts w:eastAsia="Calibri"/>
        </w:rPr>
      </w:pPr>
      <w:r w:rsidRPr="00AA2630">
        <w:rPr>
          <w:rFonts w:eastAsia="Calibri"/>
        </w:rPr>
        <w:t>Entradas:</w:t>
      </w:r>
    </w:p>
    <w:p w:rsidR="00AA2630" w:rsidP="00AA2630" w:rsidRDefault="00AA2630" w14:paraId="082D6EA5" w14:textId="77777777">
      <w:pPr>
        <w:pStyle w:val="ListParagraph"/>
        <w:widowControl/>
        <w:numPr>
          <w:ilvl w:val="0"/>
          <w:numId w:val="175"/>
        </w:numPr>
        <w:spacing w:after="160" w:line="259" w:lineRule="auto"/>
        <w:ind w:left="2160"/>
        <w:jc w:val="both"/>
        <w:rPr>
          <w:rFonts w:eastAsia="Calibri"/>
        </w:rPr>
      </w:pPr>
      <w:r w:rsidRPr="645AFC59">
        <w:rPr>
          <w:rFonts w:eastAsia="Calibri"/>
        </w:rPr>
        <w:t>Nombre</w:t>
      </w:r>
      <w:r>
        <w:rPr>
          <w:rFonts w:eastAsia="Calibri"/>
        </w:rPr>
        <w:t>:</w:t>
      </w:r>
      <w:r w:rsidRPr="645AFC59">
        <w:rPr>
          <w:rFonts w:eastAsia="Calibri"/>
        </w:rPr>
        <w:t xml:space="preserve"> cadena de caracteres que contenga hasta 128 caracteres alfanuméricos</w:t>
      </w:r>
      <w:r>
        <w:rPr>
          <w:rFonts w:eastAsia="Calibri"/>
        </w:rPr>
        <w:t>.</w:t>
      </w:r>
    </w:p>
    <w:p w:rsidR="00AA2630" w:rsidP="00AA2630" w:rsidRDefault="00AA2630" w14:paraId="51FA5841" w14:textId="77777777">
      <w:pPr>
        <w:pStyle w:val="ListParagraph"/>
        <w:widowControl/>
        <w:numPr>
          <w:ilvl w:val="0"/>
          <w:numId w:val="175"/>
        </w:numPr>
        <w:spacing w:after="160" w:line="259" w:lineRule="auto"/>
        <w:ind w:left="2160"/>
        <w:jc w:val="both"/>
        <w:rPr>
          <w:rFonts w:eastAsia="Calibri"/>
        </w:rPr>
      </w:pPr>
      <w:r>
        <w:rPr>
          <w:rFonts w:eastAsia="Calibri"/>
        </w:rPr>
        <w:t>C</w:t>
      </w:r>
      <w:r w:rsidRPr="645AFC59">
        <w:rPr>
          <w:rFonts w:eastAsia="Calibri"/>
        </w:rPr>
        <w:t>uenta</w:t>
      </w:r>
      <w:r>
        <w:rPr>
          <w:rFonts w:eastAsia="Calibri"/>
        </w:rPr>
        <w:t xml:space="preserve">: </w:t>
      </w:r>
      <w:r w:rsidRPr="645AFC59">
        <w:rPr>
          <w:rFonts w:eastAsia="Calibri"/>
        </w:rPr>
        <w:t>cadena de caracteres que contenga hasta 64 caracteres alfanuméricos</w:t>
      </w:r>
      <w:r>
        <w:rPr>
          <w:rFonts w:eastAsia="Calibri"/>
        </w:rPr>
        <w:t>.</w:t>
      </w:r>
    </w:p>
    <w:p w:rsidR="00AA2630" w:rsidP="00AA2630" w:rsidRDefault="00AA2630" w14:paraId="0C1884D1" w14:textId="77777777">
      <w:pPr>
        <w:pStyle w:val="ListParagraph"/>
        <w:widowControl/>
        <w:numPr>
          <w:ilvl w:val="0"/>
          <w:numId w:val="175"/>
        </w:numPr>
        <w:spacing w:after="160" w:line="259" w:lineRule="auto"/>
        <w:ind w:left="2160"/>
        <w:jc w:val="both"/>
        <w:rPr>
          <w:rFonts w:eastAsia="Calibri"/>
        </w:rPr>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00AA2630" w:rsidP="00AA2630" w:rsidRDefault="00AA2630" w14:paraId="23ABF92E" w14:textId="77777777">
      <w:pPr>
        <w:pStyle w:val="ListParagraph"/>
        <w:widowControl/>
        <w:numPr>
          <w:ilvl w:val="0"/>
          <w:numId w:val="175"/>
        </w:numPr>
        <w:spacing w:after="160" w:line="259" w:lineRule="auto"/>
        <w:ind w:left="2160"/>
        <w:jc w:val="both"/>
        <w:rPr>
          <w:rFonts w:eastAsia="Calibri"/>
        </w:rPr>
      </w:pPr>
      <w:r>
        <w:rPr>
          <w:rFonts w:eastAsia="Calibri"/>
        </w:rPr>
        <w:t>C</w:t>
      </w:r>
      <w:r w:rsidRPr="645AFC59">
        <w:rPr>
          <w:rFonts w:eastAsia="Calibri"/>
        </w:rPr>
        <w:t>orreo electrónico</w:t>
      </w:r>
      <w:r>
        <w:rPr>
          <w:rFonts w:eastAsia="Calibri"/>
        </w:rPr>
        <w:t xml:space="preserve">: </w:t>
      </w:r>
      <w:r w:rsidRPr="645AFC59">
        <w:rPr>
          <w:rFonts w:eastAsia="Calibri"/>
        </w:rPr>
        <w:t>cadena de caracteres de hasta 64 caracteres que conste de un nombre de usuario, seguido de una arroba y seguido del dominio</w:t>
      </w:r>
      <w:r>
        <w:rPr>
          <w:rFonts w:eastAsia="Calibri"/>
        </w:rPr>
        <w:t>.</w:t>
      </w:r>
    </w:p>
    <w:p w:rsidR="00AA2630" w:rsidP="00AA2630" w:rsidRDefault="00AA2630" w14:paraId="1783167B" w14:textId="77777777">
      <w:pPr>
        <w:pStyle w:val="ListParagraph"/>
        <w:widowControl/>
        <w:numPr>
          <w:ilvl w:val="0"/>
          <w:numId w:val="175"/>
        </w:numPr>
        <w:spacing w:after="160" w:line="259" w:lineRule="auto"/>
        <w:ind w:left="2160"/>
        <w:jc w:val="both"/>
        <w:rPr>
          <w:rFonts w:eastAsia="Calibri"/>
        </w:rPr>
      </w:pPr>
      <w:r>
        <w:rPr>
          <w:rFonts w:eastAsia="Calibri"/>
        </w:rPr>
        <w:t>N</w:t>
      </w:r>
      <w:r w:rsidRPr="645AFC59">
        <w:rPr>
          <w:rFonts w:eastAsia="Calibri"/>
        </w:rPr>
        <w:t>úmeros de teléfono convencional</w:t>
      </w:r>
      <w:r>
        <w:rPr>
          <w:rFonts w:eastAsia="Calibri"/>
        </w:rPr>
        <w:t xml:space="preserve">: </w:t>
      </w:r>
      <w:r w:rsidRPr="645AFC59">
        <w:rPr>
          <w:rFonts w:eastAsia="Calibri"/>
        </w:rPr>
        <w:t>cadena de caracteres de 9 dígitos, que contengan el prefijo de la provincia que va desde 02 hasta 07</w:t>
      </w:r>
      <w:r>
        <w:rPr>
          <w:rFonts w:eastAsia="Calibri"/>
        </w:rPr>
        <w:t>.</w:t>
      </w:r>
    </w:p>
    <w:p w:rsidR="00AA2630" w:rsidP="00AA2630" w:rsidRDefault="00AA2630" w14:paraId="1B022C13" w14:textId="77777777">
      <w:pPr>
        <w:pStyle w:val="ListParagraph"/>
        <w:widowControl/>
        <w:numPr>
          <w:ilvl w:val="0"/>
          <w:numId w:val="175"/>
        </w:numPr>
        <w:spacing w:after="160" w:line="259" w:lineRule="auto"/>
        <w:ind w:left="2160"/>
        <w:jc w:val="both"/>
        <w:rPr>
          <w:rFonts w:eastAsia="Calibri"/>
        </w:rPr>
      </w:pPr>
      <w:r>
        <w:rPr>
          <w:rFonts w:eastAsia="Calibri"/>
        </w:rPr>
        <w:t>N</w:t>
      </w:r>
      <w:r w:rsidRPr="645AFC59">
        <w:rPr>
          <w:rFonts w:eastAsia="Calibri"/>
        </w:rPr>
        <w:t>úmeros de teléfono celular</w:t>
      </w:r>
      <w:r>
        <w:rPr>
          <w:rFonts w:eastAsia="Calibri"/>
        </w:rPr>
        <w:t>:</w:t>
      </w:r>
      <w:r w:rsidRPr="645AFC59">
        <w:rPr>
          <w:rFonts w:eastAsia="Calibri"/>
        </w:rPr>
        <w:t xml:space="preserve"> cadena de caracteres de 10 dígitos, que comiencen con 09</w:t>
      </w:r>
      <w:r>
        <w:rPr>
          <w:rFonts w:eastAsia="Calibri"/>
        </w:rPr>
        <w:t>.</w:t>
      </w:r>
    </w:p>
    <w:p w:rsidR="00AA2630" w:rsidP="00AA2630" w:rsidRDefault="00AA2630" w14:paraId="3D61A201" w14:textId="77777777">
      <w:pPr>
        <w:pStyle w:val="ListParagraph"/>
        <w:widowControl/>
        <w:numPr>
          <w:ilvl w:val="0"/>
          <w:numId w:val="175"/>
        </w:numPr>
        <w:spacing w:after="160" w:line="259" w:lineRule="auto"/>
        <w:ind w:left="2160"/>
        <w:jc w:val="both"/>
        <w:rPr>
          <w:rFonts w:eastAsia="Calibri"/>
        </w:rPr>
      </w:pPr>
      <w:r>
        <w:rPr>
          <w:rFonts w:eastAsia="Calibri"/>
        </w:rPr>
        <w:t>N</w:t>
      </w:r>
      <w:r w:rsidRPr="645AFC59">
        <w:rPr>
          <w:rFonts w:eastAsia="Calibri"/>
        </w:rPr>
        <w:t>ombre de contacto</w:t>
      </w:r>
      <w:r>
        <w:rPr>
          <w:rFonts w:eastAsia="Calibri"/>
        </w:rPr>
        <w:t xml:space="preserve">: </w:t>
      </w:r>
      <w:r w:rsidRPr="645AFC59">
        <w:rPr>
          <w:rFonts w:eastAsia="Calibri"/>
        </w:rPr>
        <w:t>cadena de caracteres que contenga hasta 128 caracteres entre letras y espacios</w:t>
      </w:r>
      <w:r>
        <w:rPr>
          <w:rFonts w:eastAsia="Calibri"/>
        </w:rPr>
        <w:t>.</w:t>
      </w:r>
    </w:p>
    <w:p w:rsidR="00AA2630" w:rsidP="00AA2630" w:rsidRDefault="00AA2630" w14:paraId="6590D6AE" w14:textId="77777777">
      <w:pPr>
        <w:pStyle w:val="ListParagraph"/>
        <w:widowControl/>
        <w:numPr>
          <w:ilvl w:val="0"/>
          <w:numId w:val="175"/>
        </w:numPr>
        <w:spacing w:after="160" w:line="259" w:lineRule="auto"/>
        <w:ind w:left="2160"/>
        <w:jc w:val="both"/>
        <w:rPr>
          <w:rFonts w:eastAsia="Calibri"/>
        </w:rPr>
      </w:pPr>
      <w:r>
        <w:rPr>
          <w:rFonts w:eastAsia="Calibri"/>
        </w:rPr>
        <w:t>D</w:t>
      </w:r>
      <w:r w:rsidRPr="645AFC59">
        <w:rPr>
          <w:rFonts w:eastAsia="Calibri"/>
        </w:rPr>
        <w:t>escripción del contacto</w:t>
      </w:r>
      <w:r>
        <w:rPr>
          <w:rFonts w:eastAsia="Calibri"/>
        </w:rPr>
        <w:t>:</w:t>
      </w:r>
      <w:r w:rsidRPr="645AFC59">
        <w:rPr>
          <w:rFonts w:eastAsia="Calibri"/>
        </w:rPr>
        <w:t xml:space="preserve"> cadena de caracteres de hasta 256 caracteres alfanuméricos</w:t>
      </w:r>
    </w:p>
    <w:p w:rsidR="00AA2630" w:rsidP="00AA2630" w:rsidRDefault="00AA2630" w14:paraId="0088B4A5" w14:textId="77777777">
      <w:pPr>
        <w:pStyle w:val="ListParagraph"/>
        <w:widowControl/>
        <w:numPr>
          <w:ilvl w:val="0"/>
          <w:numId w:val="175"/>
        </w:numPr>
        <w:spacing w:after="160" w:line="259" w:lineRule="auto"/>
        <w:ind w:left="2160"/>
        <w:jc w:val="both"/>
        <w:rPr>
          <w:rFonts w:eastAsia="Calibri"/>
        </w:rPr>
      </w:pPr>
      <w:r w:rsidRPr="645AFC59">
        <w:rPr>
          <w:rFonts w:eastAsia="Calibri"/>
        </w:rPr>
        <w:t>SLA</w:t>
      </w:r>
      <w:r>
        <w:rPr>
          <w:rFonts w:eastAsia="Calibri"/>
        </w:rPr>
        <w:t xml:space="preserve">: </w:t>
      </w:r>
      <w:r w:rsidRPr="645AFC59">
        <w:rPr>
          <w:rFonts w:eastAsia="Calibri"/>
        </w:rPr>
        <w:t>que se elige entre media hora, una hora, dos horas, cuatro horas, ocho horas, 24 horas, 48 horas y no aplica</w:t>
      </w:r>
      <w:r>
        <w:rPr>
          <w:rFonts w:eastAsia="Calibri"/>
        </w:rPr>
        <w:t>.</w:t>
      </w:r>
    </w:p>
    <w:p w:rsidRPr="009F5126" w:rsidR="00AA2630" w:rsidP="00AA2630" w:rsidRDefault="00AA2630" w14:paraId="1786D2D8" w14:textId="77777777">
      <w:pPr>
        <w:pStyle w:val="ListParagraph"/>
        <w:widowControl/>
        <w:numPr>
          <w:ilvl w:val="0"/>
          <w:numId w:val="175"/>
        </w:numPr>
        <w:spacing w:after="160" w:line="259" w:lineRule="auto"/>
        <w:ind w:left="2160"/>
        <w:jc w:val="both"/>
        <w:rPr>
          <w:rFonts w:eastAsia="Calibri"/>
        </w:rPr>
      </w:pPr>
      <w:r>
        <w:rPr>
          <w:rFonts w:eastAsia="Calibri"/>
        </w:rPr>
        <w:t>T</w:t>
      </w:r>
      <w:r w:rsidRPr="645AFC59">
        <w:rPr>
          <w:rFonts w:eastAsia="Calibri"/>
        </w:rPr>
        <w:t>ipo de pago</w:t>
      </w:r>
      <w:r>
        <w:rPr>
          <w:rFonts w:eastAsia="Calibri"/>
        </w:rPr>
        <w:t>:</w:t>
      </w:r>
      <w:r w:rsidRPr="645AFC59">
        <w:rPr>
          <w:rFonts w:eastAsia="Calibri"/>
        </w:rPr>
        <w:t xml:space="preserve"> que se elige entre acordado con cliente y definido en contrato.</w:t>
      </w:r>
    </w:p>
    <w:p w:rsidRPr="00AA2630" w:rsidR="00AA2630" w:rsidP="00AA2630" w:rsidRDefault="00AA2630" w14:paraId="30E2A29F" w14:textId="77777777">
      <w:pPr>
        <w:ind w:left="1440"/>
        <w:jc w:val="both"/>
        <w:rPr>
          <w:rFonts w:eastAsia="Calibri"/>
          <w:lang w:val="es-EC"/>
        </w:rPr>
      </w:pPr>
    </w:p>
    <w:p w:rsidR="00AA2630" w:rsidP="00AA2630" w:rsidRDefault="00AA2630" w14:paraId="2A536517" w14:textId="5FDD6D9B">
      <w:pPr>
        <w:pStyle w:val="ListParagraph"/>
        <w:numPr>
          <w:ilvl w:val="0"/>
          <w:numId w:val="174"/>
        </w:numPr>
        <w:ind w:left="1800"/>
        <w:jc w:val="both"/>
        <w:rPr>
          <w:rFonts w:eastAsia="Calibri"/>
        </w:rPr>
      </w:pPr>
      <w:r w:rsidRPr="00AA2630">
        <w:rPr>
          <w:rFonts w:eastAsia="Calibri"/>
        </w:rPr>
        <w:t>Proceso:</w:t>
      </w:r>
    </w:p>
    <w:p w:rsidRPr="00AA2630" w:rsidR="00AA2630" w:rsidP="00AA2630" w:rsidRDefault="00AA2630" w14:paraId="5C59E04F" w14:textId="77777777">
      <w:pPr>
        <w:pStyle w:val="ListParagraph"/>
        <w:ind w:left="1800"/>
        <w:jc w:val="both"/>
        <w:rPr>
          <w:rFonts w:eastAsia="Calibri"/>
        </w:rPr>
      </w:pPr>
      <w:r w:rsidRPr="00AA2630">
        <w:rPr>
          <w:rFonts w:eastAsia="Calibri"/>
        </w:rPr>
        <w:t xml:space="preserve">El empleado de la mesa de servicios de la empresa Redinco  seleccionará la opción de tipo de cliente: Empresa. Posterior a esta selección se ingresarán los datos del cliente como son nombre, cuenta, RUC, correo electrónico, número de teléfono convencional, número de teléfono celular, nombre de contacto, descripción del contacto, SLA y tipo de pago. </w:t>
      </w:r>
      <w:r w:rsidRPr="00AA2630">
        <w:t>Si estos datos son correctos el sistema emitirá un mensaje “Cliente Registrado Correctamente”, indicando que los datos fueron registrados sin problemas, si los datos son incorrectos el sistema emitirá un mensaje indicando “Datos incorrectos”. En el caso de que el RUC o el correo sean incorrectos, se activará una notificación de alerta indicando el error.</w:t>
      </w:r>
      <w:r w:rsidRPr="00AA2630">
        <w:rPr>
          <w:rFonts w:eastAsia="Calibri"/>
        </w:rPr>
        <w:t xml:space="preserve"> </w:t>
      </w:r>
    </w:p>
    <w:p w:rsidRPr="00AA2630" w:rsidR="00AA2630" w:rsidP="00AA2630" w:rsidRDefault="00AA2630" w14:paraId="6EF50CF8" w14:textId="77777777">
      <w:pPr>
        <w:ind w:left="288"/>
        <w:jc w:val="both"/>
        <w:rPr>
          <w:rFonts w:eastAsia="Calibri"/>
          <w:lang w:val="es-EC"/>
        </w:rPr>
      </w:pPr>
    </w:p>
    <w:p w:rsidRPr="00AA2630" w:rsidR="003D5298" w:rsidP="00AA2630" w:rsidRDefault="00AA2630" w14:paraId="7EFF1AB0" w14:textId="0C2D3958">
      <w:pPr>
        <w:pStyle w:val="ListParagraph"/>
        <w:numPr>
          <w:ilvl w:val="0"/>
          <w:numId w:val="174"/>
        </w:numPr>
        <w:ind w:left="1800"/>
        <w:jc w:val="both"/>
      </w:pPr>
      <w:r>
        <w:rPr>
          <w:rFonts w:eastAsia="Calibri"/>
        </w:rPr>
        <w:t>Salidas:</w:t>
      </w:r>
    </w:p>
    <w:p w:rsidR="003D5298" w:rsidP="00AA2630" w:rsidRDefault="003D5298" w14:paraId="1BAFCE52" w14:textId="77777777">
      <w:pPr>
        <w:pStyle w:val="ListParagraph"/>
        <w:widowControl/>
        <w:numPr>
          <w:ilvl w:val="0"/>
          <w:numId w:val="102"/>
        </w:numPr>
        <w:spacing w:after="160" w:line="259" w:lineRule="auto"/>
        <w:ind w:left="2160"/>
        <w:jc w:val="both"/>
      </w:pPr>
      <w:r w:rsidRPr="1DD517D1">
        <w:t>Los datos son correctos “Cliente Registrado Correctamente”.</w:t>
      </w:r>
    </w:p>
    <w:p w:rsidR="003D5298" w:rsidP="00AA2630" w:rsidRDefault="003D5298" w14:paraId="428AE759" w14:textId="77777777">
      <w:pPr>
        <w:pStyle w:val="ListParagraph"/>
        <w:widowControl/>
        <w:numPr>
          <w:ilvl w:val="0"/>
          <w:numId w:val="102"/>
        </w:numPr>
        <w:spacing w:after="160" w:line="259" w:lineRule="auto"/>
        <w:ind w:left="2160"/>
        <w:jc w:val="both"/>
      </w:pPr>
      <w:r w:rsidRPr="00D425FB">
        <w:rPr>
          <w:rFonts w:eastAsia="Calibri"/>
        </w:rPr>
        <w:t>Los datos son incorrectos “Mensaje de Error”.</w:t>
      </w:r>
    </w:p>
    <w:p w:rsidRPr="00D425FB" w:rsidR="003D5298" w:rsidP="00AA2630" w:rsidRDefault="003D5298" w14:paraId="65DA06B7" w14:textId="77777777">
      <w:pPr>
        <w:pStyle w:val="ListParagraph"/>
        <w:widowControl/>
        <w:numPr>
          <w:ilvl w:val="0"/>
          <w:numId w:val="102"/>
        </w:numPr>
        <w:spacing w:after="160" w:line="259" w:lineRule="auto"/>
        <w:ind w:left="2160"/>
        <w:jc w:val="both"/>
      </w:pPr>
      <w:r w:rsidRPr="00D425FB">
        <w:rPr>
          <w:rFonts w:eastAsia="Calibri"/>
        </w:rPr>
        <w:t>No se registraron todos los datos “Existen campos vacíos”</w:t>
      </w:r>
    </w:p>
    <w:p w:rsidRPr="00D91E0A" w:rsidR="003D5298" w:rsidP="00AA2630" w:rsidRDefault="003D5298" w14:paraId="78407BF6" w14:textId="77777777">
      <w:pPr>
        <w:ind w:left="288" w:firstLine="720"/>
        <w:jc w:val="both"/>
        <w:rPr>
          <w:lang w:val="es-EC"/>
        </w:rPr>
      </w:pPr>
      <w:r w:rsidRPr="00D91E0A">
        <w:rPr>
          <w:lang w:val="es-EC"/>
        </w:rPr>
        <w:t>rcl</w:t>
      </w:r>
      <w:r w:rsidRPr="0033258E">
        <w:rPr>
          <w:vertAlign w:val="subscript"/>
          <w:lang w:val="es-EC"/>
        </w:rPr>
        <w:t>11</w:t>
      </w:r>
      <w:r w:rsidRPr="00D91E0A">
        <w:rPr>
          <w:lang w:val="es-EC"/>
        </w:rPr>
        <w:t>v1.0</w:t>
      </w:r>
    </w:p>
    <w:p w:rsidRPr="00AA2630" w:rsidR="003D5298" w:rsidP="00AA2630" w:rsidRDefault="003D5298" w14:paraId="5CE07245" w14:textId="0A2C2AF1">
      <w:pPr>
        <w:ind w:left="1008"/>
        <w:jc w:val="both"/>
        <w:rPr>
          <w:rFonts w:eastAsia="Calibri"/>
          <w:lang w:val="es-EC"/>
        </w:rPr>
      </w:pPr>
      <w:r w:rsidRPr="00AA2630">
        <w:rPr>
          <w:rFonts w:eastAsia="Calibri"/>
          <w:lang w:val="es-EC"/>
        </w:rPr>
        <w:t>Descripción: El sistema permitirá modificar al mismo tiempo el correo electrónico, los números de teléfono convencional, los números de teléfono celular, el nombre de contacto, la descripción de contacto y el tipo de pago de un cliente tipo empresa, identificándolo por su RUC, pero no permitirá modificar el nombre, la cuenta ni el RUC.</w:t>
      </w:r>
      <w:r w:rsidRPr="00AA2630">
        <w:rPr>
          <w:lang w:val="es-EC"/>
        </w:rPr>
        <w:t xml:space="preserve"> </w:t>
      </w:r>
    </w:p>
    <w:p w:rsidRPr="00AA2630" w:rsidR="00AA2630" w:rsidP="00AA2630" w:rsidRDefault="00AA2630" w14:paraId="419F2801" w14:textId="77777777">
      <w:pPr>
        <w:pStyle w:val="ListParagraph"/>
        <w:ind w:left="1440"/>
        <w:jc w:val="both"/>
        <w:rPr>
          <w:rFonts w:eastAsia="Calibri"/>
        </w:rPr>
      </w:pPr>
    </w:p>
    <w:p w:rsidRPr="00D91E0A" w:rsidR="003D5298" w:rsidP="00AA2630" w:rsidRDefault="003D5298" w14:paraId="298C9C1B" w14:textId="4550F411">
      <w:pPr>
        <w:ind w:left="1080"/>
        <w:jc w:val="both"/>
        <w:rPr>
          <w:lang w:val="es-EC"/>
        </w:rPr>
      </w:pPr>
      <w:r w:rsidRPr="00D91E0A">
        <w:rPr>
          <w:rFonts w:eastAsia="Calibri"/>
          <w:lang w:val="es-EC"/>
        </w:rPr>
        <w:t xml:space="preserve">b) </w:t>
      </w:r>
      <w:r w:rsidR="00AA2630">
        <w:rPr>
          <w:rFonts w:eastAsia="Calibri"/>
          <w:lang w:val="es-EC"/>
        </w:rPr>
        <w:t>Importancia: Media</w:t>
      </w:r>
    </w:p>
    <w:p w:rsidRPr="00D91E0A" w:rsidR="003D5298" w:rsidP="00AA2630" w:rsidRDefault="003D5298" w14:paraId="124D85E3" w14:textId="4766FAE3">
      <w:pPr>
        <w:ind w:left="1080"/>
        <w:jc w:val="both"/>
        <w:rPr>
          <w:lang w:val="es-EC"/>
        </w:rPr>
      </w:pPr>
      <w:r w:rsidRPr="00D91E0A">
        <w:rPr>
          <w:rFonts w:eastAsia="Calibri"/>
          <w:lang w:val="es-EC"/>
        </w:rPr>
        <w:t xml:space="preserve">c) </w:t>
      </w:r>
      <w:r w:rsidR="00AA2630">
        <w:rPr>
          <w:rFonts w:eastAsia="Calibri"/>
          <w:lang w:val="es-EC"/>
        </w:rPr>
        <w:t>Prioridad: Media</w:t>
      </w:r>
    </w:p>
    <w:p w:rsidRPr="00D91E0A" w:rsidR="003D5298" w:rsidP="00AA2630" w:rsidRDefault="003D5298" w14:paraId="43161348" w14:textId="5359D656">
      <w:pPr>
        <w:ind w:left="1080"/>
        <w:jc w:val="both"/>
        <w:rPr>
          <w:lang w:val="es-EC"/>
        </w:rPr>
      </w:pPr>
      <w:r w:rsidRPr="00D91E0A">
        <w:rPr>
          <w:rFonts w:eastAsia="Calibri"/>
          <w:lang w:val="es-EC"/>
        </w:rPr>
        <w:t xml:space="preserve">d) </w:t>
      </w:r>
      <w:r w:rsidR="00AA2630">
        <w:rPr>
          <w:rFonts w:eastAsia="Calibri"/>
          <w:lang w:val="es-EC"/>
        </w:rPr>
        <w:t>Estabilidad: Alta</w:t>
      </w:r>
    </w:p>
    <w:p w:rsidR="003D5298" w:rsidP="00AA2630" w:rsidRDefault="003D5298" w14:paraId="40EE8560" w14:textId="77777777">
      <w:pPr>
        <w:ind w:left="1080"/>
        <w:jc w:val="both"/>
      </w:pPr>
      <w:r w:rsidRPr="00D91E0A">
        <w:rPr>
          <w:rFonts w:eastAsia="Calibri"/>
          <w:lang w:val="es-EC"/>
        </w:rPr>
        <w:t xml:space="preserve">e) Origen: Gerente - Ing. </w:t>
      </w:r>
      <w:r w:rsidRPr="645AFC59">
        <w:rPr>
          <w:rFonts w:eastAsia="Calibri"/>
        </w:rPr>
        <w:t>Jaime Valarezo</w:t>
      </w:r>
    </w:p>
    <w:p w:rsidR="003D5298" w:rsidP="00AA2630" w:rsidRDefault="003D5298" w14:paraId="197F9403" w14:textId="77777777">
      <w:pPr>
        <w:ind w:left="1080"/>
        <w:jc w:val="both"/>
      </w:pPr>
      <w:r w:rsidRPr="645AFC59">
        <w:rPr>
          <w:rFonts w:eastAsia="Calibri"/>
        </w:rPr>
        <w:t>f) Entradas:</w:t>
      </w:r>
    </w:p>
    <w:p w:rsidR="003D5298" w:rsidP="00AA2630" w:rsidRDefault="003D5298" w14:paraId="4E5DEC4A" w14:textId="77777777">
      <w:pPr>
        <w:pStyle w:val="ListParagraph"/>
        <w:widowControl/>
        <w:numPr>
          <w:ilvl w:val="0"/>
          <w:numId w:val="13"/>
        </w:numPr>
        <w:spacing w:after="160" w:line="259" w:lineRule="auto"/>
        <w:ind w:left="1800"/>
        <w:jc w:val="both"/>
        <w:rPr>
          <w:rFonts w:eastAsia="Calibri"/>
        </w:rPr>
      </w:pPr>
      <w:r>
        <w:rPr>
          <w:rFonts w:eastAsia="Calibri"/>
        </w:rPr>
        <w:t>C</w:t>
      </w:r>
      <w:r w:rsidRPr="645AFC59">
        <w:rPr>
          <w:rFonts w:eastAsia="Calibri"/>
        </w:rPr>
        <w:t>orreo electrónico</w:t>
      </w:r>
      <w:r>
        <w:rPr>
          <w:rFonts w:eastAsia="Calibri"/>
        </w:rPr>
        <w:t xml:space="preserve">: </w:t>
      </w:r>
      <w:r w:rsidRPr="00CA088A">
        <w:rPr>
          <w:rFonts w:eastAsia="Calibri"/>
        </w:rPr>
        <w:t>cadena de caracteres de hasta 64 caracteres que conste de un nombre de usuario, seguido de una arroba y seguido del dominio.</w:t>
      </w:r>
      <w:r w:rsidRPr="645AFC59">
        <w:rPr>
          <w:rFonts w:eastAsia="Calibri"/>
        </w:rPr>
        <w:t xml:space="preserve"> </w:t>
      </w:r>
    </w:p>
    <w:p w:rsidR="003D5298" w:rsidP="00AA2630" w:rsidRDefault="003D5298" w14:paraId="043EAB61" w14:textId="77777777">
      <w:pPr>
        <w:pStyle w:val="ListParagraph"/>
        <w:widowControl/>
        <w:numPr>
          <w:ilvl w:val="0"/>
          <w:numId w:val="13"/>
        </w:numPr>
        <w:spacing w:after="160" w:line="259" w:lineRule="auto"/>
        <w:ind w:left="1800"/>
        <w:jc w:val="both"/>
        <w:rPr>
          <w:rFonts w:eastAsia="Calibri"/>
        </w:rPr>
      </w:pPr>
      <w:r>
        <w:rPr>
          <w:rFonts w:eastAsia="Calibri"/>
        </w:rPr>
        <w:t>N</w:t>
      </w:r>
      <w:r w:rsidRPr="645AFC59">
        <w:rPr>
          <w:rFonts w:eastAsia="Calibri"/>
        </w:rPr>
        <w:t>úmeros de teléfono convencional</w:t>
      </w:r>
      <w:r>
        <w:rPr>
          <w:rFonts w:eastAsia="Calibri"/>
        </w:rPr>
        <w:t xml:space="preserve">: </w:t>
      </w:r>
      <w:r w:rsidRPr="00A8248B">
        <w:rPr>
          <w:rFonts w:eastAsia="Calibri"/>
        </w:rPr>
        <w:t>cadena de caracteres de 9 dígitos, que contengan el prefijo de la provincia que va desde 02 hasta 07.</w:t>
      </w:r>
    </w:p>
    <w:p w:rsidR="003D5298" w:rsidP="00AA2630" w:rsidRDefault="003D5298" w14:paraId="73414934" w14:textId="77777777">
      <w:pPr>
        <w:pStyle w:val="ListParagraph"/>
        <w:widowControl/>
        <w:numPr>
          <w:ilvl w:val="0"/>
          <w:numId w:val="13"/>
        </w:numPr>
        <w:spacing w:after="160" w:line="259" w:lineRule="auto"/>
        <w:ind w:left="1800"/>
        <w:jc w:val="both"/>
        <w:rPr>
          <w:rFonts w:eastAsia="Calibri"/>
        </w:rPr>
      </w:pPr>
      <w:r>
        <w:rPr>
          <w:rFonts w:eastAsia="Calibri"/>
        </w:rPr>
        <w:t>N</w:t>
      </w:r>
      <w:r w:rsidRPr="645AFC59">
        <w:rPr>
          <w:rFonts w:eastAsia="Calibri"/>
        </w:rPr>
        <w:t>úmeros de teléfono celular</w:t>
      </w:r>
      <w:r>
        <w:rPr>
          <w:rFonts w:eastAsia="Calibri"/>
        </w:rPr>
        <w:t xml:space="preserve">: </w:t>
      </w:r>
      <w:r w:rsidRPr="00B82B3D">
        <w:rPr>
          <w:rFonts w:eastAsia="Calibri"/>
        </w:rPr>
        <w:t>cadena de caracteres de 10 dígitos, que comiencen con 09.</w:t>
      </w:r>
    </w:p>
    <w:p w:rsidR="003D5298" w:rsidP="00AA2630" w:rsidRDefault="003D5298" w14:paraId="2AA24D19" w14:textId="77777777">
      <w:pPr>
        <w:pStyle w:val="ListParagraph"/>
        <w:widowControl/>
        <w:numPr>
          <w:ilvl w:val="0"/>
          <w:numId w:val="13"/>
        </w:numPr>
        <w:spacing w:after="160" w:line="259" w:lineRule="auto"/>
        <w:ind w:left="1800"/>
        <w:jc w:val="both"/>
        <w:rPr>
          <w:rFonts w:eastAsia="Calibri"/>
        </w:rPr>
      </w:pPr>
      <w:r>
        <w:rPr>
          <w:rFonts w:eastAsia="Calibri"/>
        </w:rPr>
        <w:t>E</w:t>
      </w:r>
      <w:r w:rsidRPr="645AFC59">
        <w:rPr>
          <w:rFonts w:eastAsia="Calibri"/>
        </w:rPr>
        <w:t>l nombre de contacto</w:t>
      </w:r>
      <w:r>
        <w:rPr>
          <w:rFonts w:eastAsia="Calibri"/>
        </w:rPr>
        <w:t xml:space="preserve">: </w:t>
      </w:r>
      <w:r w:rsidRPr="006068BE">
        <w:rPr>
          <w:rFonts w:eastAsia="Calibri"/>
        </w:rPr>
        <w:t>cadena de caracteres que contenga hasta 128 caracteres entre letras y espacios.</w:t>
      </w:r>
    </w:p>
    <w:p w:rsidR="003D5298" w:rsidP="00AA2630" w:rsidRDefault="003D5298" w14:paraId="2F747FA4" w14:textId="77777777">
      <w:pPr>
        <w:pStyle w:val="ListParagraph"/>
        <w:widowControl/>
        <w:numPr>
          <w:ilvl w:val="0"/>
          <w:numId w:val="13"/>
        </w:numPr>
        <w:spacing w:after="160" w:line="259" w:lineRule="auto"/>
        <w:ind w:left="1800"/>
        <w:jc w:val="both"/>
        <w:rPr>
          <w:rFonts w:eastAsia="Calibri"/>
        </w:rPr>
      </w:pPr>
      <w:r>
        <w:rPr>
          <w:rFonts w:eastAsia="Calibri"/>
        </w:rPr>
        <w:t>L</w:t>
      </w:r>
      <w:r w:rsidRPr="645AFC59">
        <w:rPr>
          <w:rFonts w:eastAsia="Calibri"/>
        </w:rPr>
        <w:t>a descripción de contacto</w:t>
      </w:r>
      <w:r>
        <w:rPr>
          <w:rFonts w:eastAsia="Calibri"/>
        </w:rPr>
        <w:t xml:space="preserve">: </w:t>
      </w:r>
      <w:r w:rsidRPr="00033292">
        <w:rPr>
          <w:rFonts w:eastAsia="Calibri"/>
        </w:rPr>
        <w:t>cadena de caracteres de hasta 256 caracteres alfanuméricos.</w:t>
      </w:r>
      <w:r w:rsidRPr="645AFC59">
        <w:rPr>
          <w:rFonts w:eastAsia="Calibri"/>
        </w:rPr>
        <w:t xml:space="preserve"> </w:t>
      </w:r>
    </w:p>
    <w:p w:rsidR="003D5298" w:rsidP="00AA2630" w:rsidRDefault="003D5298" w14:paraId="23517BF7" w14:textId="77777777">
      <w:pPr>
        <w:pStyle w:val="ListParagraph"/>
        <w:widowControl/>
        <w:numPr>
          <w:ilvl w:val="0"/>
          <w:numId w:val="13"/>
        </w:numPr>
        <w:spacing w:after="160" w:line="259" w:lineRule="auto"/>
        <w:ind w:left="1800"/>
        <w:jc w:val="both"/>
        <w:rPr>
          <w:rFonts w:eastAsia="Calibri"/>
        </w:rPr>
      </w:pPr>
      <w:r>
        <w:rPr>
          <w:rFonts w:eastAsia="Calibri"/>
        </w:rPr>
        <w:t>E</w:t>
      </w:r>
      <w:r w:rsidRPr="645AFC59">
        <w:rPr>
          <w:rFonts w:eastAsia="Calibri"/>
        </w:rPr>
        <w:t>l tipo de pago de un cliente</w:t>
      </w:r>
      <w:r>
        <w:rPr>
          <w:rFonts w:eastAsia="Calibri"/>
        </w:rPr>
        <w:t xml:space="preserve">: </w:t>
      </w:r>
      <w:r w:rsidRPr="00ED76F4">
        <w:rPr>
          <w:rFonts w:eastAsia="Calibri"/>
        </w:rPr>
        <w:t>que se elige entre acordado con cliente y definido en contrato.</w:t>
      </w:r>
      <w:r w:rsidRPr="645AFC59">
        <w:rPr>
          <w:rFonts w:eastAsia="Calibri"/>
        </w:rPr>
        <w:t xml:space="preserve"> </w:t>
      </w:r>
    </w:p>
    <w:p w:rsidR="003D5298" w:rsidP="00AA2630" w:rsidRDefault="003D5298" w14:paraId="080D6DDA" w14:textId="77777777">
      <w:pPr>
        <w:pStyle w:val="ListParagraph"/>
        <w:widowControl/>
        <w:numPr>
          <w:ilvl w:val="0"/>
          <w:numId w:val="13"/>
        </w:numPr>
        <w:spacing w:after="160" w:line="259" w:lineRule="auto"/>
        <w:ind w:left="1800"/>
        <w:jc w:val="both"/>
        <w:rPr>
          <w:rFonts w:eastAsia="Calibri"/>
        </w:rPr>
      </w:pPr>
      <w:r>
        <w:rPr>
          <w:rFonts w:eastAsia="Calibri"/>
        </w:rPr>
        <w:t>T</w:t>
      </w:r>
      <w:r w:rsidRPr="645AFC59">
        <w:rPr>
          <w:rFonts w:eastAsia="Calibri"/>
        </w:rPr>
        <w:t>ipo empresa</w:t>
      </w:r>
    </w:p>
    <w:p w:rsidRPr="00ED08B8" w:rsidR="003D5298" w:rsidP="00AA2630" w:rsidRDefault="003D5298" w14:paraId="063C03BD" w14:textId="77777777">
      <w:pPr>
        <w:pStyle w:val="ListParagraph"/>
        <w:widowControl/>
        <w:numPr>
          <w:ilvl w:val="0"/>
          <w:numId w:val="13"/>
        </w:numPr>
        <w:spacing w:after="160" w:line="259" w:lineRule="auto"/>
        <w:ind w:left="1800"/>
        <w:jc w:val="both"/>
        <w:rPr>
          <w:rFonts w:eastAsia="Calibri"/>
        </w:rPr>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D91E0A" w:rsidR="003D5298" w:rsidP="00AA2630" w:rsidRDefault="003D5298" w14:paraId="47681E56" w14:textId="77777777">
      <w:pPr>
        <w:ind w:left="1080"/>
        <w:jc w:val="both"/>
        <w:rPr>
          <w:lang w:val="es-EC"/>
        </w:rPr>
      </w:pPr>
      <w:r w:rsidRPr="00D91E0A">
        <w:rPr>
          <w:rFonts w:eastAsia="Calibri"/>
          <w:lang w:val="es-EC"/>
        </w:rPr>
        <w:t>g) Proceso:</w:t>
      </w:r>
    </w:p>
    <w:p w:rsidRPr="00D91E0A" w:rsidR="003D5298" w:rsidP="00AA2630" w:rsidRDefault="003D5298" w14:paraId="00609752" w14:textId="77777777">
      <w:pPr>
        <w:ind w:left="1080"/>
        <w:jc w:val="both"/>
        <w:rPr>
          <w:rFonts w:eastAsia="Calibri"/>
          <w:lang w:val="es-EC"/>
        </w:rPr>
      </w:pPr>
      <w:r w:rsidRPr="00D91E0A">
        <w:rPr>
          <w:rFonts w:eastAsia="Calibri"/>
          <w:lang w:val="es-EC"/>
        </w:rPr>
        <w:t xml:space="preserve">El empleado de la mesa de servicios podrá buscar al cliente por su RUC, una vez que seleccione el cliente hará clic en el botón modificar y se mostrarán los datos a modificar que son el correo electrónico, los números de teléfono convencional, los números de teléfono celular, el nombre de contacto, la descripción de contacto y el tipo de pago de un cliente tipo empresa. </w:t>
      </w:r>
      <w:r w:rsidRPr="00D91E0A">
        <w:rPr>
          <w:lang w:val="es-EC"/>
        </w:rPr>
        <w:t>Si los datos ingresados nuevamente son correctos el sistema emitirá un mensaje “Cliente Modificado Correctamente”, indicando que los datos fueron registrados sin problemas, si los datos son incorrectos el sistema emitirá un mensaje indicando “Datos incorrectos”. En el caso de que el correo electrónico sea incorrecto, se activará una notificación de alerta indicando el error. Si quedan campos en blanco, cuando el usuario seleccione aceptar, el sistema mostrará un mensaje indicando “Existen campos vacíos”.</w:t>
      </w:r>
    </w:p>
    <w:p w:rsidR="003D5298" w:rsidP="00AA2630" w:rsidRDefault="003D5298" w14:paraId="1499E29C" w14:textId="4E388CC1">
      <w:pPr>
        <w:ind w:left="1080"/>
        <w:jc w:val="both"/>
      </w:pPr>
      <w:r w:rsidRPr="645AFC59">
        <w:rPr>
          <w:rFonts w:eastAsia="Calibri"/>
        </w:rPr>
        <w:t xml:space="preserve">h) </w:t>
      </w:r>
      <w:r w:rsidR="00AA2630">
        <w:rPr>
          <w:rFonts w:eastAsia="Calibri"/>
        </w:rPr>
        <w:t>Salidas:</w:t>
      </w:r>
    </w:p>
    <w:p w:rsidR="003D5298" w:rsidP="00AA2630" w:rsidRDefault="003D5298" w14:paraId="6E972887" w14:textId="77777777">
      <w:pPr>
        <w:pStyle w:val="ListParagraph"/>
        <w:widowControl/>
        <w:numPr>
          <w:ilvl w:val="0"/>
          <w:numId w:val="103"/>
        </w:numPr>
        <w:spacing w:after="160" w:line="259" w:lineRule="auto"/>
        <w:ind w:left="1800"/>
        <w:jc w:val="both"/>
      </w:pPr>
      <w:r w:rsidRPr="4201959D">
        <w:t>Los datos son correctos “Cliente Modificado Correctamente”.</w:t>
      </w:r>
    </w:p>
    <w:p w:rsidR="003D5298" w:rsidP="00AA2630" w:rsidRDefault="003D5298" w14:paraId="37FAB18B" w14:textId="77777777">
      <w:pPr>
        <w:pStyle w:val="ListParagraph"/>
        <w:widowControl/>
        <w:numPr>
          <w:ilvl w:val="0"/>
          <w:numId w:val="103"/>
        </w:numPr>
        <w:spacing w:after="160" w:line="259" w:lineRule="auto"/>
        <w:ind w:left="1800"/>
        <w:jc w:val="both"/>
      </w:pPr>
      <w:r w:rsidRPr="00D425FB">
        <w:rPr>
          <w:rFonts w:eastAsia="Calibri"/>
        </w:rPr>
        <w:t>Los datos son incorrectos “Mensaje de Error”.</w:t>
      </w:r>
    </w:p>
    <w:p w:rsidRPr="00D425FB" w:rsidR="003D5298" w:rsidP="00AA2630" w:rsidRDefault="003D5298" w14:paraId="277A0022" w14:textId="77777777">
      <w:pPr>
        <w:pStyle w:val="ListParagraph"/>
        <w:widowControl/>
        <w:numPr>
          <w:ilvl w:val="0"/>
          <w:numId w:val="103"/>
        </w:numPr>
        <w:spacing w:after="160" w:line="259" w:lineRule="auto"/>
        <w:ind w:left="1800"/>
        <w:jc w:val="both"/>
      </w:pPr>
      <w:r w:rsidRPr="00D425FB">
        <w:rPr>
          <w:rFonts w:eastAsia="Calibri"/>
        </w:rPr>
        <w:t>No se registraron todos los datos “Existen campos vacíos”</w:t>
      </w:r>
    </w:p>
    <w:p w:rsidRPr="00D91E0A" w:rsidR="003D5298" w:rsidP="00AA2630" w:rsidRDefault="003D5298" w14:paraId="0E63DBA4" w14:textId="77777777">
      <w:pPr>
        <w:ind w:left="1080"/>
        <w:jc w:val="both"/>
        <w:rPr>
          <w:lang w:val="es-EC"/>
        </w:rPr>
      </w:pPr>
      <w:r w:rsidRPr="00D91E0A">
        <w:rPr>
          <w:lang w:val="es-EC"/>
        </w:rPr>
        <w:t>rcl</w:t>
      </w:r>
      <w:r w:rsidRPr="00B7166F">
        <w:rPr>
          <w:vertAlign w:val="subscript"/>
          <w:lang w:val="es-EC"/>
        </w:rPr>
        <w:t>12</w:t>
      </w:r>
      <w:r w:rsidRPr="00D91E0A">
        <w:rPr>
          <w:lang w:val="es-EC"/>
        </w:rPr>
        <w:t>v1.0</w:t>
      </w:r>
    </w:p>
    <w:p w:rsidRPr="00D91E0A" w:rsidR="003D5298" w:rsidP="00AA2630" w:rsidRDefault="003D5298" w14:paraId="27EDDA67" w14:textId="77777777">
      <w:pPr>
        <w:ind w:left="1080"/>
        <w:jc w:val="both"/>
        <w:rPr>
          <w:lang w:val="es-EC"/>
        </w:rPr>
      </w:pPr>
      <w:r w:rsidRPr="00D91E0A">
        <w:rPr>
          <w:rFonts w:eastAsia="Calibri"/>
          <w:lang w:val="es-EC"/>
        </w:rPr>
        <w:t>a) Descripción: El sistema permitirá modificar el correo electrónico de un cliente tipo persona, identificándolo por su cédula de ciudadanía.</w:t>
      </w:r>
    </w:p>
    <w:p w:rsidRPr="00D91E0A" w:rsidR="003D5298" w:rsidP="00AA2630" w:rsidRDefault="003D5298" w14:paraId="6AE06141" w14:textId="747A58C3">
      <w:pPr>
        <w:ind w:left="1080"/>
        <w:jc w:val="both"/>
        <w:rPr>
          <w:lang w:val="es-EC"/>
        </w:rPr>
      </w:pPr>
      <w:r w:rsidRPr="00D91E0A">
        <w:rPr>
          <w:rFonts w:eastAsia="Calibri"/>
          <w:lang w:val="es-EC"/>
        </w:rPr>
        <w:t xml:space="preserve">b) </w:t>
      </w:r>
      <w:r w:rsidR="00AA2630">
        <w:rPr>
          <w:rFonts w:eastAsia="Calibri"/>
          <w:lang w:val="es-EC"/>
        </w:rPr>
        <w:t>Importancia: Media</w:t>
      </w:r>
    </w:p>
    <w:p w:rsidRPr="00D91E0A" w:rsidR="003D5298" w:rsidP="00AA2630" w:rsidRDefault="003D5298" w14:paraId="3CFFF186" w14:textId="0F67F084">
      <w:pPr>
        <w:ind w:left="1080"/>
        <w:jc w:val="both"/>
        <w:rPr>
          <w:lang w:val="es-EC"/>
        </w:rPr>
      </w:pPr>
      <w:r w:rsidRPr="00D91E0A">
        <w:rPr>
          <w:rFonts w:eastAsia="Calibri"/>
          <w:lang w:val="es-EC"/>
        </w:rPr>
        <w:t xml:space="preserve">c) </w:t>
      </w:r>
      <w:r w:rsidR="00AA2630">
        <w:rPr>
          <w:rFonts w:eastAsia="Calibri"/>
          <w:lang w:val="es-EC"/>
        </w:rPr>
        <w:t>Prioridad: Media</w:t>
      </w:r>
    </w:p>
    <w:p w:rsidRPr="00D91E0A" w:rsidR="003D5298" w:rsidP="00AA2630" w:rsidRDefault="003D5298" w14:paraId="41E185B6" w14:textId="0C7B64EA">
      <w:pPr>
        <w:ind w:left="1080"/>
        <w:jc w:val="both"/>
        <w:rPr>
          <w:lang w:val="es-EC"/>
        </w:rPr>
      </w:pPr>
      <w:r w:rsidRPr="00D91E0A">
        <w:rPr>
          <w:rFonts w:eastAsia="Calibri"/>
          <w:lang w:val="es-EC"/>
        </w:rPr>
        <w:t xml:space="preserve">d) </w:t>
      </w:r>
      <w:r w:rsidR="00AA2630">
        <w:rPr>
          <w:rFonts w:eastAsia="Calibri"/>
          <w:lang w:val="es-EC"/>
        </w:rPr>
        <w:t>Estabilidad: Media</w:t>
      </w:r>
    </w:p>
    <w:p w:rsidR="003D5298" w:rsidP="00AA2630" w:rsidRDefault="003D5298" w14:paraId="03D35D67" w14:textId="77777777">
      <w:pPr>
        <w:ind w:left="1080"/>
        <w:jc w:val="both"/>
      </w:pPr>
      <w:r w:rsidRPr="00D91E0A">
        <w:rPr>
          <w:rFonts w:eastAsia="Calibri"/>
          <w:lang w:val="es-EC"/>
        </w:rPr>
        <w:t xml:space="preserve">e) Origen: Gerente - Ing. </w:t>
      </w:r>
      <w:r w:rsidRPr="645AFC59">
        <w:rPr>
          <w:rFonts w:eastAsia="Calibri"/>
        </w:rPr>
        <w:t>Jaime Valarezo</w:t>
      </w:r>
    </w:p>
    <w:p w:rsidR="003D5298" w:rsidP="00AA2630" w:rsidRDefault="003D5298" w14:paraId="5EB2FA6E" w14:textId="77777777">
      <w:pPr>
        <w:ind w:left="1080"/>
        <w:jc w:val="both"/>
        <w:rPr>
          <w:rFonts w:eastAsia="Calibri"/>
        </w:rPr>
      </w:pPr>
      <w:r w:rsidRPr="645AFC59">
        <w:rPr>
          <w:rFonts w:eastAsia="Calibri"/>
        </w:rPr>
        <w:t>f) Entradas:</w:t>
      </w:r>
    </w:p>
    <w:p w:rsidRPr="00B27700" w:rsidR="003D5298" w:rsidP="00AA2630" w:rsidRDefault="003D5298" w14:paraId="133E28C7" w14:textId="77777777">
      <w:pPr>
        <w:pStyle w:val="ListParagraph"/>
        <w:widowControl/>
        <w:numPr>
          <w:ilvl w:val="0"/>
          <w:numId w:val="14"/>
        </w:numPr>
        <w:spacing w:after="160" w:line="259" w:lineRule="auto"/>
        <w:ind w:left="1800"/>
        <w:jc w:val="both"/>
      </w:pPr>
      <w:r>
        <w:rPr>
          <w:rFonts w:eastAsia="Calibri"/>
        </w:rPr>
        <w:t>C</w:t>
      </w:r>
      <w:r w:rsidRPr="00B27700">
        <w:rPr>
          <w:rFonts w:eastAsia="Calibri"/>
        </w:rPr>
        <w:t>orreo electrónico</w:t>
      </w:r>
      <w:r>
        <w:rPr>
          <w:rFonts w:eastAsia="Calibri"/>
        </w:rPr>
        <w:t xml:space="preserve">: </w:t>
      </w:r>
      <w:r w:rsidRPr="003E049F">
        <w:rPr>
          <w:rFonts w:eastAsia="Calibri"/>
        </w:rPr>
        <w:t>cadena de caracteres de hasta 64 caracteres que conste de un nombre de usuario, seguido de una arroba y seguido del dominio.</w:t>
      </w:r>
    </w:p>
    <w:p w:rsidRPr="00B27700" w:rsidR="003D5298" w:rsidP="00AA2630" w:rsidRDefault="003D5298" w14:paraId="52AF1376" w14:textId="77777777">
      <w:pPr>
        <w:pStyle w:val="ListParagraph"/>
        <w:widowControl/>
        <w:numPr>
          <w:ilvl w:val="0"/>
          <w:numId w:val="14"/>
        </w:numPr>
        <w:spacing w:after="160" w:line="259" w:lineRule="auto"/>
        <w:ind w:left="1800"/>
        <w:jc w:val="both"/>
        <w:rPr>
          <w:b/>
        </w:rPr>
      </w:pPr>
      <w:r w:rsidRPr="00B27700">
        <w:rPr>
          <w:rFonts w:eastAsia="Calibri"/>
        </w:rPr>
        <w:t>Cédula de ciudadaní</w:t>
      </w:r>
      <w:r>
        <w:rPr>
          <w:rFonts w:eastAsia="Calibri"/>
        </w:rPr>
        <w:t>a</w:t>
      </w:r>
      <w:r w:rsidRPr="00D54C63">
        <w:rPr>
          <w:rFonts w:eastAsia="Calibri"/>
        </w:rPr>
        <w:t>: cadena de caracteres de 10 dígitos con el último dígito como dígito verificador.</w:t>
      </w:r>
    </w:p>
    <w:p w:rsidRPr="00D91E0A" w:rsidR="003D5298" w:rsidP="00AA2630" w:rsidRDefault="003D5298" w14:paraId="218A8669" w14:textId="77777777">
      <w:pPr>
        <w:ind w:left="1080"/>
        <w:jc w:val="both"/>
        <w:rPr>
          <w:rFonts w:eastAsia="Calibri"/>
          <w:lang w:val="es-EC"/>
        </w:rPr>
      </w:pPr>
      <w:r w:rsidRPr="00D91E0A">
        <w:rPr>
          <w:rFonts w:eastAsia="Calibri"/>
          <w:lang w:val="es-EC"/>
        </w:rPr>
        <w:t>g) Proceso:</w:t>
      </w:r>
    </w:p>
    <w:p w:rsidRPr="00D91E0A" w:rsidR="003D5298" w:rsidP="00AA2630" w:rsidRDefault="003D5298" w14:paraId="5A533D3D" w14:textId="77777777">
      <w:pPr>
        <w:ind w:left="1080"/>
        <w:jc w:val="both"/>
        <w:rPr>
          <w:rFonts w:eastAsia="Calibri"/>
          <w:lang w:val="es-EC"/>
        </w:rPr>
      </w:pPr>
      <w:r w:rsidRPr="00D91E0A">
        <w:rPr>
          <w:rFonts w:eastAsia="Calibri"/>
          <w:lang w:val="es-EC"/>
        </w:rPr>
        <w:t>El empleado de la mesa de servicios de la empresa Redinco  podrá buscar a un cliente tipo persona mediante su cédula de ciudadanía. Una vez seleccionado el cliente, se podrá modificar el correo electrónico del mismo. El sistema validará que el correo ingresado cumpla con el formato determinado para correos electrónicos, sino se emitirá una notificación de alerta indicando el error. Cuando el usuario hace clic en aceptar si el campo del correo no tiene datos se mostrará el mensaje “Existen campos vacíos”, mientras que si el correo es correcto se mostrará el mensaje “Cliente Modificado Correctamente”.</w:t>
      </w:r>
    </w:p>
    <w:p w:rsidR="003D5298" w:rsidP="00AA2630" w:rsidRDefault="003D5298" w14:paraId="466137DC" w14:textId="4A975CBA">
      <w:pPr>
        <w:ind w:left="1080"/>
        <w:jc w:val="both"/>
      </w:pPr>
      <w:r w:rsidRPr="645AFC59">
        <w:rPr>
          <w:rFonts w:eastAsia="Calibri"/>
        </w:rPr>
        <w:t xml:space="preserve">h) </w:t>
      </w:r>
      <w:r w:rsidR="00AA2630">
        <w:rPr>
          <w:rFonts w:eastAsia="Calibri"/>
        </w:rPr>
        <w:t>Salidas:</w:t>
      </w:r>
    </w:p>
    <w:p w:rsidR="003D5298" w:rsidP="00AA2630" w:rsidRDefault="003D5298" w14:paraId="1AA8BF93" w14:textId="77777777">
      <w:pPr>
        <w:pStyle w:val="ListParagraph"/>
        <w:widowControl/>
        <w:numPr>
          <w:ilvl w:val="0"/>
          <w:numId w:val="105"/>
        </w:numPr>
        <w:spacing w:after="160" w:line="259" w:lineRule="auto"/>
        <w:ind w:left="1800"/>
        <w:jc w:val="both"/>
      </w:pPr>
      <w:r w:rsidRPr="6B1FA421">
        <w:t>Los datos son correctos “Cliente Modificado Correctamente”.</w:t>
      </w:r>
    </w:p>
    <w:p w:rsidR="003D5298" w:rsidP="00AA2630" w:rsidRDefault="003D5298" w14:paraId="56CA3D46" w14:textId="77777777">
      <w:pPr>
        <w:pStyle w:val="ListParagraph"/>
        <w:widowControl/>
        <w:numPr>
          <w:ilvl w:val="0"/>
          <w:numId w:val="105"/>
        </w:numPr>
        <w:spacing w:after="160" w:line="259" w:lineRule="auto"/>
        <w:ind w:left="1800"/>
        <w:jc w:val="both"/>
      </w:pPr>
      <w:r w:rsidRPr="00D425FB">
        <w:rPr>
          <w:rFonts w:eastAsia="Calibri"/>
        </w:rPr>
        <w:t>Los datos son incorrectos “Mensaje de Error”.</w:t>
      </w:r>
    </w:p>
    <w:p w:rsidRPr="00D425FB" w:rsidR="003D5298" w:rsidP="00AA2630" w:rsidRDefault="003D5298" w14:paraId="279D7C39" w14:textId="77777777">
      <w:pPr>
        <w:pStyle w:val="ListParagraph"/>
        <w:widowControl/>
        <w:numPr>
          <w:ilvl w:val="0"/>
          <w:numId w:val="105"/>
        </w:numPr>
        <w:spacing w:after="160" w:line="259" w:lineRule="auto"/>
        <w:ind w:left="1800"/>
        <w:jc w:val="both"/>
      </w:pPr>
      <w:r w:rsidRPr="00D425FB">
        <w:rPr>
          <w:rFonts w:eastAsia="Calibri"/>
        </w:rPr>
        <w:t>No se registraron todos los datos “Existen campos vacíos”.</w:t>
      </w:r>
    </w:p>
    <w:p w:rsidRPr="00D91E0A" w:rsidR="003D5298" w:rsidP="00AA2630" w:rsidRDefault="003D5298" w14:paraId="5FB36FB8" w14:textId="77777777">
      <w:pPr>
        <w:ind w:left="1080"/>
        <w:jc w:val="both"/>
        <w:rPr>
          <w:lang w:val="es-EC"/>
        </w:rPr>
      </w:pPr>
      <w:r w:rsidRPr="00D91E0A">
        <w:rPr>
          <w:lang w:val="es-EC"/>
        </w:rPr>
        <w:t>rcl</w:t>
      </w:r>
      <w:r w:rsidRPr="00B7166F">
        <w:rPr>
          <w:vertAlign w:val="subscript"/>
          <w:lang w:val="es-EC"/>
        </w:rPr>
        <w:t>13</w:t>
      </w:r>
      <w:r w:rsidRPr="00D91E0A">
        <w:rPr>
          <w:lang w:val="es-EC"/>
        </w:rPr>
        <w:t>v1.0</w:t>
      </w:r>
    </w:p>
    <w:p w:rsidRPr="00D91E0A" w:rsidR="003D5298" w:rsidP="00AA2630" w:rsidRDefault="003D5298" w14:paraId="01D1DDF5" w14:textId="77777777">
      <w:pPr>
        <w:ind w:left="1080"/>
        <w:jc w:val="both"/>
        <w:rPr>
          <w:lang w:val="es-EC"/>
        </w:rPr>
      </w:pPr>
      <w:r w:rsidRPr="00D91E0A">
        <w:rPr>
          <w:rFonts w:eastAsia="Calibri"/>
          <w:lang w:val="es-EC"/>
        </w:rPr>
        <w:t>a) Descripción: El sistema permitirá modificar el correo electrónico de un cliente tipo persona, identificándolo por su nombre.</w:t>
      </w:r>
    </w:p>
    <w:p w:rsidRPr="00D91E0A" w:rsidR="003D5298" w:rsidP="00AA2630" w:rsidRDefault="003D5298" w14:paraId="6B3CB9FF" w14:textId="2AE85B81">
      <w:pPr>
        <w:ind w:left="1080"/>
        <w:jc w:val="both"/>
        <w:rPr>
          <w:lang w:val="es-EC"/>
        </w:rPr>
      </w:pPr>
      <w:r w:rsidRPr="00D91E0A">
        <w:rPr>
          <w:rFonts w:eastAsia="Calibri"/>
          <w:lang w:val="es-EC"/>
        </w:rPr>
        <w:t xml:space="preserve">b) </w:t>
      </w:r>
      <w:r w:rsidR="00AA2630">
        <w:rPr>
          <w:rFonts w:eastAsia="Calibri"/>
          <w:lang w:val="es-EC"/>
        </w:rPr>
        <w:t>Importancia: Media</w:t>
      </w:r>
    </w:p>
    <w:p w:rsidRPr="00D91E0A" w:rsidR="003D5298" w:rsidP="00AA2630" w:rsidRDefault="003D5298" w14:paraId="13B85C1C" w14:textId="2DEBC1A4">
      <w:pPr>
        <w:ind w:left="1080"/>
        <w:jc w:val="both"/>
        <w:rPr>
          <w:lang w:val="es-EC"/>
        </w:rPr>
      </w:pPr>
      <w:r w:rsidRPr="00D91E0A">
        <w:rPr>
          <w:rFonts w:eastAsia="Calibri"/>
          <w:lang w:val="es-EC"/>
        </w:rPr>
        <w:t xml:space="preserve">c) </w:t>
      </w:r>
      <w:r w:rsidR="00AA2630">
        <w:rPr>
          <w:rFonts w:eastAsia="Calibri"/>
          <w:lang w:val="es-EC"/>
        </w:rPr>
        <w:t>Prioridad: Media</w:t>
      </w:r>
    </w:p>
    <w:p w:rsidRPr="00D91E0A" w:rsidR="003D5298" w:rsidP="00AA2630" w:rsidRDefault="003D5298" w14:paraId="22B25AF1" w14:textId="126CD410">
      <w:pPr>
        <w:ind w:left="1080"/>
        <w:jc w:val="both"/>
        <w:rPr>
          <w:lang w:val="es-EC"/>
        </w:rPr>
      </w:pPr>
      <w:r w:rsidRPr="00D91E0A">
        <w:rPr>
          <w:rFonts w:eastAsia="Calibri"/>
          <w:lang w:val="es-EC"/>
        </w:rPr>
        <w:t xml:space="preserve">d) </w:t>
      </w:r>
      <w:r w:rsidR="00AA2630">
        <w:rPr>
          <w:rFonts w:eastAsia="Calibri"/>
          <w:lang w:val="es-EC"/>
        </w:rPr>
        <w:t>Estabilidad: Media</w:t>
      </w:r>
    </w:p>
    <w:p w:rsidR="003D5298" w:rsidP="00AA2630" w:rsidRDefault="003D5298" w14:paraId="2F578EF1" w14:textId="77777777">
      <w:pPr>
        <w:ind w:left="1080"/>
        <w:jc w:val="both"/>
      </w:pPr>
      <w:r w:rsidRPr="00D91E0A">
        <w:rPr>
          <w:rFonts w:eastAsia="Calibri"/>
          <w:lang w:val="es-EC"/>
        </w:rPr>
        <w:t xml:space="preserve">e) Origen: Gerente - Ing. </w:t>
      </w:r>
      <w:r w:rsidRPr="645AFC59">
        <w:rPr>
          <w:rFonts w:eastAsia="Calibri"/>
        </w:rPr>
        <w:t>Jaime Valarezo</w:t>
      </w:r>
    </w:p>
    <w:p w:rsidR="003D5298" w:rsidP="00AA2630" w:rsidRDefault="003D5298" w14:paraId="4D1380A7" w14:textId="77777777">
      <w:pPr>
        <w:ind w:left="1080"/>
        <w:jc w:val="both"/>
      </w:pPr>
      <w:r w:rsidRPr="645AFC59">
        <w:rPr>
          <w:rFonts w:eastAsia="Calibri"/>
        </w:rPr>
        <w:t>f) Entradas:</w:t>
      </w:r>
    </w:p>
    <w:p w:rsidRPr="00647BFE" w:rsidR="003D5298" w:rsidP="00AA2630" w:rsidRDefault="003D5298" w14:paraId="003B5CFD" w14:textId="77777777">
      <w:pPr>
        <w:pStyle w:val="ListParagraph"/>
        <w:widowControl/>
        <w:numPr>
          <w:ilvl w:val="0"/>
          <w:numId w:val="15"/>
        </w:numPr>
        <w:spacing w:after="160" w:line="259" w:lineRule="auto"/>
        <w:ind w:left="1800"/>
        <w:jc w:val="both"/>
      </w:pPr>
      <w:r w:rsidRPr="00647BFE">
        <w:rPr>
          <w:rFonts w:eastAsia="Calibri"/>
        </w:rPr>
        <w:t>correo electrónico</w:t>
      </w:r>
      <w:r>
        <w:rPr>
          <w:rFonts w:eastAsia="Calibri"/>
        </w:rPr>
        <w:t xml:space="preserve">: </w:t>
      </w:r>
      <w:r w:rsidRPr="003E049F">
        <w:rPr>
          <w:rFonts w:eastAsia="Calibri"/>
        </w:rPr>
        <w:t>cadena de caracteres de hasta 64 caracteres que conste de un nombre de usuario, seguido de una arroba y seguido del dominio.</w:t>
      </w:r>
    </w:p>
    <w:p w:rsidRPr="00647BFE" w:rsidR="003D5298" w:rsidP="00AA2630" w:rsidRDefault="003D5298" w14:paraId="006B12FB" w14:textId="77777777">
      <w:pPr>
        <w:pStyle w:val="ListParagraph"/>
        <w:widowControl/>
        <w:numPr>
          <w:ilvl w:val="0"/>
          <w:numId w:val="15"/>
        </w:numPr>
        <w:spacing w:after="160" w:line="259" w:lineRule="auto"/>
        <w:ind w:left="1800"/>
        <w:jc w:val="both"/>
      </w:pPr>
      <w:r w:rsidRPr="00647BFE">
        <w:rPr>
          <w:rFonts w:eastAsia="Calibri"/>
        </w:rPr>
        <w:t>Nombre</w:t>
      </w:r>
      <w:r>
        <w:rPr>
          <w:rFonts w:eastAsia="Calibri"/>
        </w:rPr>
        <w:t xml:space="preserve">: </w:t>
      </w:r>
      <w:r w:rsidRPr="007B7579">
        <w:rPr>
          <w:rFonts w:eastAsia="Calibri"/>
        </w:rPr>
        <w:t>cadena de caracteres que contenga hasta 128 caracteres entre letras y espacios.</w:t>
      </w:r>
    </w:p>
    <w:p w:rsidRPr="00D91E0A" w:rsidR="003D5298" w:rsidP="00AA2630" w:rsidRDefault="003D5298" w14:paraId="26C3DC16" w14:textId="77777777">
      <w:pPr>
        <w:ind w:left="1080"/>
        <w:jc w:val="both"/>
        <w:rPr>
          <w:lang w:val="es-EC"/>
        </w:rPr>
      </w:pPr>
      <w:r w:rsidRPr="00D91E0A">
        <w:rPr>
          <w:rFonts w:eastAsia="Calibri"/>
          <w:lang w:val="es-EC"/>
        </w:rPr>
        <w:t>g) Proceso:</w:t>
      </w:r>
    </w:p>
    <w:p w:rsidRPr="00D91E0A" w:rsidR="003D5298" w:rsidP="00AA2630" w:rsidRDefault="003D5298" w14:paraId="42DF02FC" w14:textId="77777777">
      <w:pPr>
        <w:ind w:left="1080"/>
        <w:jc w:val="both"/>
        <w:rPr>
          <w:rFonts w:eastAsia="Calibri"/>
          <w:lang w:val="es-EC"/>
        </w:rPr>
      </w:pPr>
      <w:r w:rsidRPr="00D91E0A">
        <w:rPr>
          <w:rFonts w:eastAsia="Calibri"/>
          <w:lang w:val="es-EC"/>
        </w:rPr>
        <w:t>El empleado de la mesa de servicios de la empresa Redinco  podrá buscar a un cliente tipo persona mediante su nombre. Una vez seleccionado el cliente, se podrá modificar el correo electrónico del mismo. El sistema validará que el correo ingresado cumpla con el formato determinado para correos electrónicos, sino se emitirá una notificación de alerta indicando el error. Cuando el usuario hace clic en aceptar si el campo del correo no tiene datos se mostrará el mensaje “Existen campos vacíos”, mientras que si el correo es correcto se mostrará el mensaje “Cliente Modificado Correctamente”.</w:t>
      </w:r>
    </w:p>
    <w:p w:rsidR="003D5298" w:rsidP="00AA2630" w:rsidRDefault="003D5298" w14:paraId="0082452F" w14:textId="7735496B">
      <w:pPr>
        <w:ind w:left="1080"/>
        <w:jc w:val="both"/>
      </w:pPr>
      <w:r w:rsidRPr="645AFC59">
        <w:rPr>
          <w:rFonts w:eastAsia="Calibri"/>
        </w:rPr>
        <w:t xml:space="preserve">h) </w:t>
      </w:r>
      <w:r w:rsidR="00AA2630">
        <w:rPr>
          <w:rFonts w:eastAsia="Calibri"/>
        </w:rPr>
        <w:t>Salidas:</w:t>
      </w:r>
    </w:p>
    <w:p w:rsidR="003D5298" w:rsidP="00AA2630" w:rsidRDefault="003D5298" w14:paraId="20A4C211" w14:textId="77777777">
      <w:pPr>
        <w:pStyle w:val="ListParagraph"/>
        <w:widowControl/>
        <w:numPr>
          <w:ilvl w:val="0"/>
          <w:numId w:val="105"/>
        </w:numPr>
        <w:spacing w:after="160" w:line="259" w:lineRule="auto"/>
        <w:ind w:left="1800"/>
        <w:jc w:val="both"/>
      </w:pPr>
      <w:r w:rsidRPr="1577D86F">
        <w:t>Los datos son correctos “Cliente Modificado Correctamente”.</w:t>
      </w:r>
    </w:p>
    <w:p w:rsidR="003D5298" w:rsidP="00AA2630" w:rsidRDefault="003D5298" w14:paraId="6BB5BD2C" w14:textId="77777777">
      <w:pPr>
        <w:pStyle w:val="ListParagraph"/>
        <w:widowControl/>
        <w:numPr>
          <w:ilvl w:val="0"/>
          <w:numId w:val="105"/>
        </w:numPr>
        <w:spacing w:after="160" w:line="259" w:lineRule="auto"/>
        <w:ind w:left="1800"/>
        <w:jc w:val="both"/>
      </w:pPr>
      <w:r w:rsidRPr="00D425FB">
        <w:rPr>
          <w:rFonts w:eastAsia="Calibri"/>
        </w:rPr>
        <w:t>Los datos son incorrectos “Mensaje de Error”.</w:t>
      </w:r>
    </w:p>
    <w:p w:rsidRPr="00D425FB" w:rsidR="003D5298" w:rsidP="00AA2630" w:rsidRDefault="003D5298" w14:paraId="362732C4" w14:textId="77777777">
      <w:pPr>
        <w:pStyle w:val="ListParagraph"/>
        <w:widowControl/>
        <w:numPr>
          <w:ilvl w:val="0"/>
          <w:numId w:val="105"/>
        </w:numPr>
        <w:spacing w:after="160" w:line="259" w:lineRule="auto"/>
        <w:ind w:left="1800"/>
        <w:jc w:val="both"/>
      </w:pPr>
      <w:r w:rsidRPr="00D425FB">
        <w:rPr>
          <w:rFonts w:eastAsia="Calibri"/>
        </w:rPr>
        <w:t>No se registraron todos los datos “Existen campos vacíos”</w:t>
      </w:r>
    </w:p>
    <w:p w:rsidRPr="00D91E0A" w:rsidR="003D5298" w:rsidP="00AA2630" w:rsidRDefault="003D5298" w14:paraId="18D3491F" w14:textId="77777777">
      <w:pPr>
        <w:ind w:left="1080"/>
        <w:jc w:val="both"/>
        <w:rPr>
          <w:lang w:val="es-EC"/>
        </w:rPr>
      </w:pPr>
      <w:r w:rsidRPr="00D91E0A">
        <w:rPr>
          <w:lang w:val="es-EC"/>
        </w:rPr>
        <w:t>rcl</w:t>
      </w:r>
      <w:r w:rsidRPr="00B7166F">
        <w:rPr>
          <w:vertAlign w:val="subscript"/>
          <w:lang w:val="es-EC"/>
        </w:rPr>
        <w:t>14</w:t>
      </w:r>
      <w:r w:rsidRPr="00D91E0A">
        <w:rPr>
          <w:lang w:val="es-EC"/>
        </w:rPr>
        <w:t>v1.0</w:t>
      </w:r>
    </w:p>
    <w:p w:rsidRPr="00D91E0A" w:rsidR="003D5298" w:rsidP="00AA2630" w:rsidRDefault="003D5298" w14:paraId="7CA8DB69" w14:textId="77777777">
      <w:pPr>
        <w:ind w:left="1080"/>
        <w:jc w:val="both"/>
        <w:rPr>
          <w:lang w:val="es-EC"/>
        </w:rPr>
      </w:pPr>
      <w:r w:rsidRPr="00D91E0A">
        <w:rPr>
          <w:rFonts w:eastAsia="Calibri"/>
          <w:lang w:val="es-EC"/>
        </w:rPr>
        <w:t>a) Descripción: El sistema permitirá modificar los números de teléfono convencional de un cliente tipo persona, identificándolo por su cédula de ciudadanía.</w:t>
      </w:r>
    </w:p>
    <w:p w:rsidRPr="00D91E0A" w:rsidR="003D5298" w:rsidP="00AA2630" w:rsidRDefault="003D5298" w14:paraId="74F65157" w14:textId="5DBB0F04">
      <w:pPr>
        <w:ind w:left="1080"/>
        <w:jc w:val="both"/>
        <w:rPr>
          <w:lang w:val="es-EC"/>
        </w:rPr>
      </w:pPr>
      <w:r w:rsidRPr="00D91E0A">
        <w:rPr>
          <w:rFonts w:eastAsia="Calibri"/>
          <w:lang w:val="es-EC"/>
        </w:rPr>
        <w:t xml:space="preserve">b) </w:t>
      </w:r>
      <w:r w:rsidR="00AA2630">
        <w:rPr>
          <w:rFonts w:eastAsia="Calibri"/>
          <w:lang w:val="es-EC"/>
        </w:rPr>
        <w:t>Importancia: Media</w:t>
      </w:r>
    </w:p>
    <w:p w:rsidRPr="00D91E0A" w:rsidR="003D5298" w:rsidP="00AA2630" w:rsidRDefault="003D5298" w14:paraId="289B5CBC" w14:textId="1FA925FC">
      <w:pPr>
        <w:ind w:left="1080"/>
        <w:jc w:val="both"/>
        <w:rPr>
          <w:lang w:val="es-EC"/>
        </w:rPr>
      </w:pPr>
      <w:r w:rsidRPr="00D91E0A">
        <w:rPr>
          <w:rFonts w:eastAsia="Calibri"/>
          <w:lang w:val="es-EC"/>
        </w:rPr>
        <w:t xml:space="preserve">c) </w:t>
      </w:r>
      <w:r w:rsidR="00AA2630">
        <w:rPr>
          <w:rFonts w:eastAsia="Calibri"/>
          <w:lang w:val="es-EC"/>
        </w:rPr>
        <w:t>Prioridad: Media</w:t>
      </w:r>
    </w:p>
    <w:p w:rsidRPr="00D91E0A" w:rsidR="003D5298" w:rsidP="00AA2630" w:rsidRDefault="003D5298" w14:paraId="6B4161F3" w14:textId="279CC470">
      <w:pPr>
        <w:ind w:left="1080"/>
        <w:jc w:val="both"/>
        <w:rPr>
          <w:lang w:val="es-EC"/>
        </w:rPr>
      </w:pPr>
      <w:r w:rsidRPr="00D91E0A">
        <w:rPr>
          <w:rFonts w:eastAsia="Calibri"/>
          <w:lang w:val="es-EC"/>
        </w:rPr>
        <w:t xml:space="preserve">d) </w:t>
      </w:r>
      <w:r w:rsidR="00AA2630">
        <w:rPr>
          <w:rFonts w:eastAsia="Calibri"/>
          <w:lang w:val="es-EC"/>
        </w:rPr>
        <w:t>Estabilidad: Media</w:t>
      </w:r>
    </w:p>
    <w:p w:rsidR="003D5298" w:rsidP="00AA2630" w:rsidRDefault="003D5298" w14:paraId="46579652" w14:textId="77777777">
      <w:pPr>
        <w:ind w:left="1080"/>
        <w:jc w:val="both"/>
      </w:pPr>
      <w:r w:rsidRPr="00D91E0A">
        <w:rPr>
          <w:rFonts w:eastAsia="Calibri"/>
          <w:lang w:val="es-EC"/>
        </w:rPr>
        <w:t xml:space="preserve">e) Origen: Gerente - Ing. </w:t>
      </w:r>
      <w:r w:rsidRPr="645AFC59">
        <w:rPr>
          <w:rFonts w:eastAsia="Calibri"/>
        </w:rPr>
        <w:t>Jaime Valarezo</w:t>
      </w:r>
    </w:p>
    <w:p w:rsidR="003D5298" w:rsidP="00AA2630" w:rsidRDefault="003D5298" w14:paraId="292EA91F" w14:textId="77777777">
      <w:pPr>
        <w:ind w:left="1080"/>
        <w:jc w:val="both"/>
      </w:pPr>
      <w:r w:rsidRPr="645AFC59">
        <w:rPr>
          <w:rFonts w:eastAsia="Calibri"/>
        </w:rPr>
        <w:t>f) Entradas:</w:t>
      </w:r>
    </w:p>
    <w:p w:rsidR="003D5298" w:rsidP="00AA2630" w:rsidRDefault="003D5298" w14:paraId="7E1AE239" w14:textId="77777777">
      <w:pPr>
        <w:pStyle w:val="ListParagraph"/>
        <w:widowControl/>
        <w:numPr>
          <w:ilvl w:val="0"/>
          <w:numId w:val="16"/>
        </w:numPr>
        <w:spacing w:after="160" w:line="259" w:lineRule="auto"/>
        <w:ind w:left="1800"/>
        <w:jc w:val="both"/>
        <w:rPr>
          <w:rFonts w:eastAsia="Calibri"/>
        </w:rPr>
      </w:pPr>
      <w:r w:rsidRPr="645AFC59">
        <w:rPr>
          <w:rFonts w:eastAsia="Calibri"/>
        </w:rPr>
        <w:t>Números de teléfono convencional</w:t>
      </w:r>
      <w:r>
        <w:rPr>
          <w:rFonts w:eastAsia="Calibri"/>
        </w:rPr>
        <w:t xml:space="preserve">: </w:t>
      </w:r>
      <w:r w:rsidRPr="00A8248B">
        <w:rPr>
          <w:rFonts w:eastAsia="Calibri"/>
        </w:rPr>
        <w:t>cadena de caracteres de 9 dígitos, que contengan el prefijo de la provincia que va desde 02 hasta 07.</w:t>
      </w:r>
      <w:r w:rsidRPr="645AFC59">
        <w:rPr>
          <w:rFonts w:eastAsia="Calibri"/>
        </w:rPr>
        <w:t xml:space="preserve"> </w:t>
      </w:r>
    </w:p>
    <w:p w:rsidRPr="00647BFE" w:rsidR="003D5298" w:rsidP="00AA2630" w:rsidRDefault="003D5298" w14:paraId="6865AE59" w14:textId="77777777">
      <w:pPr>
        <w:pStyle w:val="ListParagraph"/>
        <w:widowControl/>
        <w:numPr>
          <w:ilvl w:val="0"/>
          <w:numId w:val="16"/>
        </w:numPr>
        <w:spacing w:after="160" w:line="259" w:lineRule="auto"/>
        <w:ind w:left="1800"/>
        <w:jc w:val="both"/>
        <w:rPr>
          <w:rFonts w:eastAsia="Calibri"/>
        </w:rPr>
      </w:pPr>
      <w:r w:rsidRPr="645AFC59">
        <w:rPr>
          <w:rFonts w:eastAsia="Calibri"/>
        </w:rPr>
        <w:t>Cédula de ciudadanía</w:t>
      </w:r>
      <w:r>
        <w:rPr>
          <w:rFonts w:eastAsia="Calibri"/>
        </w:rPr>
        <w:t xml:space="preserve">: </w:t>
      </w:r>
      <w:r w:rsidRPr="00932EB7">
        <w:rPr>
          <w:rFonts w:eastAsia="Calibri"/>
        </w:rPr>
        <w:t>cadena de caracteres de 10 dígitos con el último dígito como dígito verificador.</w:t>
      </w:r>
    </w:p>
    <w:p w:rsidRPr="00D91E0A" w:rsidR="003D5298" w:rsidP="00AA2630" w:rsidRDefault="003D5298" w14:paraId="1FDE8019" w14:textId="77777777">
      <w:pPr>
        <w:ind w:left="1080"/>
        <w:jc w:val="both"/>
        <w:rPr>
          <w:lang w:val="es-EC"/>
        </w:rPr>
      </w:pPr>
      <w:r w:rsidRPr="00D91E0A">
        <w:rPr>
          <w:rFonts w:eastAsia="Calibri"/>
          <w:lang w:val="es-EC"/>
        </w:rPr>
        <w:t>g) Proceso:</w:t>
      </w:r>
    </w:p>
    <w:p w:rsidRPr="00D91E0A" w:rsidR="003D5298" w:rsidP="00AA2630" w:rsidRDefault="003D5298" w14:paraId="35E50AE9" w14:textId="77777777">
      <w:pPr>
        <w:ind w:left="1080"/>
        <w:jc w:val="both"/>
        <w:rPr>
          <w:rFonts w:eastAsia="Calibri"/>
          <w:lang w:val="es-EC"/>
        </w:rPr>
      </w:pPr>
      <w:r w:rsidRPr="00D91E0A">
        <w:rPr>
          <w:rFonts w:eastAsia="Calibri"/>
          <w:lang w:val="es-EC"/>
        </w:rPr>
        <w:t>El empleado de la mesa de servicios de la empresa Redinco  podrá buscar a un cliente tipo persona mediante su cédula de ciudadanía. Una vez seleccionado el cliente, se podrán modificar los números de teléfono convencional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D91E0A" w:rsidR="003D5298" w:rsidP="00AA2630" w:rsidRDefault="003D5298" w14:paraId="2EE05F97" w14:textId="77777777">
      <w:pPr>
        <w:ind w:left="1080"/>
        <w:jc w:val="both"/>
        <w:rPr>
          <w:rFonts w:eastAsia="Calibri"/>
          <w:lang w:val="es-EC"/>
        </w:rPr>
      </w:pPr>
    </w:p>
    <w:p w:rsidR="003D5298" w:rsidP="00AA2630" w:rsidRDefault="003D5298" w14:paraId="70C0009D" w14:textId="29824E1A">
      <w:pPr>
        <w:ind w:left="1080"/>
        <w:jc w:val="both"/>
      </w:pPr>
      <w:r w:rsidRPr="645AFC59">
        <w:rPr>
          <w:rFonts w:eastAsia="Calibri"/>
        </w:rPr>
        <w:t xml:space="preserve">h) </w:t>
      </w:r>
      <w:r w:rsidR="00AA2630">
        <w:rPr>
          <w:rFonts w:eastAsia="Calibri"/>
        </w:rPr>
        <w:t>Salidas:</w:t>
      </w:r>
    </w:p>
    <w:p w:rsidR="003D5298" w:rsidP="00AA2630" w:rsidRDefault="003D5298" w14:paraId="10E4824C" w14:textId="77777777">
      <w:pPr>
        <w:pStyle w:val="ListParagraph"/>
        <w:widowControl/>
        <w:numPr>
          <w:ilvl w:val="0"/>
          <w:numId w:val="104"/>
        </w:numPr>
        <w:spacing w:after="160" w:line="259" w:lineRule="auto"/>
        <w:ind w:left="1800"/>
        <w:jc w:val="both"/>
      </w:pPr>
      <w:r w:rsidRPr="14A3512A">
        <w:t>Los datos son correctos “Cliente Registrado Correctamente”.</w:t>
      </w:r>
    </w:p>
    <w:p w:rsidRPr="00D425FB" w:rsidR="003D5298" w:rsidP="00AA2630" w:rsidRDefault="003D5298" w14:paraId="29674972" w14:textId="77777777">
      <w:pPr>
        <w:pStyle w:val="ListParagraph"/>
        <w:widowControl/>
        <w:numPr>
          <w:ilvl w:val="0"/>
          <w:numId w:val="104"/>
        </w:numPr>
        <w:spacing w:after="160" w:line="259" w:lineRule="auto"/>
        <w:ind w:left="1800"/>
        <w:jc w:val="both"/>
      </w:pPr>
      <w:r w:rsidRPr="00D425FB">
        <w:rPr>
          <w:rFonts w:eastAsia="Calibri"/>
        </w:rPr>
        <w:t>No se registraron todos los datos “Existen campos vacíos”</w:t>
      </w:r>
    </w:p>
    <w:p w:rsidRPr="00D91E0A" w:rsidR="003D5298" w:rsidP="0033258E" w:rsidRDefault="003D5298" w14:paraId="7A7957DA" w14:textId="77777777">
      <w:pPr>
        <w:ind w:left="792"/>
        <w:jc w:val="both"/>
        <w:rPr>
          <w:lang w:val="es-EC"/>
        </w:rPr>
      </w:pPr>
      <w:r w:rsidRPr="00D91E0A">
        <w:rPr>
          <w:lang w:val="es-EC"/>
        </w:rPr>
        <w:t>rcl</w:t>
      </w:r>
      <w:r w:rsidRPr="00B7166F">
        <w:rPr>
          <w:vertAlign w:val="subscript"/>
          <w:lang w:val="es-EC"/>
        </w:rPr>
        <w:t>15</w:t>
      </w:r>
      <w:r w:rsidRPr="00D91E0A">
        <w:rPr>
          <w:lang w:val="es-EC"/>
        </w:rPr>
        <w:t>v1.0</w:t>
      </w:r>
    </w:p>
    <w:p w:rsidRPr="00D91E0A" w:rsidR="003D5298" w:rsidP="0033258E" w:rsidRDefault="003D5298" w14:paraId="1C2C444D" w14:textId="77777777">
      <w:pPr>
        <w:ind w:left="792"/>
        <w:jc w:val="both"/>
        <w:rPr>
          <w:lang w:val="es-EC"/>
        </w:rPr>
      </w:pPr>
      <w:r w:rsidRPr="00D91E0A">
        <w:rPr>
          <w:rFonts w:eastAsia="Calibri"/>
          <w:lang w:val="es-EC"/>
        </w:rPr>
        <w:t>a) Descripción: El sistema permitirá modificar los números de teléfono convencional de un cliente tipo persona, identificándolo por su nombre.</w:t>
      </w:r>
    </w:p>
    <w:p w:rsidRPr="00D91E0A" w:rsidR="003D5298" w:rsidP="0033258E" w:rsidRDefault="003D5298" w14:paraId="69450C6C" w14:textId="55964806">
      <w:pPr>
        <w:ind w:left="792"/>
        <w:jc w:val="both"/>
        <w:rPr>
          <w:lang w:val="es-EC"/>
        </w:rPr>
      </w:pPr>
      <w:r w:rsidRPr="00D91E0A">
        <w:rPr>
          <w:rFonts w:eastAsia="Calibri"/>
          <w:lang w:val="es-EC"/>
        </w:rPr>
        <w:t xml:space="preserve">b) </w:t>
      </w:r>
      <w:r w:rsidR="00AA2630">
        <w:rPr>
          <w:rFonts w:eastAsia="Calibri"/>
          <w:lang w:val="es-EC"/>
        </w:rPr>
        <w:t>Importancia: Media</w:t>
      </w:r>
    </w:p>
    <w:p w:rsidRPr="00D91E0A" w:rsidR="003D5298" w:rsidP="0033258E" w:rsidRDefault="003D5298" w14:paraId="18FA6BE5" w14:textId="55F1A8E3">
      <w:pPr>
        <w:ind w:left="792"/>
        <w:jc w:val="both"/>
        <w:rPr>
          <w:lang w:val="es-EC"/>
        </w:rPr>
      </w:pPr>
      <w:r w:rsidRPr="00D91E0A">
        <w:rPr>
          <w:rFonts w:eastAsia="Calibri"/>
          <w:lang w:val="es-EC"/>
        </w:rPr>
        <w:t xml:space="preserve">c) </w:t>
      </w:r>
      <w:r w:rsidR="00AA2630">
        <w:rPr>
          <w:rFonts w:eastAsia="Calibri"/>
          <w:lang w:val="es-EC"/>
        </w:rPr>
        <w:t>Prioridad: Media</w:t>
      </w:r>
    </w:p>
    <w:p w:rsidRPr="00D91E0A" w:rsidR="003D5298" w:rsidP="0033258E" w:rsidRDefault="003D5298" w14:paraId="5A09EFCE" w14:textId="6BD7E070">
      <w:pPr>
        <w:ind w:left="792"/>
        <w:jc w:val="both"/>
        <w:rPr>
          <w:lang w:val="es-EC"/>
        </w:rPr>
      </w:pPr>
      <w:r w:rsidRPr="00D91E0A">
        <w:rPr>
          <w:rFonts w:eastAsia="Calibri"/>
          <w:lang w:val="es-EC"/>
        </w:rPr>
        <w:t xml:space="preserve">d) </w:t>
      </w:r>
      <w:r w:rsidR="00AA2630">
        <w:rPr>
          <w:rFonts w:eastAsia="Calibri"/>
          <w:lang w:val="es-EC"/>
        </w:rPr>
        <w:t>Estabilidad: Media</w:t>
      </w:r>
    </w:p>
    <w:p w:rsidR="003D5298" w:rsidP="0033258E" w:rsidRDefault="003D5298" w14:paraId="4A4193D8" w14:textId="77777777">
      <w:pPr>
        <w:ind w:left="792"/>
        <w:jc w:val="both"/>
      </w:pPr>
      <w:r w:rsidRPr="00D91E0A">
        <w:rPr>
          <w:rFonts w:eastAsia="Calibri"/>
          <w:lang w:val="es-EC"/>
        </w:rPr>
        <w:t xml:space="preserve">e) Origen: Gerente - Ing. </w:t>
      </w:r>
      <w:r w:rsidRPr="645AFC59">
        <w:rPr>
          <w:rFonts w:eastAsia="Calibri"/>
        </w:rPr>
        <w:t>Jaime Valarezo</w:t>
      </w:r>
    </w:p>
    <w:p w:rsidR="003D5298" w:rsidP="0033258E" w:rsidRDefault="003D5298" w14:paraId="50D18F6C" w14:textId="77777777">
      <w:pPr>
        <w:ind w:left="792"/>
        <w:jc w:val="both"/>
      </w:pPr>
      <w:r w:rsidRPr="645AFC59">
        <w:rPr>
          <w:rFonts w:eastAsia="Calibri"/>
        </w:rPr>
        <w:t>f) Entradas:</w:t>
      </w:r>
    </w:p>
    <w:p w:rsidR="003D5298" w:rsidP="00AA2630" w:rsidRDefault="003D5298" w14:paraId="127806CB" w14:textId="77777777">
      <w:pPr>
        <w:pStyle w:val="ListParagraph"/>
        <w:widowControl/>
        <w:numPr>
          <w:ilvl w:val="0"/>
          <w:numId w:val="17"/>
        </w:numPr>
        <w:spacing w:after="160" w:line="259" w:lineRule="auto"/>
        <w:ind w:left="1512"/>
        <w:jc w:val="both"/>
        <w:rPr>
          <w:rFonts w:eastAsia="Calibri"/>
        </w:rPr>
      </w:pPr>
      <w:r>
        <w:rPr>
          <w:rFonts w:eastAsia="Calibri"/>
        </w:rPr>
        <w:t>N</w:t>
      </w:r>
      <w:r w:rsidRPr="645AFC59">
        <w:rPr>
          <w:rFonts w:eastAsia="Calibri"/>
        </w:rPr>
        <w:t>úmeros de teléfono convencional</w:t>
      </w:r>
      <w:r>
        <w:rPr>
          <w:rFonts w:eastAsia="Calibri"/>
        </w:rPr>
        <w:t xml:space="preserve">: </w:t>
      </w:r>
      <w:r w:rsidRPr="00A8248B">
        <w:rPr>
          <w:rFonts w:eastAsia="Calibri"/>
        </w:rPr>
        <w:t>cadena de caracteres de 9 dígitos, que contengan el prefijo de la provincia que va desde 02 hasta 07.</w:t>
      </w:r>
    </w:p>
    <w:p w:rsidRPr="00755AD6" w:rsidR="003D5298" w:rsidP="00AA2630" w:rsidRDefault="003D5298" w14:paraId="21A94415" w14:textId="77777777">
      <w:pPr>
        <w:pStyle w:val="ListParagraph"/>
        <w:widowControl/>
        <w:numPr>
          <w:ilvl w:val="0"/>
          <w:numId w:val="17"/>
        </w:numPr>
        <w:spacing w:after="160" w:line="259" w:lineRule="auto"/>
        <w:ind w:left="1512"/>
        <w:jc w:val="both"/>
        <w:rPr>
          <w:rFonts w:eastAsia="Calibri"/>
        </w:rPr>
      </w:pPr>
      <w:r>
        <w:rPr>
          <w:rFonts w:eastAsia="Calibri"/>
        </w:rPr>
        <w:t>N</w:t>
      </w:r>
      <w:r w:rsidRPr="645AFC59">
        <w:rPr>
          <w:rFonts w:eastAsia="Calibri"/>
        </w:rPr>
        <w:t>ombre</w:t>
      </w:r>
      <w:r>
        <w:rPr>
          <w:rFonts w:eastAsia="Calibri"/>
        </w:rPr>
        <w:t xml:space="preserve">: </w:t>
      </w:r>
      <w:r w:rsidRPr="00B92C6A">
        <w:rPr>
          <w:rFonts w:eastAsia="Calibri"/>
        </w:rPr>
        <w:t>cadena de caracteres que contenga hasta 128 caracteres entre letras y espacios.</w:t>
      </w:r>
    </w:p>
    <w:p w:rsidRPr="00D91E0A" w:rsidR="003D5298" w:rsidP="0033258E" w:rsidRDefault="003D5298" w14:paraId="75A5A527" w14:textId="77777777">
      <w:pPr>
        <w:ind w:left="792"/>
        <w:jc w:val="both"/>
        <w:rPr>
          <w:lang w:val="es-EC"/>
        </w:rPr>
      </w:pPr>
      <w:r w:rsidRPr="00D91E0A">
        <w:rPr>
          <w:rFonts w:eastAsia="Calibri"/>
          <w:lang w:val="es-EC"/>
        </w:rPr>
        <w:t>g) Proceso:</w:t>
      </w:r>
    </w:p>
    <w:p w:rsidRPr="00D91E0A" w:rsidR="003D5298" w:rsidP="0033258E" w:rsidRDefault="003D5298" w14:paraId="6EBDCCF7" w14:textId="77777777">
      <w:pPr>
        <w:ind w:left="792"/>
        <w:jc w:val="both"/>
        <w:rPr>
          <w:rFonts w:eastAsia="Calibri"/>
          <w:lang w:val="es-EC"/>
        </w:rPr>
      </w:pPr>
      <w:r w:rsidRPr="00D91E0A">
        <w:rPr>
          <w:lang w:val="es-EC"/>
        </w:rPr>
        <w:t>El empleado de la mesa de servicios de la empresa Redinco  podrá buscar a un cliente tipo persona mediante su nombre. Una vez seleccionado el cliente, se podrán modificar los números de teléfono convencional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003D5298" w:rsidP="0033258E" w:rsidRDefault="003D5298" w14:paraId="026D0D0E" w14:textId="65A3AEC6">
      <w:pPr>
        <w:ind w:left="792"/>
        <w:jc w:val="both"/>
      </w:pPr>
      <w:r w:rsidRPr="645AFC59">
        <w:rPr>
          <w:rFonts w:eastAsia="Calibri"/>
        </w:rPr>
        <w:t xml:space="preserve">h) </w:t>
      </w:r>
      <w:r w:rsidR="00AA2630">
        <w:rPr>
          <w:rFonts w:eastAsia="Calibri"/>
        </w:rPr>
        <w:t>Salidas:</w:t>
      </w:r>
    </w:p>
    <w:p w:rsidR="003D5298" w:rsidP="00AA2630" w:rsidRDefault="003D5298" w14:paraId="2C9A862A" w14:textId="77777777">
      <w:pPr>
        <w:pStyle w:val="ListParagraph"/>
        <w:widowControl/>
        <w:numPr>
          <w:ilvl w:val="0"/>
          <w:numId w:val="108"/>
        </w:numPr>
        <w:spacing w:after="160" w:line="259" w:lineRule="auto"/>
        <w:ind w:left="1512"/>
        <w:jc w:val="both"/>
      </w:pPr>
      <w:r w:rsidRPr="1642CE23">
        <w:t>Los datos son correctos “Cliente Registrado Correctamente”.</w:t>
      </w:r>
    </w:p>
    <w:p w:rsidRPr="00D425FB" w:rsidR="003D5298" w:rsidP="00AA2630" w:rsidRDefault="003D5298" w14:paraId="3F19B5F4" w14:textId="77777777">
      <w:pPr>
        <w:pStyle w:val="ListParagraph"/>
        <w:widowControl/>
        <w:numPr>
          <w:ilvl w:val="0"/>
          <w:numId w:val="108"/>
        </w:numPr>
        <w:spacing w:after="160" w:line="259" w:lineRule="auto"/>
        <w:ind w:left="1512"/>
        <w:jc w:val="both"/>
      </w:pPr>
      <w:r w:rsidRPr="00D425FB">
        <w:rPr>
          <w:rFonts w:eastAsia="Calibri"/>
        </w:rPr>
        <w:t>No se registraron todos los datos “Existen campos vacíos”.</w:t>
      </w:r>
    </w:p>
    <w:p w:rsidRPr="00D91E0A" w:rsidR="003D5298" w:rsidP="0033258E" w:rsidRDefault="003D5298" w14:paraId="58662110" w14:textId="77777777">
      <w:pPr>
        <w:ind w:left="792"/>
        <w:jc w:val="both"/>
        <w:rPr>
          <w:lang w:val="es-EC"/>
        </w:rPr>
      </w:pPr>
      <w:r w:rsidRPr="00D91E0A">
        <w:rPr>
          <w:lang w:val="es-EC"/>
        </w:rPr>
        <w:t>rcl</w:t>
      </w:r>
      <w:r w:rsidRPr="00B7166F">
        <w:rPr>
          <w:vertAlign w:val="subscript"/>
          <w:lang w:val="es-EC"/>
        </w:rPr>
        <w:t>16</w:t>
      </w:r>
      <w:r w:rsidRPr="00D91E0A">
        <w:rPr>
          <w:lang w:val="es-EC"/>
        </w:rPr>
        <w:t>v1.0</w:t>
      </w:r>
    </w:p>
    <w:p w:rsidRPr="00D91E0A" w:rsidR="003D5298" w:rsidP="0033258E" w:rsidRDefault="003D5298" w14:paraId="610F5154" w14:textId="77777777">
      <w:pPr>
        <w:ind w:left="792"/>
        <w:jc w:val="both"/>
        <w:rPr>
          <w:lang w:val="es-EC"/>
        </w:rPr>
      </w:pPr>
      <w:r w:rsidRPr="00D91E0A">
        <w:rPr>
          <w:rFonts w:eastAsia="Calibri"/>
          <w:lang w:val="es-EC"/>
        </w:rPr>
        <w:t>a) Descripción: El sistema permitirá modificar los números de teléfono celular de un cliente tipo persona, identificándolo por su cédula de ciudadanía.</w:t>
      </w:r>
    </w:p>
    <w:p w:rsidRPr="005C0EBF" w:rsidR="003D5298" w:rsidP="0033258E" w:rsidRDefault="003D5298" w14:paraId="23B000A6" w14:textId="580355DE">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3215A0D2" w14:textId="2DC399E5">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02C75AD4" w14:textId="0DC34240">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34F435E2"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17C3E1CB" w14:textId="77777777">
      <w:pPr>
        <w:ind w:left="792"/>
        <w:jc w:val="both"/>
      </w:pPr>
      <w:r w:rsidRPr="645AFC59">
        <w:rPr>
          <w:rFonts w:eastAsia="Calibri"/>
        </w:rPr>
        <w:t>f) Entradas:</w:t>
      </w:r>
    </w:p>
    <w:p w:rsidR="003D5298" w:rsidP="00AA2630" w:rsidRDefault="003D5298" w14:paraId="50B9E630" w14:textId="77777777">
      <w:pPr>
        <w:pStyle w:val="ListParagraph"/>
        <w:widowControl/>
        <w:numPr>
          <w:ilvl w:val="0"/>
          <w:numId w:val="18"/>
        </w:numPr>
        <w:spacing w:after="160" w:line="259" w:lineRule="auto"/>
        <w:ind w:left="1512"/>
        <w:jc w:val="both"/>
        <w:rPr>
          <w:rFonts w:eastAsia="Calibri"/>
        </w:rPr>
      </w:pPr>
      <w:r>
        <w:rPr>
          <w:rFonts w:eastAsia="Calibri"/>
        </w:rPr>
        <w:t>N</w:t>
      </w:r>
      <w:r w:rsidRPr="001C5F8F">
        <w:rPr>
          <w:rFonts w:eastAsia="Calibri"/>
        </w:rPr>
        <w:t>úmeros de teléfono celular</w:t>
      </w:r>
      <w:r>
        <w:rPr>
          <w:rFonts w:eastAsia="Calibri"/>
        </w:rPr>
        <w:t xml:space="preserve">: </w:t>
      </w:r>
      <w:r w:rsidRPr="00B82B3D">
        <w:rPr>
          <w:rFonts w:eastAsia="Calibri"/>
        </w:rPr>
        <w:t>cadena de caracteres de 10 dígitos, que comiencen con 09.</w:t>
      </w:r>
    </w:p>
    <w:p w:rsidRPr="001C5F8F" w:rsidR="003D5298" w:rsidP="00AA2630" w:rsidRDefault="003D5298" w14:paraId="06C0972F" w14:textId="77777777">
      <w:pPr>
        <w:pStyle w:val="ListParagraph"/>
        <w:widowControl/>
        <w:numPr>
          <w:ilvl w:val="0"/>
          <w:numId w:val="18"/>
        </w:numPr>
        <w:spacing w:after="160" w:line="259" w:lineRule="auto"/>
        <w:ind w:left="1512"/>
        <w:jc w:val="both"/>
        <w:rPr>
          <w:rFonts w:eastAsia="Calibri"/>
        </w:rPr>
      </w:pPr>
      <w:r>
        <w:rPr>
          <w:rFonts w:eastAsia="Calibri"/>
        </w:rPr>
        <w:t>C</w:t>
      </w:r>
      <w:r w:rsidRPr="645AFC59">
        <w:rPr>
          <w:rFonts w:eastAsia="Calibri"/>
        </w:rPr>
        <w:t>édula de ciudadanía</w:t>
      </w:r>
      <w:r>
        <w:rPr>
          <w:rFonts w:eastAsia="Calibri"/>
        </w:rPr>
        <w:t xml:space="preserve">: </w:t>
      </w:r>
      <w:r w:rsidRPr="00691297">
        <w:rPr>
          <w:rFonts w:eastAsia="Calibri"/>
        </w:rPr>
        <w:t>cadena de caracteres de 10 dígitos con el último dígito como dígito verificador.</w:t>
      </w:r>
    </w:p>
    <w:p w:rsidRPr="005C0EBF" w:rsidR="003D5298" w:rsidP="0033258E" w:rsidRDefault="003D5298" w14:paraId="25748E16" w14:textId="77777777">
      <w:pPr>
        <w:ind w:left="792"/>
        <w:jc w:val="both"/>
        <w:rPr>
          <w:lang w:val="es-EC"/>
        </w:rPr>
      </w:pPr>
      <w:r w:rsidRPr="005C0EBF">
        <w:rPr>
          <w:rFonts w:eastAsia="Calibri"/>
          <w:lang w:val="es-EC"/>
        </w:rPr>
        <w:t>g) Proceso:</w:t>
      </w:r>
    </w:p>
    <w:p w:rsidRPr="005C0EBF" w:rsidR="003D5298" w:rsidP="0033258E" w:rsidRDefault="003D5298" w14:paraId="037BBBAF" w14:textId="77777777">
      <w:pPr>
        <w:ind w:left="792"/>
        <w:jc w:val="both"/>
        <w:rPr>
          <w:rFonts w:eastAsia="Calibri"/>
          <w:lang w:val="es-EC"/>
        </w:rPr>
      </w:pPr>
      <w:r w:rsidRPr="005C0EBF">
        <w:rPr>
          <w:lang w:val="es-EC"/>
        </w:rPr>
        <w:t xml:space="preserve">El empleado de la mesa de servicios de la empresa Redinco  podrá buscar a un cliente tipo persona mediante su cédula de ciudadanía. Una vez seleccionado el cliente, se podrán modificar los números de teléfono </w:t>
      </w:r>
      <w:r w:rsidRPr="005C0EBF">
        <w:rPr>
          <w:rFonts w:eastAsia="Calibri"/>
          <w:lang w:val="es-EC"/>
        </w:rPr>
        <w:t>celular</w:t>
      </w:r>
      <w:r w:rsidRPr="005C0EBF">
        <w:rPr>
          <w:lang w:val="es-EC"/>
        </w:rPr>
        <w:t xml:space="preserve">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003D5298" w:rsidP="0033258E" w:rsidRDefault="003D5298" w14:paraId="3CDBEC4F" w14:textId="416B19B2">
      <w:pPr>
        <w:ind w:left="792"/>
        <w:jc w:val="both"/>
      </w:pPr>
      <w:r w:rsidRPr="645AFC59">
        <w:rPr>
          <w:rFonts w:eastAsia="Calibri"/>
        </w:rPr>
        <w:t xml:space="preserve">h) </w:t>
      </w:r>
      <w:r w:rsidR="00AA2630">
        <w:rPr>
          <w:rFonts w:eastAsia="Calibri"/>
        </w:rPr>
        <w:t>Salidas:</w:t>
      </w:r>
    </w:p>
    <w:p w:rsidR="003D5298" w:rsidP="00AA2630" w:rsidRDefault="003D5298" w14:paraId="5C057454" w14:textId="77777777">
      <w:pPr>
        <w:pStyle w:val="ListParagraph"/>
        <w:widowControl/>
        <w:numPr>
          <w:ilvl w:val="0"/>
          <w:numId w:val="107"/>
        </w:numPr>
        <w:spacing w:after="160" w:line="259" w:lineRule="auto"/>
        <w:ind w:left="1512"/>
        <w:jc w:val="both"/>
      </w:pPr>
      <w:r w:rsidRPr="7D4A7E7B">
        <w:t>Los datos son correctos “Cliente Registrado Correctamente”.</w:t>
      </w:r>
    </w:p>
    <w:p w:rsidRPr="00D425FB" w:rsidR="003D5298" w:rsidP="00AA2630" w:rsidRDefault="003D5298" w14:paraId="584CAE5B" w14:textId="77777777">
      <w:pPr>
        <w:pStyle w:val="ListParagraph"/>
        <w:widowControl/>
        <w:numPr>
          <w:ilvl w:val="0"/>
          <w:numId w:val="107"/>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10C9ABDC" w14:textId="77777777">
      <w:pPr>
        <w:ind w:left="792"/>
        <w:jc w:val="both"/>
        <w:rPr>
          <w:lang w:val="es-EC"/>
        </w:rPr>
      </w:pPr>
      <w:r w:rsidRPr="005C0EBF">
        <w:rPr>
          <w:lang w:val="es-EC"/>
        </w:rPr>
        <w:t>rcl</w:t>
      </w:r>
      <w:r w:rsidRPr="00B7166F">
        <w:rPr>
          <w:vertAlign w:val="subscript"/>
          <w:lang w:val="es-EC"/>
        </w:rPr>
        <w:t>17</w:t>
      </w:r>
      <w:r w:rsidRPr="005C0EBF">
        <w:rPr>
          <w:lang w:val="es-EC"/>
        </w:rPr>
        <w:t>v1.0</w:t>
      </w:r>
    </w:p>
    <w:p w:rsidRPr="005C0EBF" w:rsidR="003D5298" w:rsidP="0033258E" w:rsidRDefault="003D5298" w14:paraId="23D2BF63" w14:textId="77777777">
      <w:pPr>
        <w:ind w:left="792"/>
        <w:jc w:val="both"/>
        <w:rPr>
          <w:lang w:val="es-EC"/>
        </w:rPr>
      </w:pPr>
      <w:r w:rsidRPr="005C0EBF">
        <w:rPr>
          <w:rFonts w:eastAsia="Calibri"/>
          <w:lang w:val="es-EC"/>
        </w:rPr>
        <w:t>a) Descripción: El sistema permitirá modificar los números de teléfono celular de un cliente tipo persona, identificándolo por su nombre.</w:t>
      </w:r>
    </w:p>
    <w:p w:rsidRPr="005C0EBF" w:rsidR="003D5298" w:rsidP="0033258E" w:rsidRDefault="003D5298" w14:paraId="6704EFBC" w14:textId="4E967CD7">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436DF708" w14:textId="76EA3DCB">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6CAAD1C9" w14:textId="76A23597">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703EEABA"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38BFD230" w14:textId="77777777">
      <w:pPr>
        <w:ind w:left="792"/>
        <w:jc w:val="both"/>
      </w:pPr>
      <w:r w:rsidRPr="645AFC59">
        <w:rPr>
          <w:rFonts w:eastAsia="Calibri"/>
        </w:rPr>
        <w:t>f) Entradas:</w:t>
      </w:r>
    </w:p>
    <w:p w:rsidR="003D5298" w:rsidP="00AA2630" w:rsidRDefault="003D5298" w14:paraId="31EF5594" w14:textId="77777777">
      <w:pPr>
        <w:pStyle w:val="ListParagraph"/>
        <w:widowControl/>
        <w:numPr>
          <w:ilvl w:val="0"/>
          <w:numId w:val="19"/>
        </w:numPr>
        <w:spacing w:after="160" w:line="259" w:lineRule="auto"/>
        <w:ind w:left="1512"/>
        <w:jc w:val="both"/>
        <w:rPr>
          <w:rFonts w:eastAsia="Calibri"/>
        </w:rPr>
      </w:pPr>
      <w:r>
        <w:rPr>
          <w:rFonts w:eastAsia="Calibri"/>
        </w:rPr>
        <w:t>N</w:t>
      </w:r>
      <w:r w:rsidRPr="645AFC59">
        <w:rPr>
          <w:rFonts w:eastAsia="Calibri"/>
        </w:rPr>
        <w:t>úmeros de teléfono celular</w:t>
      </w:r>
      <w:r>
        <w:rPr>
          <w:rFonts w:eastAsia="Calibri"/>
        </w:rPr>
        <w:t xml:space="preserve">: </w:t>
      </w:r>
      <w:r w:rsidRPr="00B82B3D">
        <w:rPr>
          <w:rFonts w:eastAsia="Calibri"/>
        </w:rPr>
        <w:t>cadena de caracteres de 10 dígitos, que comiencen con 09.</w:t>
      </w:r>
    </w:p>
    <w:p w:rsidRPr="008A5DF7" w:rsidR="003D5298" w:rsidP="00AA2630" w:rsidRDefault="003D5298" w14:paraId="45B2D5F3" w14:textId="77777777">
      <w:pPr>
        <w:pStyle w:val="ListParagraph"/>
        <w:widowControl/>
        <w:numPr>
          <w:ilvl w:val="0"/>
          <w:numId w:val="19"/>
        </w:numPr>
        <w:spacing w:after="160" w:line="259" w:lineRule="auto"/>
        <w:ind w:left="1512"/>
        <w:jc w:val="both"/>
        <w:rPr>
          <w:rFonts w:eastAsia="Calibri"/>
        </w:rPr>
      </w:pPr>
      <w:r>
        <w:rPr>
          <w:rFonts w:eastAsia="Calibri"/>
        </w:rPr>
        <w:t>N</w:t>
      </w:r>
      <w:r w:rsidRPr="645AFC59">
        <w:rPr>
          <w:rFonts w:eastAsia="Calibri"/>
        </w:rPr>
        <w:t>ombre</w:t>
      </w:r>
      <w:r>
        <w:rPr>
          <w:rFonts w:eastAsia="Calibri"/>
        </w:rPr>
        <w:t xml:space="preserve">: </w:t>
      </w:r>
      <w:r w:rsidRPr="00B92C6A">
        <w:rPr>
          <w:rFonts w:eastAsia="Calibri"/>
        </w:rPr>
        <w:t>cadena de caracteres que contenga hasta 128 caracteres entre letras y espacios.</w:t>
      </w:r>
    </w:p>
    <w:p w:rsidRPr="005C0EBF" w:rsidR="003D5298" w:rsidP="0033258E" w:rsidRDefault="003D5298" w14:paraId="78C6942E" w14:textId="77777777">
      <w:pPr>
        <w:ind w:left="792"/>
        <w:jc w:val="both"/>
        <w:rPr>
          <w:lang w:val="es-EC"/>
        </w:rPr>
      </w:pPr>
      <w:r w:rsidRPr="005C0EBF">
        <w:rPr>
          <w:rFonts w:eastAsia="Calibri"/>
          <w:lang w:val="es-EC"/>
        </w:rPr>
        <w:t>g) Proceso:</w:t>
      </w:r>
    </w:p>
    <w:p w:rsidRPr="005C0EBF" w:rsidR="003D5298" w:rsidP="0033258E" w:rsidRDefault="003D5298" w14:paraId="752F9ECC" w14:textId="77777777">
      <w:pPr>
        <w:ind w:left="792"/>
        <w:jc w:val="both"/>
        <w:rPr>
          <w:rFonts w:eastAsia="Calibri"/>
          <w:lang w:val="es-EC"/>
        </w:rPr>
      </w:pPr>
      <w:r w:rsidRPr="005C0EBF">
        <w:rPr>
          <w:lang w:val="es-EC"/>
        </w:rPr>
        <w:t xml:space="preserve">El empleado de la mesa de servicios de la empresa Redinco  podrá buscar a un cliente tipo persona mediante su nombre. Una vez seleccionado el cliente, se podrán modificar los números de teléfono </w:t>
      </w:r>
      <w:r w:rsidRPr="005C0EBF">
        <w:rPr>
          <w:rFonts w:eastAsia="Calibri"/>
          <w:lang w:val="es-EC"/>
        </w:rPr>
        <w:t>celular</w:t>
      </w:r>
      <w:r w:rsidRPr="005C0EBF">
        <w:rPr>
          <w:lang w:val="es-EC"/>
        </w:rPr>
        <w:t xml:space="preserve">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003D5298" w:rsidP="0033258E" w:rsidRDefault="003D5298" w14:paraId="3EEBDC24" w14:textId="6970321D">
      <w:pPr>
        <w:ind w:left="792"/>
        <w:jc w:val="both"/>
      </w:pPr>
      <w:r w:rsidRPr="645AFC59">
        <w:rPr>
          <w:rFonts w:eastAsia="Calibri"/>
        </w:rPr>
        <w:t xml:space="preserve">h) </w:t>
      </w:r>
      <w:r w:rsidR="00AA2630">
        <w:rPr>
          <w:rFonts w:eastAsia="Calibri"/>
        </w:rPr>
        <w:t>Salidas:</w:t>
      </w:r>
    </w:p>
    <w:p w:rsidR="003D5298" w:rsidP="00AA2630" w:rsidRDefault="003D5298" w14:paraId="7969176F" w14:textId="77777777">
      <w:pPr>
        <w:pStyle w:val="ListParagraph"/>
        <w:widowControl/>
        <w:numPr>
          <w:ilvl w:val="0"/>
          <w:numId w:val="106"/>
        </w:numPr>
        <w:spacing w:after="160" w:line="259" w:lineRule="auto"/>
        <w:ind w:left="1512"/>
        <w:jc w:val="both"/>
      </w:pPr>
      <w:r w:rsidRPr="4FC4B188">
        <w:t>Los datos son correctos “Cliente Registrado Correctamente”.</w:t>
      </w:r>
    </w:p>
    <w:p w:rsidRPr="00D425FB" w:rsidR="003D5298" w:rsidP="00AA2630" w:rsidRDefault="003D5298" w14:paraId="4FB4ECAB" w14:textId="77777777">
      <w:pPr>
        <w:pStyle w:val="ListParagraph"/>
        <w:widowControl/>
        <w:numPr>
          <w:ilvl w:val="0"/>
          <w:numId w:val="106"/>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6AE832F6" w14:textId="77777777">
      <w:pPr>
        <w:ind w:left="792"/>
        <w:jc w:val="both"/>
        <w:rPr>
          <w:lang w:val="es-EC"/>
        </w:rPr>
      </w:pPr>
      <w:r w:rsidRPr="005C0EBF">
        <w:rPr>
          <w:lang w:val="es-EC"/>
        </w:rPr>
        <w:t>rcl</w:t>
      </w:r>
      <w:r w:rsidRPr="00B7166F">
        <w:rPr>
          <w:vertAlign w:val="subscript"/>
          <w:lang w:val="es-EC"/>
        </w:rPr>
        <w:t>18</w:t>
      </w:r>
      <w:r w:rsidRPr="005C0EBF">
        <w:rPr>
          <w:lang w:val="es-EC"/>
        </w:rPr>
        <w:t>v1.0</w:t>
      </w:r>
    </w:p>
    <w:p w:rsidRPr="005C0EBF" w:rsidR="003D5298" w:rsidP="0033258E" w:rsidRDefault="003D5298" w14:paraId="68F7F536" w14:textId="77777777">
      <w:pPr>
        <w:ind w:left="792"/>
        <w:jc w:val="both"/>
        <w:rPr>
          <w:lang w:val="es-EC"/>
        </w:rPr>
      </w:pPr>
      <w:r w:rsidRPr="005C0EBF">
        <w:rPr>
          <w:rFonts w:eastAsia="Calibri"/>
          <w:lang w:val="es-EC"/>
        </w:rPr>
        <w:t>a) Descripción: El sistema permitirá modificar el nombre de contacto de un cliente tipo persona, identificándolo por su cédula de ciudadanía.</w:t>
      </w:r>
    </w:p>
    <w:p w:rsidRPr="005C0EBF" w:rsidR="003D5298" w:rsidP="0033258E" w:rsidRDefault="003D5298" w14:paraId="0B86FD8D" w14:textId="7BF20848">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54B9B109" w14:textId="3B6D245E">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72C9838D" w14:textId="3254CBEB">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37C8BDE5"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2B29D5D5" w14:textId="77777777">
      <w:pPr>
        <w:ind w:left="792"/>
        <w:jc w:val="both"/>
      </w:pPr>
      <w:r w:rsidRPr="645AFC59">
        <w:rPr>
          <w:rFonts w:eastAsia="Calibri"/>
        </w:rPr>
        <w:t>f) Entradas:</w:t>
      </w:r>
    </w:p>
    <w:p w:rsidR="003D5298" w:rsidP="00AA2630" w:rsidRDefault="003D5298" w14:paraId="7EFD0579" w14:textId="77777777">
      <w:pPr>
        <w:pStyle w:val="ListParagraph"/>
        <w:widowControl/>
        <w:numPr>
          <w:ilvl w:val="0"/>
          <w:numId w:val="20"/>
        </w:numPr>
        <w:spacing w:after="160" w:line="259" w:lineRule="auto"/>
        <w:ind w:left="1512"/>
        <w:jc w:val="both"/>
        <w:rPr>
          <w:rFonts w:eastAsia="Calibri"/>
        </w:rPr>
      </w:pPr>
      <w:r w:rsidRPr="645AFC59">
        <w:rPr>
          <w:rFonts w:eastAsia="Calibri"/>
        </w:rPr>
        <w:t>Nombre de contacto</w:t>
      </w:r>
      <w:r>
        <w:rPr>
          <w:rFonts w:eastAsia="Calibri"/>
        </w:rPr>
        <w:t xml:space="preserve">: </w:t>
      </w:r>
      <w:r w:rsidRPr="006068BE">
        <w:rPr>
          <w:rFonts w:eastAsia="Calibri"/>
        </w:rPr>
        <w:t>cadena de caracteres que contenga hasta 128 caracteres entre letras y espacios.</w:t>
      </w:r>
    </w:p>
    <w:p w:rsidRPr="008A5DF7" w:rsidR="003D5298" w:rsidP="00AA2630" w:rsidRDefault="003D5298" w14:paraId="4BC7DC88" w14:textId="77777777">
      <w:pPr>
        <w:pStyle w:val="ListParagraph"/>
        <w:widowControl/>
        <w:numPr>
          <w:ilvl w:val="0"/>
          <w:numId w:val="20"/>
        </w:numPr>
        <w:spacing w:after="160" w:line="259" w:lineRule="auto"/>
        <w:ind w:left="1512"/>
        <w:jc w:val="both"/>
        <w:rPr>
          <w:rFonts w:eastAsia="Calibri"/>
        </w:rPr>
      </w:pPr>
      <w:r w:rsidRPr="645AFC59">
        <w:rPr>
          <w:rFonts w:eastAsia="Calibri"/>
        </w:rPr>
        <w:t>Cédula de ciudadaní</w:t>
      </w:r>
      <w:r>
        <w:rPr>
          <w:rFonts w:eastAsia="Calibri"/>
        </w:rPr>
        <w:t xml:space="preserve">a: </w:t>
      </w:r>
      <w:r w:rsidRPr="00691297">
        <w:rPr>
          <w:rFonts w:eastAsia="Calibri"/>
        </w:rPr>
        <w:t>cadena de caracteres de 10 dígitos con el último dígito como dígito verificador.</w:t>
      </w:r>
    </w:p>
    <w:p w:rsidRPr="005C0EBF" w:rsidR="003D5298" w:rsidP="0033258E" w:rsidRDefault="003D5298" w14:paraId="4D6424B2" w14:textId="77777777">
      <w:pPr>
        <w:ind w:left="792"/>
        <w:jc w:val="both"/>
        <w:rPr>
          <w:lang w:val="es-EC"/>
        </w:rPr>
      </w:pPr>
      <w:r w:rsidRPr="005C0EBF">
        <w:rPr>
          <w:rFonts w:eastAsia="Calibri"/>
          <w:lang w:val="es-EC"/>
        </w:rPr>
        <w:t>g) Proceso:</w:t>
      </w:r>
    </w:p>
    <w:p w:rsidRPr="00D425FB" w:rsidR="003D5298" w:rsidP="0033258E" w:rsidRDefault="003D5298" w14:paraId="15E0B1F5" w14:textId="77777777">
      <w:pPr>
        <w:ind w:left="792"/>
        <w:jc w:val="both"/>
        <w:rPr>
          <w:rFonts w:eastAsiaTheme="minorHAnsi"/>
          <w:lang w:val="es-EC"/>
        </w:rPr>
      </w:pPr>
      <w:r w:rsidRPr="005C0EBF">
        <w:rPr>
          <w:lang w:val="es-EC"/>
        </w:rPr>
        <w:t xml:space="preserve">El empleado de la mesa de servicios de la empresa Redinco  podrá buscar a un cliente tipo persona mediante su cédula de ciudadanía. Una vez seleccionado el cliente, se podrá modificar el </w:t>
      </w:r>
      <w:r w:rsidRPr="005C0EBF">
        <w:rPr>
          <w:rFonts w:eastAsia="Calibri"/>
          <w:lang w:val="es-EC"/>
        </w:rPr>
        <w:t>nombre de contacto</w:t>
      </w:r>
      <w:r w:rsidRPr="005C0EBF">
        <w:rPr>
          <w:lang w:val="es-EC"/>
        </w:rPr>
        <w:t xml:space="preserve"> de este. El sistema permitirá el ingreso de caracteres alfanuméricos. Si el usuario selecciona el botón aceptar y el campo de nombre de contacto se encuentra en blanco se emitirá el mensaje “Existen campos vacíos”, mientras que si se ingresó un nombre de contacto se mostrará el mensaje “Cliente Modificado Correctamente”.</w:t>
      </w:r>
    </w:p>
    <w:p w:rsidR="003D5298" w:rsidP="0033258E" w:rsidRDefault="003D5298" w14:paraId="6817D00E" w14:textId="6DF7D04E">
      <w:pPr>
        <w:ind w:left="792"/>
        <w:jc w:val="both"/>
      </w:pPr>
      <w:r w:rsidRPr="645AFC59">
        <w:rPr>
          <w:rFonts w:eastAsia="Calibri"/>
        </w:rPr>
        <w:t xml:space="preserve">h) </w:t>
      </w:r>
      <w:r w:rsidR="00AA2630">
        <w:rPr>
          <w:rFonts w:eastAsia="Calibri"/>
        </w:rPr>
        <w:t>Salidas:</w:t>
      </w:r>
    </w:p>
    <w:p w:rsidR="003D5298" w:rsidP="00AA2630" w:rsidRDefault="003D5298" w14:paraId="749590EF" w14:textId="77777777">
      <w:pPr>
        <w:pStyle w:val="ListParagraph"/>
        <w:widowControl/>
        <w:numPr>
          <w:ilvl w:val="0"/>
          <w:numId w:val="109"/>
        </w:numPr>
        <w:spacing w:after="160" w:line="259" w:lineRule="auto"/>
        <w:ind w:left="1512"/>
        <w:jc w:val="both"/>
      </w:pPr>
      <w:r w:rsidRPr="69D05D5D">
        <w:t>Los datos son correctos “Cliente Registrado Correctamente”.</w:t>
      </w:r>
    </w:p>
    <w:p w:rsidRPr="00D425FB" w:rsidR="003D5298" w:rsidP="00AA2630" w:rsidRDefault="003D5298" w14:paraId="28E61796" w14:textId="77777777">
      <w:pPr>
        <w:pStyle w:val="ListParagraph"/>
        <w:widowControl/>
        <w:numPr>
          <w:ilvl w:val="0"/>
          <w:numId w:val="109"/>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1E23AB96" w14:textId="77777777">
      <w:pPr>
        <w:ind w:left="792"/>
        <w:jc w:val="both"/>
        <w:rPr>
          <w:lang w:val="es-EC"/>
        </w:rPr>
      </w:pPr>
      <w:r w:rsidRPr="005C0EBF">
        <w:rPr>
          <w:lang w:val="es-EC"/>
        </w:rPr>
        <w:t>rcl</w:t>
      </w:r>
      <w:r w:rsidRPr="00B7166F">
        <w:rPr>
          <w:vertAlign w:val="subscript"/>
          <w:lang w:val="es-EC"/>
        </w:rPr>
        <w:t>19</w:t>
      </w:r>
      <w:r w:rsidRPr="005C0EBF">
        <w:rPr>
          <w:lang w:val="es-EC"/>
        </w:rPr>
        <w:t>v1.0</w:t>
      </w:r>
    </w:p>
    <w:p w:rsidRPr="005C0EBF" w:rsidR="003D5298" w:rsidP="0033258E" w:rsidRDefault="003D5298" w14:paraId="597A6804" w14:textId="77777777">
      <w:pPr>
        <w:ind w:left="792"/>
        <w:jc w:val="both"/>
        <w:rPr>
          <w:lang w:val="es-EC"/>
        </w:rPr>
      </w:pPr>
      <w:r w:rsidRPr="005C0EBF">
        <w:rPr>
          <w:rFonts w:eastAsia="Calibri"/>
          <w:lang w:val="es-EC"/>
        </w:rPr>
        <w:t>a) Descripción: El sistema permitirá modificar el nombre de contacto de un cliente tipo persona, identificándolo por su nombre</w:t>
      </w:r>
    </w:p>
    <w:p w:rsidRPr="005C0EBF" w:rsidR="003D5298" w:rsidP="0033258E" w:rsidRDefault="003D5298" w14:paraId="47F54914" w14:textId="73F04210">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28016620" w14:textId="0B227971">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58B795A4" w14:textId="30DFA0A9">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15F4A160"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64DFAFD2" w14:textId="77777777">
      <w:pPr>
        <w:ind w:left="792"/>
        <w:jc w:val="both"/>
      </w:pPr>
      <w:r w:rsidRPr="645AFC59">
        <w:rPr>
          <w:rFonts w:eastAsia="Calibri"/>
        </w:rPr>
        <w:t>f) Entradas:</w:t>
      </w:r>
    </w:p>
    <w:p w:rsidRPr="00CB57A9" w:rsidR="003D5298" w:rsidP="00AA2630" w:rsidRDefault="003D5298" w14:paraId="74690438" w14:textId="77777777">
      <w:pPr>
        <w:pStyle w:val="ListParagraph"/>
        <w:widowControl/>
        <w:numPr>
          <w:ilvl w:val="0"/>
          <w:numId w:val="21"/>
        </w:numPr>
        <w:spacing w:after="160" w:line="259" w:lineRule="auto"/>
        <w:ind w:left="1512"/>
        <w:jc w:val="both"/>
      </w:pPr>
      <w:r w:rsidRPr="645AFC59">
        <w:rPr>
          <w:rFonts w:eastAsia="Calibri"/>
        </w:rPr>
        <w:t>Nombre de contacto</w:t>
      </w:r>
      <w:r>
        <w:rPr>
          <w:rFonts w:eastAsia="Calibri"/>
        </w:rPr>
        <w:t xml:space="preserve">: </w:t>
      </w:r>
      <w:r w:rsidRPr="006068BE">
        <w:rPr>
          <w:rFonts w:eastAsia="Calibri"/>
        </w:rPr>
        <w:t>cadena de caracteres que contenga hasta 128 caracteres entre letras y espacios.</w:t>
      </w:r>
    </w:p>
    <w:p w:rsidRPr="00915994" w:rsidR="003D5298" w:rsidP="00AA2630" w:rsidRDefault="003D5298" w14:paraId="7BD3DEFD" w14:textId="77777777">
      <w:pPr>
        <w:pStyle w:val="ListParagraph"/>
        <w:widowControl/>
        <w:numPr>
          <w:ilvl w:val="0"/>
          <w:numId w:val="21"/>
        </w:numPr>
        <w:spacing w:after="160" w:line="259" w:lineRule="auto"/>
        <w:ind w:left="1512"/>
        <w:jc w:val="both"/>
      </w:pPr>
      <w:r w:rsidRPr="645AFC59">
        <w:rPr>
          <w:rFonts w:eastAsia="Calibri"/>
        </w:rPr>
        <w:t>Nombre</w:t>
      </w:r>
      <w:r>
        <w:rPr>
          <w:rFonts w:eastAsia="Calibri"/>
        </w:rPr>
        <w:t xml:space="preserve">: </w:t>
      </w:r>
      <w:r w:rsidRPr="000445E6">
        <w:rPr>
          <w:rFonts w:eastAsia="Calibri"/>
        </w:rPr>
        <w:t>cadena de caracteres que contenga hasta 128 caracteres entre letras y espacios.</w:t>
      </w:r>
    </w:p>
    <w:p w:rsidRPr="005C0EBF" w:rsidR="003D5298" w:rsidP="0033258E" w:rsidRDefault="003D5298" w14:paraId="0A1E797D" w14:textId="77777777">
      <w:pPr>
        <w:ind w:left="792"/>
        <w:jc w:val="both"/>
        <w:rPr>
          <w:lang w:val="es-EC"/>
        </w:rPr>
      </w:pPr>
      <w:r w:rsidRPr="005C0EBF">
        <w:rPr>
          <w:rFonts w:eastAsia="Calibri"/>
          <w:lang w:val="es-EC"/>
        </w:rPr>
        <w:t>g) Proceso:</w:t>
      </w:r>
    </w:p>
    <w:p w:rsidRPr="005C0EBF" w:rsidR="003D5298" w:rsidP="0033258E" w:rsidRDefault="003D5298" w14:paraId="4E276156" w14:textId="77777777">
      <w:pPr>
        <w:ind w:left="792"/>
        <w:jc w:val="both"/>
        <w:rPr>
          <w:rFonts w:eastAsia="Calibri"/>
          <w:lang w:val="es-EC"/>
        </w:rPr>
      </w:pPr>
      <w:r w:rsidRPr="005C0EBF">
        <w:rPr>
          <w:lang w:val="es-EC"/>
        </w:rPr>
        <w:t>El empleado de la mesa de servicios de la empresa Redinco  podrá buscar a un cliente tipo persona mediante su nombre. Una vez seleccionado el cliente, se podrá modificar el nombre de contacto del mismo. El sistema permitirá el ingreso de caracteres alfanuméricos. Si el usuario selecciona el botón aceptar y el campo de nombre de contacto se encuentra en blanco se emitirá el mensaje “Existen campos vacíos”, mientras que si se ingresó un nombre de contacto se mostrará el mensaje “Cliente Modificado Correctamente”.</w:t>
      </w:r>
    </w:p>
    <w:p w:rsidR="003D5298" w:rsidP="0033258E" w:rsidRDefault="003D5298" w14:paraId="57CE1188" w14:textId="18E5E542">
      <w:pPr>
        <w:ind w:left="792"/>
        <w:jc w:val="both"/>
      </w:pPr>
      <w:r w:rsidRPr="645AFC59">
        <w:rPr>
          <w:rFonts w:eastAsia="Calibri"/>
        </w:rPr>
        <w:t xml:space="preserve">h) </w:t>
      </w:r>
      <w:r w:rsidR="00AA2630">
        <w:rPr>
          <w:rFonts w:eastAsia="Calibri"/>
        </w:rPr>
        <w:t>Salidas:</w:t>
      </w:r>
    </w:p>
    <w:p w:rsidR="003D5298" w:rsidP="00AA2630" w:rsidRDefault="003D5298" w14:paraId="178380D3" w14:textId="77777777">
      <w:pPr>
        <w:pStyle w:val="ListParagraph"/>
        <w:widowControl/>
        <w:numPr>
          <w:ilvl w:val="0"/>
          <w:numId w:val="110"/>
        </w:numPr>
        <w:spacing w:after="160" w:line="259" w:lineRule="auto"/>
        <w:ind w:left="1512"/>
        <w:jc w:val="both"/>
      </w:pPr>
      <w:r w:rsidRPr="2DD02AB0">
        <w:t>Los datos son correctos “Cliente Registrado Correctamente”.</w:t>
      </w:r>
    </w:p>
    <w:p w:rsidRPr="00D425FB" w:rsidR="003D5298" w:rsidP="00AA2630" w:rsidRDefault="003D5298" w14:paraId="2AF1E024" w14:textId="77777777">
      <w:pPr>
        <w:pStyle w:val="ListParagraph"/>
        <w:widowControl/>
        <w:numPr>
          <w:ilvl w:val="0"/>
          <w:numId w:val="110"/>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1C30957B" w14:textId="77777777">
      <w:pPr>
        <w:ind w:left="792"/>
        <w:jc w:val="both"/>
        <w:rPr>
          <w:lang w:val="es-EC"/>
        </w:rPr>
      </w:pPr>
      <w:r w:rsidRPr="005C0EBF">
        <w:rPr>
          <w:lang w:val="es-EC"/>
        </w:rPr>
        <w:t>rcl</w:t>
      </w:r>
      <w:r w:rsidRPr="00B7166F">
        <w:rPr>
          <w:vertAlign w:val="subscript"/>
          <w:lang w:val="es-EC"/>
        </w:rPr>
        <w:t>20</w:t>
      </w:r>
      <w:r w:rsidRPr="005C0EBF">
        <w:rPr>
          <w:lang w:val="es-EC"/>
        </w:rPr>
        <w:t>v1.0</w:t>
      </w:r>
    </w:p>
    <w:p w:rsidRPr="005C0EBF" w:rsidR="003D5298" w:rsidP="0033258E" w:rsidRDefault="003D5298" w14:paraId="0EE33F57" w14:textId="77777777">
      <w:pPr>
        <w:ind w:left="792"/>
        <w:jc w:val="both"/>
        <w:rPr>
          <w:lang w:val="es-EC"/>
        </w:rPr>
      </w:pPr>
      <w:r w:rsidRPr="005C0EBF">
        <w:rPr>
          <w:rFonts w:eastAsia="Calibri"/>
          <w:lang w:val="es-EC"/>
        </w:rPr>
        <w:t>a) Descripción: El sistema permitirá modificar la descripción de contacto de un cliente tipo persona, identificándolo por su cédula de ciudadanía.</w:t>
      </w:r>
    </w:p>
    <w:p w:rsidRPr="005C0EBF" w:rsidR="003D5298" w:rsidP="0033258E" w:rsidRDefault="003D5298" w14:paraId="3F01B42A" w14:textId="5CCE864D">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3F6974A4" w14:textId="51825CCB">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4BAC990F" w14:textId="7BFD80F7">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3778BA5A"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2D91E9BC" w14:textId="77777777">
      <w:pPr>
        <w:ind w:left="792"/>
        <w:jc w:val="both"/>
      </w:pPr>
      <w:r w:rsidRPr="645AFC59">
        <w:rPr>
          <w:rFonts w:eastAsia="Calibri"/>
        </w:rPr>
        <w:t>f) Entradas:</w:t>
      </w:r>
    </w:p>
    <w:p w:rsidRPr="003D2133" w:rsidR="003D5298" w:rsidP="00AA2630" w:rsidRDefault="003D5298" w14:paraId="51C09F5F" w14:textId="77777777">
      <w:pPr>
        <w:pStyle w:val="ListParagraph"/>
        <w:widowControl/>
        <w:numPr>
          <w:ilvl w:val="0"/>
          <w:numId w:val="22"/>
        </w:numPr>
        <w:spacing w:after="160" w:line="259" w:lineRule="auto"/>
        <w:ind w:left="1512"/>
        <w:jc w:val="both"/>
      </w:pPr>
      <w:r w:rsidRPr="645AFC59">
        <w:rPr>
          <w:rFonts w:eastAsia="Calibri"/>
        </w:rPr>
        <w:t>Descripción de contacto</w:t>
      </w:r>
      <w:r>
        <w:rPr>
          <w:rFonts w:eastAsia="Calibri"/>
        </w:rPr>
        <w:t xml:space="preserve">: </w:t>
      </w:r>
      <w:r w:rsidRPr="00033292">
        <w:rPr>
          <w:rFonts w:eastAsia="Calibri"/>
        </w:rPr>
        <w:t>cadena de caracteres de hasta 256 caracteres alfanuméricos.</w:t>
      </w:r>
    </w:p>
    <w:p w:rsidRPr="003D2133" w:rsidR="003D5298" w:rsidP="00AA2630" w:rsidRDefault="003D5298" w14:paraId="65AEE3B0" w14:textId="77777777">
      <w:pPr>
        <w:pStyle w:val="ListParagraph"/>
        <w:widowControl/>
        <w:numPr>
          <w:ilvl w:val="0"/>
          <w:numId w:val="22"/>
        </w:numPr>
        <w:spacing w:after="160" w:line="259" w:lineRule="auto"/>
        <w:ind w:left="1512"/>
        <w:jc w:val="both"/>
      </w:pPr>
      <w:r w:rsidRPr="645AFC59">
        <w:rPr>
          <w:rFonts w:eastAsia="Calibri"/>
        </w:rPr>
        <w:t>Cédula de ciudadanía</w:t>
      </w:r>
      <w:r>
        <w:rPr>
          <w:rFonts w:eastAsia="Calibri"/>
        </w:rPr>
        <w:t xml:space="preserve">: </w:t>
      </w:r>
      <w:r w:rsidRPr="00AE6390">
        <w:rPr>
          <w:rFonts w:eastAsia="Calibri"/>
        </w:rPr>
        <w:t>cadena de caracteres de 10 dígitos con el último dígito como dígito verificador.</w:t>
      </w:r>
    </w:p>
    <w:p w:rsidRPr="005C0EBF" w:rsidR="003D5298" w:rsidP="0033258E" w:rsidRDefault="003D5298" w14:paraId="0161D186" w14:textId="77777777">
      <w:pPr>
        <w:ind w:left="792"/>
        <w:jc w:val="both"/>
        <w:rPr>
          <w:lang w:val="es-EC"/>
        </w:rPr>
      </w:pPr>
      <w:r w:rsidRPr="005C0EBF">
        <w:rPr>
          <w:rFonts w:eastAsia="Calibri"/>
          <w:lang w:val="es-EC"/>
        </w:rPr>
        <w:t>g) Proceso:</w:t>
      </w:r>
    </w:p>
    <w:p w:rsidRPr="005C0EBF" w:rsidR="003D5298" w:rsidP="0033258E" w:rsidRDefault="003D5298" w14:paraId="20AFBB74" w14:textId="77777777">
      <w:pPr>
        <w:ind w:left="792"/>
        <w:jc w:val="both"/>
        <w:rPr>
          <w:rFonts w:eastAsia="Calibri"/>
          <w:lang w:val="es-EC"/>
        </w:rPr>
      </w:pPr>
      <w:r w:rsidRPr="005C0EBF">
        <w:rPr>
          <w:lang w:val="es-EC"/>
        </w:rPr>
        <w:t>El empleado de la mesa de servicios de la empresa Redinco  podrá buscar a un cliente tipo persona mediante su cédula de ciudadanía. Una vez seleccionado el cliente, se podrá modificar la descripción de contacto de este. El sistema permitirá el ingreso de caracteres alfanuméricos. Si el usuario selecciona el botón aceptar y el campo de la descripción del contacto se encuentra en blanco se emitirá el mensaje “Existen campos vacíos”, mientras que si se ingresó un nombre de contacto se mostrará el mensaje “Cliente Modificado Correctamente”.</w:t>
      </w:r>
    </w:p>
    <w:p w:rsidR="003D5298" w:rsidP="0033258E" w:rsidRDefault="003D5298" w14:paraId="10B70658" w14:textId="72A749C3">
      <w:pPr>
        <w:ind w:left="792"/>
        <w:jc w:val="both"/>
      </w:pPr>
      <w:r w:rsidRPr="645AFC59">
        <w:rPr>
          <w:rFonts w:eastAsia="Calibri"/>
        </w:rPr>
        <w:t xml:space="preserve">h) </w:t>
      </w:r>
      <w:r w:rsidR="00AA2630">
        <w:rPr>
          <w:rFonts w:eastAsia="Calibri"/>
        </w:rPr>
        <w:t>Salidas:</w:t>
      </w:r>
    </w:p>
    <w:p w:rsidR="003D5298" w:rsidP="00AA2630" w:rsidRDefault="003D5298" w14:paraId="587B1B99" w14:textId="77777777">
      <w:pPr>
        <w:pStyle w:val="ListParagraph"/>
        <w:widowControl/>
        <w:numPr>
          <w:ilvl w:val="0"/>
          <w:numId w:val="111"/>
        </w:numPr>
        <w:spacing w:after="160" w:line="259" w:lineRule="auto"/>
        <w:ind w:left="1512"/>
        <w:jc w:val="both"/>
      </w:pPr>
      <w:r w:rsidRPr="2B0A2F87">
        <w:t>Los datos son correctos “Cliente Registrado Correctamente”.</w:t>
      </w:r>
    </w:p>
    <w:p w:rsidRPr="00D425FB" w:rsidR="003D5298" w:rsidP="00AA2630" w:rsidRDefault="003D5298" w14:paraId="05DE9291" w14:textId="77777777">
      <w:pPr>
        <w:pStyle w:val="ListParagraph"/>
        <w:widowControl/>
        <w:numPr>
          <w:ilvl w:val="0"/>
          <w:numId w:val="111"/>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46A97587" w14:textId="77777777">
      <w:pPr>
        <w:ind w:left="792"/>
        <w:jc w:val="both"/>
        <w:rPr>
          <w:lang w:val="es-EC"/>
        </w:rPr>
      </w:pPr>
      <w:r w:rsidRPr="005C0EBF">
        <w:rPr>
          <w:lang w:val="es-EC"/>
        </w:rPr>
        <w:t>rcl</w:t>
      </w:r>
      <w:r w:rsidRPr="00B7166F">
        <w:rPr>
          <w:vertAlign w:val="subscript"/>
          <w:lang w:val="es-EC"/>
        </w:rPr>
        <w:t>21</w:t>
      </w:r>
      <w:r w:rsidRPr="005C0EBF">
        <w:rPr>
          <w:lang w:val="es-EC"/>
        </w:rPr>
        <w:t>v1.0</w:t>
      </w:r>
    </w:p>
    <w:p w:rsidRPr="005C0EBF" w:rsidR="003D5298" w:rsidP="0033258E" w:rsidRDefault="003D5298" w14:paraId="6E0EA65D" w14:textId="77777777">
      <w:pPr>
        <w:ind w:left="792"/>
        <w:jc w:val="both"/>
        <w:rPr>
          <w:lang w:val="es-EC"/>
        </w:rPr>
      </w:pPr>
      <w:r w:rsidRPr="005C0EBF">
        <w:rPr>
          <w:rFonts w:eastAsia="Calibri"/>
          <w:lang w:val="es-EC"/>
        </w:rPr>
        <w:t>a) Descripción: El sistema permitirá modificar la descripción de contacto de un cliente tipo persona, identificándolo por su nombre.</w:t>
      </w:r>
    </w:p>
    <w:p w:rsidRPr="005C0EBF" w:rsidR="003D5298" w:rsidP="0033258E" w:rsidRDefault="003D5298" w14:paraId="43113452" w14:textId="676C9514">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0611156B" w14:textId="4A3C9830">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586F655D" w14:textId="68F2C99B">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4490832B"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7704CF0D" w14:textId="77777777">
      <w:pPr>
        <w:ind w:left="792"/>
        <w:jc w:val="both"/>
        <w:rPr>
          <w:rFonts w:eastAsia="Calibri"/>
        </w:rPr>
      </w:pPr>
      <w:r w:rsidRPr="645AFC59">
        <w:rPr>
          <w:rFonts w:eastAsia="Calibri"/>
        </w:rPr>
        <w:t>f) Entradas:</w:t>
      </w:r>
    </w:p>
    <w:p w:rsidRPr="003D2133" w:rsidR="003D5298" w:rsidP="00AA2630" w:rsidRDefault="003D5298" w14:paraId="0E881C0A" w14:textId="77777777">
      <w:pPr>
        <w:pStyle w:val="ListParagraph"/>
        <w:widowControl/>
        <w:numPr>
          <w:ilvl w:val="0"/>
          <w:numId w:val="23"/>
        </w:numPr>
        <w:spacing w:after="160" w:line="259" w:lineRule="auto"/>
        <w:ind w:left="1512"/>
        <w:jc w:val="both"/>
      </w:pPr>
      <w:r w:rsidRPr="645AFC59">
        <w:rPr>
          <w:rFonts w:eastAsia="Calibri"/>
        </w:rPr>
        <w:t>Descripción de contacto</w:t>
      </w:r>
      <w:r>
        <w:rPr>
          <w:rFonts w:eastAsia="Calibri"/>
        </w:rPr>
        <w:t xml:space="preserve">: </w:t>
      </w:r>
      <w:r w:rsidRPr="00033292">
        <w:rPr>
          <w:rFonts w:eastAsia="Calibri"/>
        </w:rPr>
        <w:t>cadena de caracteres de hasta 256 caracteres alfanuméricos.</w:t>
      </w:r>
    </w:p>
    <w:p w:rsidRPr="003D2133" w:rsidR="003D5298" w:rsidP="00AA2630" w:rsidRDefault="003D5298" w14:paraId="16A857EB" w14:textId="77777777">
      <w:pPr>
        <w:pStyle w:val="ListParagraph"/>
        <w:widowControl/>
        <w:numPr>
          <w:ilvl w:val="0"/>
          <w:numId w:val="23"/>
        </w:numPr>
        <w:spacing w:after="160" w:line="259" w:lineRule="auto"/>
        <w:ind w:left="1512"/>
        <w:jc w:val="both"/>
      </w:pPr>
      <w:r w:rsidRPr="645AFC59">
        <w:rPr>
          <w:rFonts w:eastAsia="Calibri"/>
        </w:rPr>
        <w:t>Nombre</w:t>
      </w:r>
      <w:r>
        <w:rPr>
          <w:rFonts w:eastAsia="Calibri"/>
        </w:rPr>
        <w:t xml:space="preserve">: </w:t>
      </w:r>
      <w:r w:rsidRPr="00071792">
        <w:rPr>
          <w:rFonts w:eastAsia="Calibri"/>
        </w:rPr>
        <w:t>cadena de caracteres que contenga hasta 128 caracteres entre letras y espacios.</w:t>
      </w:r>
    </w:p>
    <w:p w:rsidRPr="005C0EBF" w:rsidR="003D5298" w:rsidP="0033258E" w:rsidRDefault="003D5298" w14:paraId="53419342" w14:textId="77777777">
      <w:pPr>
        <w:ind w:left="792"/>
        <w:jc w:val="both"/>
        <w:rPr>
          <w:lang w:val="es-EC"/>
        </w:rPr>
      </w:pPr>
      <w:r w:rsidRPr="005C0EBF">
        <w:rPr>
          <w:rFonts w:eastAsia="Calibri"/>
          <w:lang w:val="es-EC"/>
        </w:rPr>
        <w:t>g) Proceso:</w:t>
      </w:r>
    </w:p>
    <w:p w:rsidRPr="005C0EBF" w:rsidR="003D5298" w:rsidP="0033258E" w:rsidRDefault="003D5298" w14:paraId="15BB305C" w14:textId="77777777">
      <w:pPr>
        <w:ind w:left="792"/>
        <w:jc w:val="both"/>
        <w:rPr>
          <w:rFonts w:eastAsia="Calibri"/>
          <w:lang w:val="es-EC"/>
        </w:rPr>
      </w:pPr>
      <w:r w:rsidRPr="005C0EBF">
        <w:rPr>
          <w:lang w:val="es-EC"/>
        </w:rPr>
        <w:t>El empleado de la mesa de servicios de la empresa Redinco  podrá buscar a un cliente tipo persona mediante su nombre. Una vez seleccionado el cliente, se podrá modificar la descripción de contacto del mismo. El sistema permitirá el ingreso de caracteres alfanuméricos. Si el usuario selecciona el botón aceptar y el campo de la descripción del contacto se encuentra en blanco se emitirá el mensaje “Existen campos vacíos”, mientras que si se ingresó un nombre de contacto se mostrará el mensaje “Cliente Modificado Correctamente”.</w:t>
      </w:r>
    </w:p>
    <w:p w:rsidR="003D5298" w:rsidP="0033258E" w:rsidRDefault="003D5298" w14:paraId="493AE3AE" w14:textId="37BD0456">
      <w:pPr>
        <w:ind w:left="792"/>
        <w:jc w:val="both"/>
      </w:pPr>
      <w:r w:rsidRPr="645AFC59">
        <w:rPr>
          <w:rFonts w:eastAsia="Calibri"/>
        </w:rPr>
        <w:t xml:space="preserve">h) </w:t>
      </w:r>
      <w:r w:rsidR="00AA2630">
        <w:rPr>
          <w:rFonts w:eastAsia="Calibri"/>
        </w:rPr>
        <w:t>Salidas:</w:t>
      </w:r>
    </w:p>
    <w:p w:rsidR="003D5298" w:rsidP="00AA2630" w:rsidRDefault="003D5298" w14:paraId="733D7521" w14:textId="77777777">
      <w:pPr>
        <w:pStyle w:val="ListParagraph"/>
        <w:widowControl/>
        <w:numPr>
          <w:ilvl w:val="0"/>
          <w:numId w:val="112"/>
        </w:numPr>
        <w:spacing w:after="160" w:line="259" w:lineRule="auto"/>
        <w:ind w:left="1512"/>
        <w:jc w:val="both"/>
      </w:pPr>
      <w:r w:rsidRPr="2A9A4CFD">
        <w:t>Los datos son correctos “Cliente Registrado Correctamente”.</w:t>
      </w:r>
    </w:p>
    <w:p w:rsidR="003D5298" w:rsidP="00AA2630" w:rsidRDefault="003D5298" w14:paraId="17C37AE9" w14:textId="77777777">
      <w:pPr>
        <w:pStyle w:val="ListParagraph"/>
        <w:widowControl/>
        <w:numPr>
          <w:ilvl w:val="0"/>
          <w:numId w:val="112"/>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414F034D" w14:textId="77777777">
      <w:pPr>
        <w:ind w:left="792"/>
        <w:jc w:val="both"/>
        <w:rPr>
          <w:lang w:val="es-EC"/>
        </w:rPr>
      </w:pPr>
    </w:p>
    <w:p w:rsidRPr="005C0EBF" w:rsidR="003D5298" w:rsidP="0033258E" w:rsidRDefault="003D5298" w14:paraId="0F3E85D4" w14:textId="77777777">
      <w:pPr>
        <w:ind w:left="792"/>
        <w:jc w:val="both"/>
        <w:rPr>
          <w:lang w:val="es-EC"/>
        </w:rPr>
      </w:pPr>
      <w:r w:rsidRPr="005C0EBF">
        <w:rPr>
          <w:lang w:val="es-EC"/>
        </w:rPr>
        <w:t>rcl</w:t>
      </w:r>
      <w:r w:rsidRPr="00B7166F">
        <w:rPr>
          <w:vertAlign w:val="subscript"/>
          <w:lang w:val="es-EC"/>
        </w:rPr>
        <w:t>22</w:t>
      </w:r>
      <w:r w:rsidRPr="005C0EBF">
        <w:rPr>
          <w:lang w:val="es-EC"/>
        </w:rPr>
        <w:t>v1.0</w:t>
      </w:r>
    </w:p>
    <w:p w:rsidRPr="005C0EBF" w:rsidR="003D5298" w:rsidP="0033258E" w:rsidRDefault="003D5298" w14:paraId="6CA0DC39" w14:textId="77777777">
      <w:pPr>
        <w:ind w:left="792"/>
        <w:jc w:val="both"/>
        <w:rPr>
          <w:lang w:val="es-EC"/>
        </w:rPr>
      </w:pPr>
      <w:r w:rsidRPr="005C0EBF">
        <w:rPr>
          <w:rFonts w:eastAsia="Calibri"/>
          <w:lang w:val="es-EC"/>
        </w:rPr>
        <w:t>a) Descripción: El sistema permitirá modificar el tipo de pago de un cliente tipo persona, identificándolo por su cédula de ciudadanía.</w:t>
      </w:r>
    </w:p>
    <w:p w:rsidRPr="005C0EBF" w:rsidR="003D5298" w:rsidP="0033258E" w:rsidRDefault="003D5298" w14:paraId="722D581C" w14:textId="581EB7DF">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509A2F78" w14:textId="5679C73C">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461BEDD4" w14:textId="70FC1803">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387FB2AF"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15F6C728" w14:textId="77777777">
      <w:pPr>
        <w:ind w:left="792"/>
        <w:jc w:val="both"/>
      </w:pPr>
      <w:r w:rsidRPr="645AFC59">
        <w:rPr>
          <w:rFonts w:eastAsia="Calibri"/>
        </w:rPr>
        <w:t>f) Entradas:</w:t>
      </w:r>
    </w:p>
    <w:p w:rsidR="003D5298" w:rsidP="00AA2630" w:rsidRDefault="003D5298" w14:paraId="37430C5E" w14:textId="77777777">
      <w:pPr>
        <w:pStyle w:val="ListParagraph"/>
        <w:widowControl/>
        <w:numPr>
          <w:ilvl w:val="0"/>
          <w:numId w:val="24"/>
        </w:numPr>
        <w:spacing w:after="160" w:line="259" w:lineRule="auto"/>
        <w:ind w:left="1512"/>
        <w:jc w:val="both"/>
        <w:rPr>
          <w:rFonts w:eastAsia="Calibri"/>
        </w:rPr>
      </w:pPr>
      <w:r w:rsidRPr="645AFC59">
        <w:rPr>
          <w:rFonts w:eastAsia="Calibri"/>
        </w:rPr>
        <w:t>Tipo de pago</w:t>
      </w:r>
      <w:r>
        <w:rPr>
          <w:rFonts w:eastAsia="Calibri"/>
        </w:rPr>
        <w:t xml:space="preserve">: </w:t>
      </w:r>
      <w:r w:rsidRPr="00CA207C">
        <w:rPr>
          <w:rFonts w:eastAsia="Calibri"/>
        </w:rPr>
        <w:t>que se elige entre acordado con cliente y definido en contrato.</w:t>
      </w:r>
    </w:p>
    <w:p w:rsidRPr="00AF49BF" w:rsidR="003D5298" w:rsidP="00AA2630" w:rsidRDefault="003D5298" w14:paraId="223E4CE4" w14:textId="77777777">
      <w:pPr>
        <w:pStyle w:val="ListParagraph"/>
        <w:widowControl/>
        <w:numPr>
          <w:ilvl w:val="0"/>
          <w:numId w:val="24"/>
        </w:numPr>
        <w:spacing w:after="160" w:line="259" w:lineRule="auto"/>
        <w:ind w:left="1512"/>
        <w:jc w:val="both"/>
        <w:rPr>
          <w:rFonts w:eastAsia="Calibri"/>
        </w:rPr>
      </w:pPr>
      <w:r w:rsidRPr="211E7930">
        <w:rPr>
          <w:rFonts w:eastAsia="Calibri"/>
        </w:rPr>
        <w:t>Cédula de ciudadanía</w:t>
      </w:r>
      <w:r>
        <w:rPr>
          <w:rFonts w:eastAsia="Calibri"/>
        </w:rPr>
        <w:t xml:space="preserve">: </w:t>
      </w:r>
      <w:r w:rsidRPr="00AE6390">
        <w:rPr>
          <w:rFonts w:eastAsia="Calibri"/>
        </w:rPr>
        <w:t>cadena de caracteres de 10 dígitos con el último dígito como dígito verificador.</w:t>
      </w:r>
    </w:p>
    <w:p w:rsidRPr="005C0EBF" w:rsidR="003D5298" w:rsidP="0033258E" w:rsidRDefault="003D5298" w14:paraId="4B187908" w14:textId="77777777">
      <w:pPr>
        <w:ind w:left="792"/>
        <w:jc w:val="both"/>
        <w:rPr>
          <w:rFonts w:eastAsia="Calibri"/>
          <w:lang w:val="es-EC"/>
        </w:rPr>
      </w:pPr>
      <w:r w:rsidRPr="005C0EBF">
        <w:rPr>
          <w:rFonts w:eastAsia="Calibri"/>
          <w:lang w:val="es-EC"/>
        </w:rPr>
        <w:t>g) Proceso:</w:t>
      </w:r>
    </w:p>
    <w:p w:rsidRPr="005C0EBF" w:rsidR="003D5298" w:rsidP="0033258E" w:rsidRDefault="003D5298" w14:paraId="04E7F636" w14:textId="77777777">
      <w:pPr>
        <w:ind w:left="792"/>
        <w:jc w:val="both"/>
        <w:rPr>
          <w:rFonts w:eastAsia="Calibri"/>
          <w:lang w:val="es-EC"/>
        </w:rPr>
      </w:pPr>
      <w:r w:rsidRPr="005C0EBF">
        <w:rPr>
          <w:lang w:val="es-EC"/>
        </w:rPr>
        <w:t>El empleado de la mesa de servicios de la empresa Redinco  podrá buscar a un cliente tipo persona mediante su cédula de ciudadanía. Una vez seleccionado el cliente, se podrá seleccionar nuevamente el tipo de pago. Cuando el usuario haga clic en aceptar se mostrará el mensaje “Cliente Modificado Correctamente”. El sistema siempre tendrá seleccionada una de las dos opciones del tipo de pago.</w:t>
      </w:r>
    </w:p>
    <w:p w:rsidR="003D5298" w:rsidP="0033258E" w:rsidRDefault="003D5298" w14:paraId="51DD21F9" w14:textId="1171DD31">
      <w:pPr>
        <w:ind w:left="792"/>
        <w:jc w:val="both"/>
      </w:pPr>
      <w:r w:rsidRPr="645AFC59">
        <w:rPr>
          <w:rFonts w:eastAsia="Calibri"/>
        </w:rPr>
        <w:t xml:space="preserve">h) </w:t>
      </w:r>
      <w:r w:rsidR="00AA2630">
        <w:rPr>
          <w:rFonts w:eastAsia="Calibri"/>
        </w:rPr>
        <w:t>Salidas:</w:t>
      </w:r>
    </w:p>
    <w:p w:rsidRPr="00D425FB" w:rsidR="003D5298" w:rsidP="00AA2630" w:rsidRDefault="003D5298" w14:paraId="2B6D3BAE" w14:textId="77777777">
      <w:pPr>
        <w:pStyle w:val="ListParagraph"/>
        <w:widowControl/>
        <w:numPr>
          <w:ilvl w:val="0"/>
          <w:numId w:val="114"/>
        </w:numPr>
        <w:spacing w:after="160" w:line="259" w:lineRule="auto"/>
        <w:ind w:left="1512"/>
        <w:jc w:val="both"/>
      </w:pPr>
      <w:r w:rsidRPr="27005D4B">
        <w:t>Los datos son correctos “Cliente Registrado Correctamente”.</w:t>
      </w:r>
    </w:p>
    <w:p w:rsidRPr="005C0EBF" w:rsidR="003D5298" w:rsidP="0033258E" w:rsidRDefault="003D5298" w14:paraId="18973D1B" w14:textId="77777777">
      <w:pPr>
        <w:ind w:left="792"/>
        <w:jc w:val="both"/>
        <w:rPr>
          <w:lang w:val="es-EC"/>
        </w:rPr>
      </w:pPr>
      <w:r w:rsidRPr="005C0EBF">
        <w:rPr>
          <w:lang w:val="es-EC"/>
        </w:rPr>
        <w:t>rcl</w:t>
      </w:r>
      <w:r w:rsidRPr="00B7166F">
        <w:rPr>
          <w:vertAlign w:val="subscript"/>
          <w:lang w:val="es-EC"/>
        </w:rPr>
        <w:t>23</w:t>
      </w:r>
      <w:r w:rsidRPr="005C0EBF">
        <w:rPr>
          <w:lang w:val="es-EC"/>
        </w:rPr>
        <w:t>v1.0</w:t>
      </w:r>
    </w:p>
    <w:p w:rsidRPr="005C0EBF" w:rsidR="003D5298" w:rsidP="0033258E" w:rsidRDefault="003D5298" w14:paraId="7D1005CD" w14:textId="77777777">
      <w:pPr>
        <w:ind w:left="792"/>
        <w:jc w:val="both"/>
        <w:rPr>
          <w:lang w:val="es-EC"/>
        </w:rPr>
      </w:pPr>
      <w:r w:rsidRPr="005C0EBF">
        <w:rPr>
          <w:rFonts w:eastAsia="Calibri"/>
          <w:lang w:val="es-EC"/>
        </w:rPr>
        <w:t>a) Descripción: El sistema permitirá modificar el tipo de pago de un cliente tipo persona, identificándolo por su nombre.</w:t>
      </w:r>
    </w:p>
    <w:p w:rsidRPr="005C0EBF" w:rsidR="003D5298" w:rsidP="0033258E" w:rsidRDefault="003D5298" w14:paraId="6ABB973C" w14:textId="3E21ED51">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39A5CC1D" w14:textId="77D12A03">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28943CEB" w14:textId="29D90C3D">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59F1C8AE"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2BAC95BA" w14:textId="77777777">
      <w:pPr>
        <w:ind w:left="792"/>
        <w:jc w:val="both"/>
      </w:pPr>
      <w:r w:rsidRPr="645AFC59">
        <w:rPr>
          <w:rFonts w:eastAsia="Calibri"/>
        </w:rPr>
        <w:t>f) Entradas:</w:t>
      </w:r>
    </w:p>
    <w:p w:rsidRPr="00AF49BF" w:rsidR="003D5298" w:rsidP="00AA2630" w:rsidRDefault="003D5298" w14:paraId="16F8C43C" w14:textId="77777777">
      <w:pPr>
        <w:pStyle w:val="ListParagraph"/>
        <w:widowControl/>
        <w:numPr>
          <w:ilvl w:val="0"/>
          <w:numId w:val="25"/>
        </w:numPr>
        <w:spacing w:after="160" w:line="259" w:lineRule="auto"/>
        <w:ind w:left="1512"/>
        <w:jc w:val="both"/>
      </w:pPr>
      <w:r>
        <w:rPr>
          <w:rFonts w:eastAsia="Calibri"/>
        </w:rPr>
        <w:t>T</w:t>
      </w:r>
      <w:r w:rsidRPr="645AFC59">
        <w:rPr>
          <w:rFonts w:eastAsia="Calibri"/>
        </w:rPr>
        <w:t>ipo de pago</w:t>
      </w:r>
      <w:r>
        <w:rPr>
          <w:rFonts w:eastAsia="Calibri"/>
        </w:rPr>
        <w:t xml:space="preserve">: </w:t>
      </w:r>
      <w:r w:rsidRPr="00CA207C">
        <w:rPr>
          <w:rFonts w:eastAsia="Calibri"/>
        </w:rPr>
        <w:t>que se elige entre acordado con cliente y definido en contrato.</w:t>
      </w:r>
    </w:p>
    <w:p w:rsidRPr="00AF49BF" w:rsidR="003D5298" w:rsidP="00AA2630" w:rsidRDefault="003D5298" w14:paraId="608CE618" w14:textId="77777777">
      <w:pPr>
        <w:pStyle w:val="ListParagraph"/>
        <w:widowControl/>
        <w:numPr>
          <w:ilvl w:val="0"/>
          <w:numId w:val="25"/>
        </w:numPr>
        <w:spacing w:after="160" w:line="259" w:lineRule="auto"/>
        <w:ind w:left="1512"/>
        <w:jc w:val="both"/>
      </w:pPr>
      <w:r>
        <w:rPr>
          <w:rFonts w:eastAsia="Calibri"/>
        </w:rPr>
        <w:t>N</w:t>
      </w:r>
      <w:r w:rsidRPr="645AFC59">
        <w:rPr>
          <w:rFonts w:eastAsia="Calibri"/>
        </w:rPr>
        <w:t>ombre</w:t>
      </w:r>
      <w:r>
        <w:rPr>
          <w:rFonts w:eastAsia="Calibri"/>
        </w:rPr>
        <w:t xml:space="preserve">: </w:t>
      </w:r>
      <w:r w:rsidRPr="00071792">
        <w:rPr>
          <w:rFonts w:eastAsia="Calibri"/>
        </w:rPr>
        <w:t>cadena de caracteres que contenga hasta 128 caracteres entre letras y espacios.</w:t>
      </w:r>
    </w:p>
    <w:p w:rsidRPr="005C0EBF" w:rsidR="003D5298" w:rsidP="0033258E" w:rsidRDefault="003D5298" w14:paraId="18641EAF" w14:textId="77777777">
      <w:pPr>
        <w:ind w:left="792"/>
        <w:jc w:val="both"/>
        <w:rPr>
          <w:rFonts w:eastAsia="Calibri"/>
          <w:lang w:val="es-EC"/>
        </w:rPr>
      </w:pPr>
      <w:r w:rsidRPr="005C0EBF">
        <w:rPr>
          <w:rFonts w:eastAsia="Calibri"/>
          <w:lang w:val="es-EC"/>
        </w:rPr>
        <w:t>g) Proceso:</w:t>
      </w:r>
    </w:p>
    <w:p w:rsidRPr="005C0EBF" w:rsidR="003D5298" w:rsidP="0033258E" w:rsidRDefault="003D5298" w14:paraId="53F9CBA2" w14:textId="77777777">
      <w:pPr>
        <w:ind w:left="792"/>
        <w:jc w:val="both"/>
        <w:rPr>
          <w:rFonts w:eastAsia="Calibri"/>
          <w:lang w:val="es-EC"/>
        </w:rPr>
      </w:pPr>
      <w:r w:rsidRPr="005C0EBF">
        <w:rPr>
          <w:lang w:val="es-EC"/>
        </w:rPr>
        <w:t>El empleado de la mesa de servicios de la empresa Redinco  podrá buscar a un cliente tipo persona mediante su nombre. Una vez seleccionado el cliente, se podrá seleccionar nuevamente el tipo de pago. Cuando el usuario haga clic en aceptar se mostrará el mensaje “Cliente Modificado Correctamente”. El sistema siempre tendrá seleccionada una de las dos opciones del tipo de pago.</w:t>
      </w:r>
    </w:p>
    <w:p w:rsidR="003D5298" w:rsidP="0033258E" w:rsidRDefault="003D5298" w14:paraId="3105D833" w14:textId="1106D42A">
      <w:pPr>
        <w:ind w:left="792"/>
        <w:jc w:val="both"/>
      </w:pPr>
      <w:r w:rsidRPr="645AFC59">
        <w:rPr>
          <w:rFonts w:eastAsia="Calibri"/>
        </w:rPr>
        <w:t xml:space="preserve">h) </w:t>
      </w:r>
      <w:r w:rsidR="00AA2630">
        <w:rPr>
          <w:rFonts w:eastAsia="Calibri"/>
        </w:rPr>
        <w:t>Salidas:</w:t>
      </w:r>
    </w:p>
    <w:p w:rsidRPr="00D425FB" w:rsidR="003D5298" w:rsidP="00AA2630" w:rsidRDefault="003D5298" w14:paraId="4843E7E8" w14:textId="77777777">
      <w:pPr>
        <w:pStyle w:val="ListParagraph"/>
        <w:widowControl/>
        <w:numPr>
          <w:ilvl w:val="0"/>
          <w:numId w:val="115"/>
        </w:numPr>
        <w:spacing w:after="160" w:line="259" w:lineRule="auto"/>
        <w:ind w:left="1512"/>
        <w:jc w:val="both"/>
      </w:pPr>
      <w:r w:rsidRPr="440022CA">
        <w:t>Los datos son correctos “Cliente Registrado Correctamente”.</w:t>
      </w:r>
    </w:p>
    <w:p w:rsidRPr="005C0EBF" w:rsidR="003D5298" w:rsidP="0033258E" w:rsidRDefault="003D5298" w14:paraId="70247EC7" w14:textId="77777777">
      <w:pPr>
        <w:ind w:left="792"/>
        <w:jc w:val="both"/>
        <w:rPr>
          <w:lang w:val="es-EC"/>
        </w:rPr>
      </w:pPr>
      <w:r w:rsidRPr="005C0EBF">
        <w:rPr>
          <w:lang w:val="es-EC"/>
        </w:rPr>
        <w:t>rcl</w:t>
      </w:r>
      <w:r w:rsidRPr="00B7166F">
        <w:rPr>
          <w:vertAlign w:val="subscript"/>
          <w:lang w:val="es-EC"/>
        </w:rPr>
        <w:t>24</w:t>
      </w:r>
      <w:r w:rsidRPr="005C0EBF">
        <w:rPr>
          <w:lang w:val="es-EC"/>
        </w:rPr>
        <w:t>v1.0</w:t>
      </w:r>
    </w:p>
    <w:p w:rsidRPr="005C0EBF" w:rsidR="003D5298" w:rsidP="0033258E" w:rsidRDefault="003D5298" w14:paraId="43208DC8" w14:textId="77777777">
      <w:pPr>
        <w:ind w:left="792"/>
        <w:jc w:val="both"/>
        <w:rPr>
          <w:lang w:val="es-EC"/>
        </w:rPr>
      </w:pPr>
      <w:r w:rsidRPr="005C0EBF">
        <w:rPr>
          <w:rFonts w:eastAsia="Calibri"/>
          <w:lang w:val="es-EC"/>
        </w:rPr>
        <w:t>a) Descripción: El sistema permitirá modificar el correo electrónico de un cliente tipo empresa, identificándolo por su RUC.</w:t>
      </w:r>
    </w:p>
    <w:p w:rsidRPr="005C0EBF" w:rsidR="003D5298" w:rsidP="0033258E" w:rsidRDefault="003D5298" w14:paraId="52EC044D" w14:textId="5140B5C5">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436DE539" w14:textId="412F481A">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69FFA115" w14:textId="40ABBEB4">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0ED3999E"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66B906F5" w14:textId="77777777">
      <w:pPr>
        <w:ind w:left="792"/>
        <w:jc w:val="both"/>
      </w:pPr>
      <w:r w:rsidRPr="645AFC59">
        <w:rPr>
          <w:rFonts w:eastAsia="Calibri"/>
        </w:rPr>
        <w:t>f) Entradas:</w:t>
      </w:r>
    </w:p>
    <w:p w:rsidRPr="00EB65A2" w:rsidR="003D5298" w:rsidP="00AA2630" w:rsidRDefault="003D5298" w14:paraId="634CC68F" w14:textId="77777777">
      <w:pPr>
        <w:pStyle w:val="ListParagraph"/>
        <w:widowControl/>
        <w:numPr>
          <w:ilvl w:val="0"/>
          <w:numId w:val="26"/>
        </w:numPr>
        <w:spacing w:after="160" w:line="259" w:lineRule="auto"/>
        <w:ind w:left="1512"/>
        <w:jc w:val="both"/>
      </w:pPr>
      <w:r w:rsidRPr="645AFC59">
        <w:rPr>
          <w:rFonts w:eastAsia="Calibri"/>
        </w:rPr>
        <w:t>Correo electrónico</w:t>
      </w:r>
      <w:r>
        <w:rPr>
          <w:rFonts w:eastAsia="Calibri"/>
        </w:rPr>
        <w:t xml:space="preserve">: </w:t>
      </w:r>
      <w:r w:rsidRPr="00467C85">
        <w:rPr>
          <w:rFonts w:eastAsia="Calibri"/>
        </w:rPr>
        <w:t>cadena de caracteres de hasta 64 caracteres que conste de un nombre de usuario, seguido de una arroba y seguido del dominio.</w:t>
      </w:r>
    </w:p>
    <w:p w:rsidRPr="00EB65A2" w:rsidR="003D5298" w:rsidP="00AA2630" w:rsidRDefault="003D5298" w14:paraId="136A48D3" w14:textId="77777777">
      <w:pPr>
        <w:pStyle w:val="ListParagraph"/>
        <w:widowControl/>
        <w:numPr>
          <w:ilvl w:val="0"/>
          <w:numId w:val="26"/>
        </w:numPr>
        <w:spacing w:after="160" w:line="259" w:lineRule="auto"/>
        <w:ind w:left="1512"/>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5C0EBF" w:rsidR="003D5298" w:rsidP="0033258E" w:rsidRDefault="003D5298" w14:paraId="6F787734" w14:textId="77777777">
      <w:pPr>
        <w:ind w:left="792"/>
        <w:jc w:val="both"/>
        <w:rPr>
          <w:rFonts w:eastAsia="Calibri"/>
          <w:lang w:val="es-EC"/>
        </w:rPr>
      </w:pPr>
      <w:r w:rsidRPr="005C0EBF">
        <w:rPr>
          <w:rFonts w:eastAsia="Calibri"/>
          <w:lang w:val="es-EC"/>
        </w:rPr>
        <w:t>g) Proceso:</w:t>
      </w:r>
    </w:p>
    <w:p w:rsidRPr="005C0EBF" w:rsidR="003D5298" w:rsidP="0033258E" w:rsidRDefault="003D5298" w14:paraId="7B81FAB3"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 modificar el correo electrónico del mismo. El sistema validará que el correo ingresado cumpla con el formato determinado para correos electrónicos, sino se emitirá una notificación de alerta indicando el error. Cuando el usuario hace clic en aceptar si el campo del correo no tiene datos se mostrará el mensaje “Existen campos vacíos”, mientras que si el correo es correcto se mostrará el mensaje “Cliente Modificado Correctamente”.</w:t>
      </w:r>
    </w:p>
    <w:p w:rsidR="003D5298" w:rsidP="0033258E" w:rsidRDefault="003D5298" w14:paraId="447BAC20" w14:textId="5AFF314D">
      <w:pPr>
        <w:ind w:left="792"/>
        <w:jc w:val="both"/>
      </w:pPr>
      <w:r w:rsidRPr="645AFC59">
        <w:rPr>
          <w:rFonts w:eastAsia="Calibri"/>
        </w:rPr>
        <w:t xml:space="preserve">h) </w:t>
      </w:r>
      <w:r w:rsidR="00AA2630">
        <w:rPr>
          <w:rFonts w:eastAsia="Calibri"/>
        </w:rPr>
        <w:t>Salidas:</w:t>
      </w:r>
    </w:p>
    <w:p w:rsidR="003D5298" w:rsidP="00AA2630" w:rsidRDefault="003D5298" w14:paraId="57870E48" w14:textId="77777777">
      <w:pPr>
        <w:pStyle w:val="ListParagraph"/>
        <w:widowControl/>
        <w:numPr>
          <w:ilvl w:val="0"/>
          <w:numId w:val="117"/>
        </w:numPr>
        <w:spacing w:after="160" w:line="259" w:lineRule="auto"/>
        <w:ind w:left="1512"/>
        <w:jc w:val="both"/>
      </w:pPr>
      <w:r w:rsidRPr="5CCF6EA0">
        <w:t>Los datos son correctos “Cliente Modificado Correctamente”.</w:t>
      </w:r>
    </w:p>
    <w:p w:rsidR="003D5298" w:rsidP="00AA2630" w:rsidRDefault="003D5298" w14:paraId="733BC502" w14:textId="77777777">
      <w:pPr>
        <w:pStyle w:val="ListParagraph"/>
        <w:widowControl/>
        <w:numPr>
          <w:ilvl w:val="0"/>
          <w:numId w:val="117"/>
        </w:numPr>
        <w:spacing w:after="160" w:line="259" w:lineRule="auto"/>
        <w:ind w:left="1512"/>
        <w:jc w:val="both"/>
      </w:pPr>
      <w:r w:rsidRPr="00D425FB">
        <w:rPr>
          <w:rFonts w:eastAsia="Calibri"/>
        </w:rPr>
        <w:t>Los datos son incorrectos “Mensaje de Error”.</w:t>
      </w:r>
    </w:p>
    <w:p w:rsidRPr="00D425FB" w:rsidR="003D5298" w:rsidP="00AA2630" w:rsidRDefault="003D5298" w14:paraId="5701CA4C" w14:textId="77777777">
      <w:pPr>
        <w:pStyle w:val="ListParagraph"/>
        <w:widowControl/>
        <w:numPr>
          <w:ilvl w:val="0"/>
          <w:numId w:val="117"/>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7ABAA716" w14:textId="77777777">
      <w:pPr>
        <w:ind w:left="792"/>
        <w:jc w:val="both"/>
        <w:rPr>
          <w:lang w:val="es-EC"/>
        </w:rPr>
      </w:pPr>
      <w:r w:rsidRPr="005C0EBF">
        <w:rPr>
          <w:lang w:val="es-EC"/>
        </w:rPr>
        <w:t>rcl</w:t>
      </w:r>
      <w:r w:rsidRPr="00B7166F">
        <w:rPr>
          <w:vertAlign w:val="subscript"/>
          <w:lang w:val="es-EC"/>
        </w:rPr>
        <w:t>25</w:t>
      </w:r>
      <w:r w:rsidRPr="005C0EBF">
        <w:rPr>
          <w:lang w:val="es-EC"/>
        </w:rPr>
        <w:t>v1.0</w:t>
      </w:r>
    </w:p>
    <w:p w:rsidRPr="005C0EBF" w:rsidR="003D5298" w:rsidP="0033258E" w:rsidRDefault="003D5298" w14:paraId="65A90342" w14:textId="77777777">
      <w:pPr>
        <w:ind w:left="792"/>
        <w:jc w:val="both"/>
        <w:rPr>
          <w:lang w:val="es-EC"/>
        </w:rPr>
      </w:pPr>
      <w:r w:rsidRPr="005C0EBF">
        <w:rPr>
          <w:rFonts w:eastAsia="Calibri"/>
          <w:lang w:val="es-EC"/>
        </w:rPr>
        <w:t>a) Descripción: El sistema permitirá modificar el correo electrónico de un cliente tipo persona, identificándolo por su nombre.</w:t>
      </w:r>
    </w:p>
    <w:p w:rsidRPr="005C0EBF" w:rsidR="003D5298" w:rsidP="0033258E" w:rsidRDefault="003D5298" w14:paraId="1FEED604" w14:textId="61127B8E">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28952588" w14:textId="3B3EC826">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7CCD9038" w14:textId="32C48339">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7522AEEC"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4E9D9A3B" w14:textId="77777777">
      <w:pPr>
        <w:ind w:left="792"/>
        <w:jc w:val="both"/>
      </w:pPr>
      <w:r w:rsidRPr="645AFC59">
        <w:rPr>
          <w:rFonts w:eastAsia="Calibri"/>
        </w:rPr>
        <w:t>f) Entradas:</w:t>
      </w:r>
    </w:p>
    <w:p w:rsidRPr="00B9679D" w:rsidR="003D5298" w:rsidP="00AA2630" w:rsidRDefault="003D5298" w14:paraId="0F32A513" w14:textId="77777777">
      <w:pPr>
        <w:pStyle w:val="ListParagraph"/>
        <w:widowControl/>
        <w:numPr>
          <w:ilvl w:val="0"/>
          <w:numId w:val="27"/>
        </w:numPr>
        <w:spacing w:after="160" w:line="259" w:lineRule="auto"/>
        <w:ind w:left="1512"/>
        <w:jc w:val="both"/>
      </w:pPr>
      <w:r>
        <w:rPr>
          <w:rFonts w:eastAsia="Calibri"/>
        </w:rPr>
        <w:t>C</w:t>
      </w:r>
      <w:r w:rsidRPr="645AFC59">
        <w:rPr>
          <w:rFonts w:eastAsia="Calibri"/>
        </w:rPr>
        <w:t>orreo electrónico</w:t>
      </w:r>
      <w:r>
        <w:rPr>
          <w:rFonts w:eastAsia="Calibri"/>
        </w:rPr>
        <w:t xml:space="preserve">: </w:t>
      </w:r>
      <w:r w:rsidRPr="00467C85">
        <w:rPr>
          <w:rFonts w:eastAsia="Calibri"/>
        </w:rPr>
        <w:t>cadena de caracteres de hasta 64 caracteres que conste de un nombre de usuario, seguido de una arroba y seguido del dominio.</w:t>
      </w:r>
    </w:p>
    <w:p w:rsidRPr="00B9679D" w:rsidR="003D5298" w:rsidP="00AA2630" w:rsidRDefault="003D5298" w14:paraId="24F38300" w14:textId="77777777">
      <w:pPr>
        <w:pStyle w:val="ListParagraph"/>
        <w:widowControl/>
        <w:numPr>
          <w:ilvl w:val="0"/>
          <w:numId w:val="27"/>
        </w:numPr>
        <w:spacing w:after="160" w:line="259" w:lineRule="auto"/>
        <w:ind w:left="1512"/>
        <w:jc w:val="both"/>
      </w:pPr>
      <w:r w:rsidRPr="645AFC59">
        <w:rPr>
          <w:rFonts w:eastAsia="Calibri"/>
        </w:rPr>
        <w:t>Nombre</w:t>
      </w:r>
      <w:r>
        <w:rPr>
          <w:rFonts w:eastAsia="Calibri"/>
        </w:rPr>
        <w:t xml:space="preserve">: </w:t>
      </w:r>
      <w:r w:rsidRPr="00071792">
        <w:rPr>
          <w:rFonts w:eastAsia="Calibri"/>
        </w:rPr>
        <w:t>cadena de caracteres que contenga hasta 128 caracteres entre letras y espacios.</w:t>
      </w:r>
    </w:p>
    <w:p w:rsidRPr="005C0EBF" w:rsidR="003D5298" w:rsidP="0033258E" w:rsidRDefault="003D5298" w14:paraId="2CF55A36" w14:textId="77777777">
      <w:pPr>
        <w:ind w:left="792"/>
        <w:jc w:val="both"/>
        <w:rPr>
          <w:lang w:val="es-EC"/>
        </w:rPr>
      </w:pPr>
      <w:r w:rsidRPr="005C0EBF">
        <w:rPr>
          <w:rFonts w:eastAsia="Calibri"/>
          <w:lang w:val="es-EC"/>
        </w:rPr>
        <w:t>g) Proceso:</w:t>
      </w:r>
    </w:p>
    <w:p w:rsidRPr="005C0EBF" w:rsidR="003D5298" w:rsidP="0033258E" w:rsidRDefault="003D5298" w14:paraId="5B92A0D5" w14:textId="77777777">
      <w:pPr>
        <w:ind w:left="792"/>
        <w:jc w:val="both"/>
        <w:rPr>
          <w:rFonts w:eastAsia="Calibri"/>
          <w:lang w:val="es-EC"/>
        </w:rPr>
      </w:pPr>
      <w:r w:rsidRPr="005C0EBF">
        <w:rPr>
          <w:lang w:val="es-EC"/>
        </w:rPr>
        <w:t>El empleado de la mesa de servicios de la empresa Redinco  podrá buscar a un cliente tipo persona mediante su nombre. Una vez seleccionado el cliente, se podrá modificar el correo electrónico del mismo. El sistema validará que el correo ingresado cumpla con el formato determinado para correos electrónicos, sino se emitirá una notificación de alerta indicando el error. Cuando el usuario hace clic en aceptar si el campo del correo no tiene datos se mostrará el mensaje “Existen campos vacíos”, mientras que si el correo es correcto se mostrará el mensaje “Cliente Modificado Correctamente”.</w:t>
      </w:r>
    </w:p>
    <w:p w:rsidR="003D5298" w:rsidP="0033258E" w:rsidRDefault="003D5298" w14:paraId="2330F5B4" w14:textId="7983D5E5">
      <w:pPr>
        <w:ind w:left="792"/>
        <w:jc w:val="both"/>
      </w:pPr>
      <w:r w:rsidRPr="645AFC59">
        <w:rPr>
          <w:rFonts w:eastAsia="Calibri"/>
        </w:rPr>
        <w:t xml:space="preserve">h) </w:t>
      </w:r>
      <w:r w:rsidR="00AA2630">
        <w:rPr>
          <w:rFonts w:eastAsia="Calibri"/>
        </w:rPr>
        <w:t>Salidas:</w:t>
      </w:r>
    </w:p>
    <w:p w:rsidR="003D5298" w:rsidP="00AA2630" w:rsidRDefault="003D5298" w14:paraId="284ECA91" w14:textId="77777777">
      <w:pPr>
        <w:pStyle w:val="ListParagraph"/>
        <w:widowControl/>
        <w:numPr>
          <w:ilvl w:val="0"/>
          <w:numId w:val="122"/>
        </w:numPr>
        <w:spacing w:after="160" w:line="259" w:lineRule="auto"/>
        <w:ind w:left="1512"/>
        <w:jc w:val="both"/>
      </w:pPr>
      <w:r w:rsidRPr="4F4E9095">
        <w:t>Los datos son correctos “Cliente Modificado Correctamente”.</w:t>
      </w:r>
    </w:p>
    <w:p w:rsidR="003D5298" w:rsidP="00AA2630" w:rsidRDefault="003D5298" w14:paraId="71BDDDC9" w14:textId="77777777">
      <w:pPr>
        <w:pStyle w:val="ListParagraph"/>
        <w:widowControl/>
        <w:numPr>
          <w:ilvl w:val="0"/>
          <w:numId w:val="122"/>
        </w:numPr>
        <w:spacing w:after="160" w:line="259" w:lineRule="auto"/>
        <w:ind w:left="1512"/>
        <w:jc w:val="both"/>
      </w:pPr>
      <w:r w:rsidRPr="00D425FB">
        <w:rPr>
          <w:rFonts w:eastAsia="Calibri"/>
        </w:rPr>
        <w:t>Los datos son incorrectos “Mensaje de Error”.</w:t>
      </w:r>
    </w:p>
    <w:p w:rsidRPr="00D425FB" w:rsidR="003D5298" w:rsidP="00AA2630" w:rsidRDefault="003D5298" w14:paraId="1BF2624E" w14:textId="77777777">
      <w:pPr>
        <w:pStyle w:val="ListParagraph"/>
        <w:widowControl/>
        <w:numPr>
          <w:ilvl w:val="0"/>
          <w:numId w:val="122"/>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3CB20E99" w14:textId="77777777">
      <w:pPr>
        <w:ind w:left="792"/>
        <w:jc w:val="both"/>
        <w:rPr>
          <w:lang w:val="es-EC"/>
        </w:rPr>
      </w:pPr>
      <w:r w:rsidRPr="005C0EBF">
        <w:rPr>
          <w:lang w:val="es-EC"/>
        </w:rPr>
        <w:t>rcl</w:t>
      </w:r>
      <w:r w:rsidRPr="00B7166F">
        <w:rPr>
          <w:vertAlign w:val="subscript"/>
          <w:lang w:val="es-EC"/>
        </w:rPr>
        <w:t>26</w:t>
      </w:r>
      <w:r w:rsidRPr="005C0EBF">
        <w:rPr>
          <w:lang w:val="es-EC"/>
        </w:rPr>
        <w:t>v1.0</w:t>
      </w:r>
    </w:p>
    <w:p w:rsidRPr="005C0EBF" w:rsidR="003D5298" w:rsidP="0033258E" w:rsidRDefault="003D5298" w14:paraId="15E6C945" w14:textId="77777777">
      <w:pPr>
        <w:ind w:left="792"/>
        <w:jc w:val="both"/>
        <w:rPr>
          <w:lang w:val="es-EC"/>
        </w:rPr>
      </w:pPr>
      <w:r w:rsidRPr="005C0EBF">
        <w:rPr>
          <w:rFonts w:eastAsia="Calibri"/>
          <w:lang w:val="es-EC"/>
        </w:rPr>
        <w:t>a) Descripción: El sistema permitirá modificar el correo electrónico de un cliente tipo persona, identificándolo por su cuenta.</w:t>
      </w:r>
    </w:p>
    <w:p w:rsidRPr="005C0EBF" w:rsidR="003D5298" w:rsidP="0033258E" w:rsidRDefault="003D5298" w14:paraId="51C40CB2" w14:textId="2955F04A">
      <w:pPr>
        <w:ind w:left="792"/>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3258E" w:rsidRDefault="003D5298" w14:paraId="6927DE15" w14:textId="464EFFEF">
      <w:pPr>
        <w:ind w:left="792"/>
        <w:jc w:val="both"/>
        <w:rPr>
          <w:lang w:val="es-EC"/>
        </w:rPr>
      </w:pPr>
      <w:r w:rsidRPr="005C0EBF">
        <w:rPr>
          <w:rFonts w:eastAsia="Calibri"/>
          <w:lang w:val="es-EC"/>
        </w:rPr>
        <w:t xml:space="preserve">c) </w:t>
      </w:r>
      <w:r w:rsidR="00AA2630">
        <w:rPr>
          <w:rFonts w:eastAsia="Calibri"/>
          <w:lang w:val="es-EC"/>
        </w:rPr>
        <w:t>Prioridad: Media</w:t>
      </w:r>
    </w:p>
    <w:p w:rsidRPr="005C0EBF" w:rsidR="003D5298" w:rsidP="0033258E" w:rsidRDefault="003D5298" w14:paraId="397FA82B" w14:textId="4BB5A78F">
      <w:pPr>
        <w:ind w:left="792"/>
        <w:jc w:val="both"/>
        <w:rPr>
          <w:lang w:val="es-EC"/>
        </w:rPr>
      </w:pPr>
      <w:r w:rsidRPr="005C0EBF">
        <w:rPr>
          <w:rFonts w:eastAsia="Calibri"/>
          <w:lang w:val="es-EC"/>
        </w:rPr>
        <w:t xml:space="preserve">d) </w:t>
      </w:r>
      <w:r w:rsidR="00AA2630">
        <w:rPr>
          <w:rFonts w:eastAsia="Calibri"/>
          <w:lang w:val="es-EC"/>
        </w:rPr>
        <w:t>Estabilidad: Media</w:t>
      </w:r>
    </w:p>
    <w:p w:rsidR="003D5298" w:rsidP="0033258E" w:rsidRDefault="003D5298" w14:paraId="7163399B" w14:textId="77777777">
      <w:pPr>
        <w:ind w:left="792"/>
        <w:jc w:val="both"/>
      </w:pPr>
      <w:r w:rsidRPr="005C0EBF">
        <w:rPr>
          <w:rFonts w:eastAsia="Calibri"/>
          <w:lang w:val="es-EC"/>
        </w:rPr>
        <w:t xml:space="preserve">e) Origen: Gerente - Ing. </w:t>
      </w:r>
      <w:r w:rsidRPr="645AFC59">
        <w:rPr>
          <w:rFonts w:eastAsia="Calibri"/>
        </w:rPr>
        <w:t>Jaime Valarezo</w:t>
      </w:r>
    </w:p>
    <w:p w:rsidR="003D5298" w:rsidP="0033258E" w:rsidRDefault="003D5298" w14:paraId="06A5F429" w14:textId="77777777">
      <w:pPr>
        <w:ind w:left="792"/>
        <w:jc w:val="both"/>
      </w:pPr>
      <w:r w:rsidRPr="645AFC59">
        <w:rPr>
          <w:rFonts w:eastAsia="Calibri"/>
        </w:rPr>
        <w:t>f) Entradas:</w:t>
      </w:r>
    </w:p>
    <w:p w:rsidRPr="003B17DF" w:rsidR="003D5298" w:rsidP="00AA2630" w:rsidRDefault="003D5298" w14:paraId="27947E52" w14:textId="77777777">
      <w:pPr>
        <w:pStyle w:val="ListParagraph"/>
        <w:widowControl/>
        <w:numPr>
          <w:ilvl w:val="0"/>
          <w:numId w:val="28"/>
        </w:numPr>
        <w:spacing w:after="160" w:line="259" w:lineRule="auto"/>
        <w:ind w:left="1512"/>
        <w:jc w:val="both"/>
      </w:pPr>
      <w:r w:rsidRPr="645AFC59">
        <w:rPr>
          <w:rFonts w:eastAsia="Calibri"/>
        </w:rPr>
        <w:t>Correo electrónico</w:t>
      </w:r>
      <w:r>
        <w:rPr>
          <w:rFonts w:eastAsia="Calibri"/>
        </w:rPr>
        <w:t xml:space="preserve">: </w:t>
      </w:r>
      <w:r w:rsidRPr="00467C85">
        <w:rPr>
          <w:rFonts w:eastAsia="Calibri"/>
        </w:rPr>
        <w:t>cadena de caracteres de hasta 64 caracteres que conste de un nombre de usuario, seguido de una arroba y seguido del dominio.</w:t>
      </w:r>
    </w:p>
    <w:p w:rsidRPr="003B17DF" w:rsidR="003D5298" w:rsidP="00AA2630" w:rsidRDefault="003D5298" w14:paraId="06BED6D3" w14:textId="77777777">
      <w:pPr>
        <w:pStyle w:val="ListParagraph"/>
        <w:widowControl/>
        <w:numPr>
          <w:ilvl w:val="0"/>
          <w:numId w:val="28"/>
        </w:numPr>
        <w:spacing w:after="160" w:line="259" w:lineRule="auto"/>
        <w:ind w:left="1512"/>
        <w:jc w:val="both"/>
      </w:pPr>
      <w:r w:rsidRPr="645AFC59">
        <w:rPr>
          <w:rFonts w:eastAsia="Calibri"/>
        </w:rPr>
        <w:t>Cuenta</w:t>
      </w:r>
      <w:r>
        <w:rPr>
          <w:rFonts w:eastAsia="Calibri"/>
        </w:rPr>
        <w:t xml:space="preserve">: </w:t>
      </w:r>
      <w:r w:rsidRPr="008D0484">
        <w:rPr>
          <w:rFonts w:eastAsia="Calibri"/>
        </w:rPr>
        <w:t>cadena de caracteres que contenga hasta 64 caracteres alfanuméricos.</w:t>
      </w:r>
    </w:p>
    <w:p w:rsidRPr="005C0EBF" w:rsidR="003D5298" w:rsidP="0033258E" w:rsidRDefault="003D5298" w14:paraId="6244179F" w14:textId="77777777">
      <w:pPr>
        <w:ind w:left="792"/>
        <w:jc w:val="both"/>
        <w:rPr>
          <w:lang w:val="es-EC"/>
        </w:rPr>
      </w:pPr>
      <w:r w:rsidRPr="005C0EBF">
        <w:rPr>
          <w:rFonts w:eastAsia="Calibri"/>
          <w:lang w:val="es-EC"/>
        </w:rPr>
        <w:t>g) Proceso:</w:t>
      </w:r>
    </w:p>
    <w:p w:rsidRPr="005C0EBF" w:rsidR="003D5298" w:rsidP="0033258E" w:rsidRDefault="003D5298" w14:paraId="694B06BA" w14:textId="77777777">
      <w:pPr>
        <w:ind w:left="792"/>
        <w:jc w:val="both"/>
        <w:rPr>
          <w:rFonts w:eastAsia="Calibri"/>
          <w:lang w:val="es-EC"/>
        </w:rPr>
      </w:pPr>
      <w:r w:rsidRPr="005C0EBF">
        <w:rPr>
          <w:lang w:val="es-EC"/>
        </w:rPr>
        <w:t>El empleado de la mesa de servicios de la empresa Redinco  podrá buscar a un cliente tipo persona mediante su cuenta. Una vez seleccionado el cliente, se podrá modificar el correo electrónico del mismo. El sistema validará que el correo ingresado cumpla con el formato determinado para correos electrónicos, sino se emitirá una notificación de alerta indicando el error. Cuando el usuario hace clic en aceptar si el campo del correo no tiene datos se mostrará el mensaje “Existen campos vacíos”, mientras que si el correo es correcto se mostrará el mensaje “Cliente Modificado Correctamente”.</w:t>
      </w:r>
    </w:p>
    <w:p w:rsidR="003D5298" w:rsidP="0033258E" w:rsidRDefault="003D5298" w14:paraId="7E4DF0D9" w14:textId="2A26B23B">
      <w:pPr>
        <w:ind w:left="792"/>
        <w:jc w:val="both"/>
      </w:pPr>
      <w:r w:rsidRPr="645AFC59">
        <w:rPr>
          <w:rFonts w:eastAsia="Calibri"/>
        </w:rPr>
        <w:t xml:space="preserve">h) </w:t>
      </w:r>
      <w:r w:rsidR="00AA2630">
        <w:rPr>
          <w:rFonts w:eastAsia="Calibri"/>
        </w:rPr>
        <w:t>Salidas:</w:t>
      </w:r>
    </w:p>
    <w:p w:rsidR="003D5298" w:rsidP="00AA2630" w:rsidRDefault="003D5298" w14:paraId="0F1DA886" w14:textId="77777777">
      <w:pPr>
        <w:pStyle w:val="ListParagraph"/>
        <w:widowControl/>
        <w:numPr>
          <w:ilvl w:val="0"/>
          <w:numId w:val="121"/>
        </w:numPr>
        <w:spacing w:after="160" w:line="259" w:lineRule="auto"/>
        <w:ind w:left="1512"/>
        <w:jc w:val="both"/>
      </w:pPr>
      <w:r w:rsidRPr="5BBAC3BA">
        <w:t>Los datos son correctos “Cliente Modificado Correctamente”.</w:t>
      </w:r>
    </w:p>
    <w:p w:rsidR="003D5298" w:rsidP="00AA2630" w:rsidRDefault="003D5298" w14:paraId="7FD6E189" w14:textId="77777777">
      <w:pPr>
        <w:pStyle w:val="ListParagraph"/>
        <w:widowControl/>
        <w:numPr>
          <w:ilvl w:val="0"/>
          <w:numId w:val="121"/>
        </w:numPr>
        <w:spacing w:after="160" w:line="259" w:lineRule="auto"/>
        <w:ind w:left="1512"/>
        <w:jc w:val="both"/>
      </w:pPr>
      <w:r w:rsidRPr="00D425FB">
        <w:rPr>
          <w:rFonts w:eastAsia="Calibri"/>
        </w:rPr>
        <w:t>Los datos son incorrectos “Mensaje de Error”.</w:t>
      </w:r>
    </w:p>
    <w:p w:rsidR="003D5298" w:rsidP="00AA2630" w:rsidRDefault="003D5298" w14:paraId="71974232" w14:textId="77777777">
      <w:pPr>
        <w:pStyle w:val="ListParagraph"/>
        <w:widowControl/>
        <w:numPr>
          <w:ilvl w:val="0"/>
          <w:numId w:val="121"/>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52D37B10" w14:textId="77777777">
      <w:pPr>
        <w:ind w:left="792"/>
        <w:jc w:val="both"/>
        <w:rPr>
          <w:lang w:val="es-EC"/>
        </w:rPr>
      </w:pPr>
    </w:p>
    <w:p w:rsidRPr="005C0EBF" w:rsidR="003D5298" w:rsidP="0033258E" w:rsidRDefault="003D5298" w14:paraId="1624FB3E" w14:textId="77777777">
      <w:pPr>
        <w:ind w:left="792"/>
        <w:jc w:val="both"/>
        <w:rPr>
          <w:lang w:val="es-EC"/>
        </w:rPr>
      </w:pPr>
      <w:r w:rsidRPr="005C0EBF">
        <w:rPr>
          <w:lang w:val="es-EC"/>
        </w:rPr>
        <w:t>rcl</w:t>
      </w:r>
      <w:r w:rsidRPr="00B7166F">
        <w:rPr>
          <w:vertAlign w:val="subscript"/>
          <w:lang w:val="es-EC"/>
        </w:rPr>
        <w:t>27</w:t>
      </w:r>
      <w:r w:rsidRPr="005C0EBF">
        <w:rPr>
          <w:lang w:val="es-EC"/>
        </w:rPr>
        <w:t>v1.0</w:t>
      </w:r>
    </w:p>
    <w:p w:rsidRPr="00AA2630" w:rsidR="00AA2630" w:rsidP="00AA2630" w:rsidRDefault="003D5298" w14:paraId="6904FBF3" w14:textId="03CEE714">
      <w:pPr>
        <w:pStyle w:val="ListParagraph"/>
        <w:numPr>
          <w:ilvl w:val="1"/>
          <w:numId w:val="148"/>
        </w:numPr>
        <w:jc w:val="both"/>
        <w:rPr>
          <w:rFonts w:eastAsia="Calibri"/>
        </w:rPr>
      </w:pPr>
      <w:r w:rsidRPr="00AA2630">
        <w:rPr>
          <w:rFonts w:eastAsia="Calibri"/>
        </w:rPr>
        <w:t>Descripción: El sistema permitirá modificar los números de teléfono convencional de un cliente tipo empresa, identificándolo por su RUC.</w:t>
      </w:r>
    </w:p>
    <w:p w:rsidRPr="00AA2630" w:rsidR="00AA2630" w:rsidP="00AA2630" w:rsidRDefault="00AA2630" w14:paraId="5975A8A5" w14:textId="7B18D468">
      <w:pPr>
        <w:pStyle w:val="ListParagraph"/>
        <w:numPr>
          <w:ilvl w:val="1"/>
          <w:numId w:val="148"/>
        </w:numPr>
        <w:jc w:val="both"/>
        <w:rPr>
          <w:rFonts w:eastAsia="Calibri"/>
        </w:rPr>
      </w:pPr>
      <w:r w:rsidRPr="00AA2630">
        <w:rPr>
          <w:rFonts w:eastAsia="Calibri"/>
        </w:rPr>
        <w:t>Importancia: Media</w:t>
      </w:r>
    </w:p>
    <w:p w:rsidRPr="00AA2630" w:rsidR="00AA2630" w:rsidP="00AA2630" w:rsidRDefault="00AA2630" w14:paraId="5AD77D28" w14:textId="3EB36901">
      <w:pPr>
        <w:pStyle w:val="ListParagraph"/>
        <w:numPr>
          <w:ilvl w:val="1"/>
          <w:numId w:val="148"/>
        </w:numPr>
        <w:jc w:val="both"/>
        <w:rPr>
          <w:rFonts w:eastAsia="Calibri"/>
        </w:rPr>
      </w:pPr>
      <w:r w:rsidRPr="00AA2630">
        <w:rPr>
          <w:rFonts w:eastAsia="Calibri"/>
        </w:rPr>
        <w:t>Prioridad: Media</w:t>
      </w:r>
    </w:p>
    <w:p w:rsidR="00AA2630" w:rsidP="00AA2630" w:rsidRDefault="00AA2630" w14:paraId="7AAFA79E" w14:textId="77777777">
      <w:pPr>
        <w:pStyle w:val="ListParagraph"/>
        <w:numPr>
          <w:ilvl w:val="1"/>
          <w:numId w:val="148"/>
        </w:numPr>
        <w:jc w:val="both"/>
        <w:rPr>
          <w:rFonts w:eastAsia="Calibri"/>
        </w:rPr>
      </w:pPr>
      <w:r w:rsidRPr="00AA2630">
        <w:rPr>
          <w:rFonts w:eastAsia="Calibri"/>
        </w:rPr>
        <w:t>Estabilidad: Media</w:t>
      </w:r>
    </w:p>
    <w:p w:rsidR="00AA2630" w:rsidP="00AA2630" w:rsidRDefault="003D5298" w14:paraId="75D7780A" w14:textId="77777777">
      <w:pPr>
        <w:pStyle w:val="ListParagraph"/>
        <w:numPr>
          <w:ilvl w:val="1"/>
          <w:numId w:val="148"/>
        </w:numPr>
        <w:jc w:val="both"/>
        <w:rPr>
          <w:rFonts w:eastAsia="Calibri"/>
        </w:rPr>
      </w:pPr>
      <w:r w:rsidRPr="00AA2630">
        <w:rPr>
          <w:rFonts w:eastAsia="Calibri"/>
        </w:rPr>
        <w:t>Origen: Gerente - Ing. Jaime Valarezo</w:t>
      </w:r>
    </w:p>
    <w:p w:rsidRPr="00AA2630" w:rsidR="00AA2630" w:rsidP="00AA2630" w:rsidRDefault="003D5298" w14:paraId="6BDF2191" w14:textId="79BCC0A8">
      <w:pPr>
        <w:pStyle w:val="ListParagraph"/>
        <w:numPr>
          <w:ilvl w:val="1"/>
          <w:numId w:val="148"/>
        </w:numPr>
        <w:jc w:val="both"/>
        <w:rPr>
          <w:rFonts w:eastAsia="Calibri"/>
        </w:rPr>
      </w:pPr>
      <w:r w:rsidRPr="00AA2630">
        <w:rPr>
          <w:rFonts w:eastAsia="Calibri"/>
        </w:rPr>
        <w:t>Entradas:</w:t>
      </w:r>
    </w:p>
    <w:p w:rsidRPr="002178A1" w:rsidR="003D5298" w:rsidP="00AA2630" w:rsidRDefault="003D5298" w14:paraId="6566C52F" w14:textId="77777777">
      <w:pPr>
        <w:pStyle w:val="ListParagraph"/>
        <w:widowControl/>
        <w:numPr>
          <w:ilvl w:val="0"/>
          <w:numId w:val="29"/>
        </w:numPr>
        <w:spacing w:after="160" w:line="259" w:lineRule="auto"/>
        <w:ind w:left="1800"/>
        <w:jc w:val="both"/>
      </w:pPr>
      <w:r w:rsidRPr="645AFC59">
        <w:rPr>
          <w:rFonts w:eastAsia="Calibri"/>
        </w:rPr>
        <w:t>Números de teléfono</w:t>
      </w:r>
      <w:r>
        <w:rPr>
          <w:rFonts w:eastAsia="Calibri"/>
        </w:rPr>
        <w:t xml:space="preserve"> </w:t>
      </w:r>
      <w:r w:rsidRPr="009A3FCF">
        <w:rPr>
          <w:rFonts w:eastAsia="Calibri"/>
        </w:rPr>
        <w:t>convencional: cadena de caracteres de 9 dígitos, que contengan el prefijo de la provincia que va desde 02 hasta 07.</w:t>
      </w:r>
    </w:p>
    <w:p w:rsidRPr="002178A1" w:rsidR="003D5298" w:rsidP="00AA2630" w:rsidRDefault="003D5298" w14:paraId="32A7917D" w14:textId="77777777">
      <w:pPr>
        <w:pStyle w:val="ListParagraph"/>
        <w:widowControl/>
        <w:numPr>
          <w:ilvl w:val="0"/>
          <w:numId w:val="29"/>
        </w:numPr>
        <w:spacing w:after="160" w:line="259" w:lineRule="auto"/>
        <w:ind w:left="1800"/>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AA2630" w:rsidP="00AA2630" w:rsidRDefault="003D5298" w14:paraId="535B141C" w14:textId="50F51855">
      <w:pPr>
        <w:pStyle w:val="ListParagraph"/>
        <w:numPr>
          <w:ilvl w:val="1"/>
          <w:numId w:val="148"/>
        </w:numPr>
        <w:jc w:val="both"/>
        <w:rPr>
          <w:rFonts w:eastAsia="Calibri"/>
        </w:rPr>
      </w:pPr>
      <w:r w:rsidRPr="00AA2630">
        <w:rPr>
          <w:rFonts w:eastAsia="Calibri"/>
        </w:rPr>
        <w:t>Proceso:</w:t>
      </w:r>
    </w:p>
    <w:p w:rsidRPr="005C0EBF" w:rsidR="003D5298" w:rsidP="0033258E" w:rsidRDefault="003D5298" w14:paraId="4E2C1B5D"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podrán modificar los números de teléfono convencional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AA2630" w:rsidP="00AA2630" w:rsidRDefault="00AA2630" w14:paraId="2C162C8D" w14:textId="5271A987">
      <w:pPr>
        <w:pStyle w:val="ListParagraph"/>
        <w:numPr>
          <w:ilvl w:val="1"/>
          <w:numId w:val="148"/>
        </w:numPr>
        <w:jc w:val="both"/>
        <w:rPr>
          <w:rFonts w:eastAsia="Calibri"/>
        </w:rPr>
      </w:pPr>
      <w:r w:rsidRPr="00AA2630">
        <w:rPr>
          <w:rFonts w:eastAsia="Calibri"/>
        </w:rPr>
        <w:t>Salidas:</w:t>
      </w:r>
    </w:p>
    <w:p w:rsidR="003D5298" w:rsidP="00AA2630" w:rsidRDefault="003D5298" w14:paraId="04F25088" w14:textId="77777777">
      <w:pPr>
        <w:pStyle w:val="ListParagraph"/>
        <w:widowControl/>
        <w:numPr>
          <w:ilvl w:val="0"/>
          <w:numId w:val="120"/>
        </w:numPr>
        <w:spacing w:after="160" w:line="259" w:lineRule="auto"/>
        <w:ind w:left="1512"/>
        <w:jc w:val="both"/>
      </w:pPr>
      <w:r w:rsidRPr="165F4BC3">
        <w:t>Los datos son correctos “Cliente Registrado Correctamente”.</w:t>
      </w:r>
    </w:p>
    <w:p w:rsidRPr="00D425FB" w:rsidR="003D5298" w:rsidP="00AA2630" w:rsidRDefault="003D5298" w14:paraId="5F082435" w14:textId="77777777">
      <w:pPr>
        <w:pStyle w:val="ListParagraph"/>
        <w:widowControl/>
        <w:numPr>
          <w:ilvl w:val="0"/>
          <w:numId w:val="120"/>
        </w:numPr>
        <w:spacing w:after="160" w:line="259" w:lineRule="auto"/>
        <w:ind w:left="1512"/>
        <w:jc w:val="both"/>
      </w:pPr>
      <w:r w:rsidRPr="00D425FB">
        <w:rPr>
          <w:rFonts w:eastAsia="Calibri"/>
        </w:rPr>
        <w:t>No se registraron todos los datos “Existen campos vacíos”.</w:t>
      </w:r>
    </w:p>
    <w:p w:rsidRPr="005C0EBF" w:rsidR="003D5298" w:rsidP="0033258E" w:rsidRDefault="003D5298" w14:paraId="5661E4F0" w14:textId="77777777">
      <w:pPr>
        <w:ind w:left="792"/>
        <w:jc w:val="both"/>
        <w:rPr>
          <w:lang w:val="es-EC"/>
        </w:rPr>
      </w:pPr>
      <w:r w:rsidRPr="005C0EBF">
        <w:rPr>
          <w:lang w:val="es-EC"/>
        </w:rPr>
        <w:t>rcl</w:t>
      </w:r>
      <w:r w:rsidRPr="00B7166F">
        <w:rPr>
          <w:vertAlign w:val="subscript"/>
          <w:lang w:val="es-EC"/>
        </w:rPr>
        <w:t>28</w:t>
      </w:r>
      <w:r w:rsidRPr="005C0EBF">
        <w:rPr>
          <w:lang w:val="es-EC"/>
        </w:rPr>
        <w:t>v1.0</w:t>
      </w:r>
    </w:p>
    <w:p w:rsidRPr="00AA2630" w:rsidR="00AA2630" w:rsidP="00AA2630" w:rsidRDefault="003D5298" w14:paraId="3CA24192" w14:textId="127D3953">
      <w:pPr>
        <w:pStyle w:val="ListParagraph"/>
        <w:numPr>
          <w:ilvl w:val="0"/>
          <w:numId w:val="162"/>
        </w:numPr>
        <w:jc w:val="both"/>
        <w:rPr>
          <w:rFonts w:eastAsia="Calibri"/>
        </w:rPr>
      </w:pPr>
      <w:r w:rsidRPr="00AA2630">
        <w:rPr>
          <w:rFonts w:eastAsia="Calibri"/>
        </w:rPr>
        <w:t>Descripción: El sistema permitirá modificar los números de teléfono convencional de un cliente tipo empresa, identificándolo por su nombre.</w:t>
      </w:r>
    </w:p>
    <w:p w:rsidRPr="00AA2630" w:rsidR="00AA2630" w:rsidP="00AA2630" w:rsidRDefault="00AA2630" w14:paraId="2BD13651" w14:textId="2963DF1F">
      <w:pPr>
        <w:pStyle w:val="ListParagraph"/>
        <w:numPr>
          <w:ilvl w:val="0"/>
          <w:numId w:val="162"/>
        </w:numPr>
        <w:jc w:val="both"/>
        <w:rPr>
          <w:rFonts w:eastAsia="Calibri"/>
        </w:rPr>
      </w:pPr>
      <w:r w:rsidRPr="00AA2630">
        <w:rPr>
          <w:rFonts w:eastAsia="Calibri"/>
        </w:rPr>
        <w:t>Importancia: Media</w:t>
      </w:r>
    </w:p>
    <w:p w:rsidR="00AA2630" w:rsidP="00AA2630" w:rsidRDefault="00AA2630" w14:paraId="407CB14A" w14:textId="77777777">
      <w:pPr>
        <w:pStyle w:val="ListParagraph"/>
        <w:numPr>
          <w:ilvl w:val="0"/>
          <w:numId w:val="162"/>
        </w:numPr>
        <w:jc w:val="both"/>
        <w:rPr>
          <w:rFonts w:eastAsia="Calibri"/>
        </w:rPr>
      </w:pPr>
      <w:r w:rsidRPr="00AA2630">
        <w:rPr>
          <w:rFonts w:eastAsia="Calibri"/>
        </w:rPr>
        <w:t>Prioridad: Media</w:t>
      </w:r>
    </w:p>
    <w:p w:rsidR="00AA2630" w:rsidP="00AA2630" w:rsidRDefault="00AA2630" w14:paraId="428BB460" w14:textId="77777777">
      <w:pPr>
        <w:pStyle w:val="ListParagraph"/>
        <w:numPr>
          <w:ilvl w:val="0"/>
          <w:numId w:val="162"/>
        </w:numPr>
        <w:jc w:val="both"/>
        <w:rPr>
          <w:rFonts w:eastAsia="Calibri"/>
        </w:rPr>
      </w:pPr>
      <w:r w:rsidRPr="00AA2630">
        <w:rPr>
          <w:rFonts w:eastAsia="Calibri"/>
        </w:rPr>
        <w:t>Estabilidad: Media</w:t>
      </w:r>
    </w:p>
    <w:p w:rsidR="00AA2630" w:rsidP="00AA2630" w:rsidRDefault="003D5298" w14:paraId="47BAC06B" w14:textId="77777777">
      <w:pPr>
        <w:pStyle w:val="ListParagraph"/>
        <w:numPr>
          <w:ilvl w:val="0"/>
          <w:numId w:val="162"/>
        </w:numPr>
        <w:jc w:val="both"/>
        <w:rPr>
          <w:rFonts w:eastAsia="Calibri"/>
        </w:rPr>
      </w:pPr>
      <w:r w:rsidRPr="00AA2630">
        <w:rPr>
          <w:rFonts w:eastAsia="Calibri"/>
        </w:rPr>
        <w:t>Origen: Gerente - Ing. Jaime Valarezo</w:t>
      </w:r>
      <w:r w:rsidR="00AA2630">
        <w:rPr>
          <w:rFonts w:eastAsia="Calibri"/>
        </w:rPr>
        <w:t>\</w:t>
      </w:r>
    </w:p>
    <w:p w:rsidRPr="00AA2630" w:rsidR="003D5298" w:rsidP="00AA2630" w:rsidRDefault="003D5298" w14:paraId="04FF914B" w14:textId="49E74123">
      <w:pPr>
        <w:pStyle w:val="ListParagraph"/>
        <w:numPr>
          <w:ilvl w:val="0"/>
          <w:numId w:val="162"/>
        </w:numPr>
        <w:jc w:val="both"/>
      </w:pPr>
      <w:r w:rsidRPr="00AA2630">
        <w:rPr>
          <w:rFonts w:eastAsia="Calibri"/>
        </w:rPr>
        <w:t>Entradas:</w:t>
      </w:r>
    </w:p>
    <w:p w:rsidRPr="002178A1" w:rsidR="003D5298" w:rsidP="00AA2630" w:rsidRDefault="003D5298" w14:paraId="5B759CD2" w14:textId="77777777">
      <w:pPr>
        <w:pStyle w:val="ListParagraph"/>
        <w:widowControl/>
        <w:numPr>
          <w:ilvl w:val="0"/>
          <w:numId w:val="30"/>
        </w:numPr>
        <w:spacing w:after="160" w:line="259" w:lineRule="auto"/>
        <w:ind w:left="1800"/>
        <w:jc w:val="both"/>
      </w:pPr>
      <w:r>
        <w:rPr>
          <w:rFonts w:eastAsia="Calibri"/>
        </w:rPr>
        <w:t>N</w:t>
      </w:r>
      <w:r w:rsidRPr="645AFC59">
        <w:rPr>
          <w:rFonts w:eastAsia="Calibri"/>
        </w:rPr>
        <w:t>úmeros de teléfono</w:t>
      </w:r>
      <w:r w:rsidRPr="00D53B02">
        <w:t xml:space="preserve"> </w:t>
      </w:r>
      <w:r w:rsidRPr="00D53B02">
        <w:rPr>
          <w:rFonts w:eastAsia="Calibri"/>
        </w:rPr>
        <w:t>convencional: cadena de caracteres de 9 dígitos, que contengan el prefijo de la provincia que va desde 02 hasta 07.</w:t>
      </w:r>
    </w:p>
    <w:p w:rsidRPr="002178A1" w:rsidR="003D5298" w:rsidP="00AA2630" w:rsidRDefault="003D5298" w14:paraId="4A0E156E" w14:textId="77777777">
      <w:pPr>
        <w:pStyle w:val="ListParagraph"/>
        <w:widowControl/>
        <w:numPr>
          <w:ilvl w:val="0"/>
          <w:numId w:val="30"/>
        </w:numPr>
        <w:spacing w:after="160" w:line="259" w:lineRule="auto"/>
        <w:ind w:left="1800"/>
        <w:jc w:val="both"/>
      </w:pPr>
      <w:r>
        <w:rPr>
          <w:rFonts w:eastAsia="Calibri"/>
        </w:rPr>
        <w:t>N</w:t>
      </w:r>
      <w:r w:rsidRPr="645AFC59">
        <w:rPr>
          <w:rFonts w:eastAsia="Calibri"/>
        </w:rPr>
        <w:t>ombre</w:t>
      </w:r>
      <w:r>
        <w:rPr>
          <w:rFonts w:eastAsia="Calibri"/>
        </w:rPr>
        <w:t xml:space="preserve">: </w:t>
      </w:r>
      <w:r w:rsidRPr="00AA6523">
        <w:rPr>
          <w:rFonts w:eastAsia="Calibri"/>
        </w:rPr>
        <w:t>cadena de caracteres que contenga hasta 128 caracteres entre letras y espacios.</w:t>
      </w:r>
    </w:p>
    <w:p w:rsidRPr="00AA2630" w:rsidR="00AA2630" w:rsidP="00AA2630" w:rsidRDefault="003D5298" w14:paraId="304AE983" w14:textId="7104F130">
      <w:pPr>
        <w:pStyle w:val="ListParagraph"/>
        <w:numPr>
          <w:ilvl w:val="0"/>
          <w:numId w:val="162"/>
        </w:numPr>
        <w:jc w:val="both"/>
        <w:rPr>
          <w:rFonts w:eastAsia="Calibri"/>
        </w:rPr>
      </w:pPr>
      <w:r w:rsidRPr="00AA2630">
        <w:rPr>
          <w:rFonts w:eastAsia="Calibri"/>
        </w:rPr>
        <w:t>Proceso:</w:t>
      </w:r>
    </w:p>
    <w:p w:rsidRPr="005C0EBF" w:rsidR="003D5298" w:rsidP="0033258E" w:rsidRDefault="003D5298" w14:paraId="069915C9" w14:textId="77777777">
      <w:pPr>
        <w:ind w:left="792"/>
        <w:jc w:val="both"/>
        <w:rPr>
          <w:rFonts w:eastAsia="Calibri"/>
          <w:lang w:val="es-EC"/>
        </w:rPr>
      </w:pPr>
      <w:r w:rsidRPr="005C0EBF">
        <w:rPr>
          <w:lang w:val="es-EC"/>
        </w:rPr>
        <w:t>El empleado de la mesa de servicios de la empresa Redinco  podrá buscar a un cliente tipo empresa mediante su nombre. Una vez seleccionado el cliente, se podrán modificar los números de teléfono convencional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AA2630" w:rsidP="00AA2630" w:rsidRDefault="00AA2630" w14:paraId="233623D3" w14:textId="4E452141">
      <w:pPr>
        <w:pStyle w:val="ListParagraph"/>
        <w:numPr>
          <w:ilvl w:val="0"/>
          <w:numId w:val="162"/>
        </w:numPr>
        <w:jc w:val="both"/>
        <w:rPr>
          <w:rFonts w:eastAsia="Calibri"/>
        </w:rPr>
      </w:pPr>
      <w:r w:rsidRPr="00AA2630">
        <w:rPr>
          <w:rFonts w:eastAsia="Calibri"/>
        </w:rPr>
        <w:t>Salidas:</w:t>
      </w:r>
    </w:p>
    <w:p w:rsidR="003D5298" w:rsidP="00AA2630" w:rsidRDefault="003D5298" w14:paraId="3105B266" w14:textId="77777777">
      <w:pPr>
        <w:pStyle w:val="ListParagraph"/>
        <w:widowControl/>
        <w:numPr>
          <w:ilvl w:val="0"/>
          <w:numId w:val="119"/>
        </w:numPr>
        <w:spacing w:after="160" w:line="259" w:lineRule="auto"/>
        <w:ind w:left="1800"/>
        <w:jc w:val="both"/>
      </w:pPr>
      <w:r w:rsidRPr="6D03C8C4">
        <w:t>Los datos son correctos “Cliente Registrado Correctamente”.</w:t>
      </w:r>
    </w:p>
    <w:p w:rsidRPr="00D425FB" w:rsidR="003D5298" w:rsidP="00AA2630" w:rsidRDefault="003D5298" w14:paraId="4299BD75" w14:textId="77777777">
      <w:pPr>
        <w:pStyle w:val="ListParagraph"/>
        <w:widowControl/>
        <w:numPr>
          <w:ilvl w:val="0"/>
          <w:numId w:val="119"/>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1F061982" w14:textId="77777777">
      <w:pPr>
        <w:ind w:left="792"/>
        <w:jc w:val="both"/>
        <w:rPr>
          <w:lang w:val="es-EC"/>
        </w:rPr>
      </w:pPr>
      <w:r w:rsidRPr="005C0EBF">
        <w:rPr>
          <w:lang w:val="es-EC"/>
        </w:rPr>
        <w:t>rcl</w:t>
      </w:r>
      <w:r w:rsidRPr="00B7166F">
        <w:rPr>
          <w:vertAlign w:val="subscript"/>
          <w:lang w:val="es-EC"/>
        </w:rPr>
        <w:t>29</w:t>
      </w:r>
      <w:r w:rsidRPr="005C0EBF">
        <w:rPr>
          <w:lang w:val="es-EC"/>
        </w:rPr>
        <w:t>v1.0</w:t>
      </w:r>
    </w:p>
    <w:p w:rsidR="00AA2630" w:rsidP="00AA2630" w:rsidRDefault="003D5298" w14:paraId="47B0F4FB" w14:textId="77777777">
      <w:pPr>
        <w:pStyle w:val="ListParagraph"/>
        <w:numPr>
          <w:ilvl w:val="0"/>
          <w:numId w:val="163"/>
        </w:numPr>
        <w:jc w:val="both"/>
        <w:rPr>
          <w:rFonts w:eastAsia="Calibri"/>
        </w:rPr>
      </w:pPr>
      <w:r w:rsidRPr="00AA2630">
        <w:rPr>
          <w:rFonts w:eastAsia="Calibri"/>
        </w:rPr>
        <w:t>Descripción: El sistema permitirá modificar los números de teléfono convencional de un cliente tipo empresa, identificándolo por su cuenta.</w:t>
      </w:r>
    </w:p>
    <w:p w:rsidR="00AA2630" w:rsidP="00AA2630" w:rsidRDefault="00AA2630" w14:paraId="7D221F26" w14:textId="77777777">
      <w:pPr>
        <w:pStyle w:val="ListParagraph"/>
        <w:numPr>
          <w:ilvl w:val="0"/>
          <w:numId w:val="163"/>
        </w:numPr>
        <w:jc w:val="both"/>
        <w:rPr>
          <w:rFonts w:eastAsia="Calibri"/>
        </w:rPr>
      </w:pPr>
      <w:r w:rsidRPr="00AA2630">
        <w:rPr>
          <w:rFonts w:eastAsia="Calibri"/>
        </w:rPr>
        <w:t>Importancia: Media</w:t>
      </w:r>
    </w:p>
    <w:p w:rsidR="00AA2630" w:rsidP="00AA2630" w:rsidRDefault="00AA2630" w14:paraId="6DCE350A" w14:textId="77777777">
      <w:pPr>
        <w:pStyle w:val="ListParagraph"/>
        <w:numPr>
          <w:ilvl w:val="0"/>
          <w:numId w:val="163"/>
        </w:numPr>
        <w:jc w:val="both"/>
        <w:rPr>
          <w:rFonts w:eastAsia="Calibri"/>
        </w:rPr>
      </w:pPr>
      <w:r w:rsidRPr="00AA2630">
        <w:rPr>
          <w:rFonts w:eastAsia="Calibri"/>
        </w:rPr>
        <w:t>Prioridad: Media</w:t>
      </w:r>
    </w:p>
    <w:p w:rsidR="00AA2630" w:rsidP="00AA2630" w:rsidRDefault="003D5298" w14:paraId="3AC9171D" w14:textId="77777777">
      <w:pPr>
        <w:pStyle w:val="ListParagraph"/>
        <w:numPr>
          <w:ilvl w:val="0"/>
          <w:numId w:val="163"/>
        </w:numPr>
        <w:jc w:val="both"/>
        <w:rPr>
          <w:rFonts w:eastAsia="Calibri"/>
        </w:rPr>
      </w:pPr>
      <w:r w:rsidRPr="00AA2630">
        <w:rPr>
          <w:rFonts w:eastAsia="Calibri"/>
        </w:rPr>
        <w:t xml:space="preserve"> </w:t>
      </w:r>
      <w:r w:rsidRPr="00AA2630" w:rsidR="00AA2630">
        <w:rPr>
          <w:rFonts w:eastAsia="Calibri"/>
        </w:rPr>
        <w:t>Estabilidad: Media</w:t>
      </w:r>
    </w:p>
    <w:p w:rsidR="00AA2630" w:rsidP="00AA2630" w:rsidRDefault="003D5298" w14:paraId="7F85C6B1" w14:textId="77777777">
      <w:pPr>
        <w:pStyle w:val="ListParagraph"/>
        <w:numPr>
          <w:ilvl w:val="0"/>
          <w:numId w:val="163"/>
        </w:numPr>
        <w:jc w:val="both"/>
        <w:rPr>
          <w:rFonts w:eastAsia="Calibri"/>
        </w:rPr>
      </w:pPr>
      <w:r w:rsidRPr="00AA2630">
        <w:rPr>
          <w:rFonts w:eastAsia="Calibri"/>
        </w:rPr>
        <w:t>Origen: Gerente - Ing. Jaime Valarezo</w:t>
      </w:r>
    </w:p>
    <w:p w:rsidRPr="00AA2630" w:rsidR="003D5298" w:rsidP="00AA2630" w:rsidRDefault="003D5298" w14:paraId="7FAB8107" w14:textId="532CFA29">
      <w:pPr>
        <w:pStyle w:val="ListParagraph"/>
        <w:numPr>
          <w:ilvl w:val="0"/>
          <w:numId w:val="163"/>
        </w:numPr>
        <w:jc w:val="both"/>
      </w:pPr>
      <w:r w:rsidRPr="00AA2630">
        <w:rPr>
          <w:rFonts w:eastAsia="Calibri"/>
        </w:rPr>
        <w:t>Entradas:</w:t>
      </w:r>
    </w:p>
    <w:p w:rsidRPr="000B5432" w:rsidR="003D5298" w:rsidP="00AA2630" w:rsidRDefault="003D5298" w14:paraId="7181EE17" w14:textId="77777777">
      <w:pPr>
        <w:pStyle w:val="ListParagraph"/>
        <w:widowControl/>
        <w:numPr>
          <w:ilvl w:val="0"/>
          <w:numId w:val="31"/>
        </w:numPr>
        <w:spacing w:after="160" w:line="259" w:lineRule="auto"/>
        <w:ind w:left="1800"/>
        <w:jc w:val="both"/>
      </w:pPr>
      <w:r w:rsidRPr="000B5432">
        <w:rPr>
          <w:rFonts w:eastAsia="Calibri"/>
        </w:rPr>
        <w:t>Números de teléfono convencional: cadena de caracteres de 9 dígitos, que contengan el prefijo de la provincia que va desde 02 hasta 07.</w:t>
      </w:r>
    </w:p>
    <w:p w:rsidRPr="00DC2AEA" w:rsidR="003D5298" w:rsidP="00AA2630" w:rsidRDefault="003D5298" w14:paraId="2097CEA3" w14:textId="77777777">
      <w:pPr>
        <w:pStyle w:val="ListParagraph"/>
        <w:widowControl/>
        <w:numPr>
          <w:ilvl w:val="0"/>
          <w:numId w:val="31"/>
        </w:numPr>
        <w:spacing w:after="160" w:line="259" w:lineRule="auto"/>
        <w:ind w:left="1800"/>
        <w:jc w:val="both"/>
      </w:pPr>
      <w:r w:rsidRPr="645AFC59">
        <w:rPr>
          <w:rFonts w:eastAsia="Calibri"/>
        </w:rPr>
        <w:t>Cuent</w:t>
      </w:r>
      <w:r>
        <w:rPr>
          <w:rFonts w:eastAsia="Calibri"/>
        </w:rPr>
        <w:t xml:space="preserve">a: </w:t>
      </w:r>
      <w:r w:rsidRPr="00D330E6">
        <w:rPr>
          <w:rFonts w:eastAsia="Calibri"/>
        </w:rPr>
        <w:t>cadena de caracteres que contenga hasta 64 caracteres alfanuméricos.</w:t>
      </w:r>
      <w:r>
        <w:rPr>
          <w:rFonts w:eastAsia="Calibri"/>
        </w:rPr>
        <w:t xml:space="preserve"> </w:t>
      </w:r>
    </w:p>
    <w:p w:rsidRPr="00AA2630" w:rsidR="00AA2630" w:rsidP="00AA2630" w:rsidRDefault="003D5298" w14:paraId="72209B6B" w14:textId="075230C7">
      <w:pPr>
        <w:pStyle w:val="ListParagraph"/>
        <w:numPr>
          <w:ilvl w:val="0"/>
          <w:numId w:val="163"/>
        </w:numPr>
        <w:jc w:val="both"/>
        <w:rPr>
          <w:rFonts w:eastAsia="Calibri"/>
        </w:rPr>
      </w:pPr>
      <w:r w:rsidRPr="00AA2630">
        <w:rPr>
          <w:rFonts w:eastAsia="Calibri"/>
        </w:rPr>
        <w:t>Proceso:</w:t>
      </w:r>
    </w:p>
    <w:p w:rsidRPr="005C0EBF" w:rsidR="003D5298" w:rsidP="0033258E" w:rsidRDefault="003D5298" w14:paraId="565479DA" w14:textId="77777777">
      <w:pPr>
        <w:ind w:left="792"/>
        <w:jc w:val="both"/>
        <w:rPr>
          <w:rFonts w:eastAsia="Calibri"/>
          <w:lang w:val="es-EC"/>
        </w:rPr>
      </w:pPr>
      <w:r w:rsidRPr="005C0EBF">
        <w:rPr>
          <w:lang w:val="es-EC"/>
        </w:rPr>
        <w:t>El empleado de la mesa de servicios de la empresa Redinco  podrá buscar a un cliente tipo empresa mediante su cuenta. Una vez seleccionado el cliente, se podrán modificar los números de teléfono convencional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AA2630" w:rsidP="00AA2630" w:rsidRDefault="00AA2630" w14:paraId="04FF2781" w14:textId="3CB73382">
      <w:pPr>
        <w:pStyle w:val="ListParagraph"/>
        <w:numPr>
          <w:ilvl w:val="0"/>
          <w:numId w:val="163"/>
        </w:numPr>
        <w:jc w:val="both"/>
        <w:rPr>
          <w:rFonts w:eastAsia="Calibri"/>
        </w:rPr>
      </w:pPr>
      <w:r w:rsidRPr="00AA2630">
        <w:rPr>
          <w:rFonts w:eastAsia="Calibri"/>
        </w:rPr>
        <w:t>Salidas:</w:t>
      </w:r>
    </w:p>
    <w:p w:rsidR="003D5298" w:rsidP="00AA2630" w:rsidRDefault="003D5298" w14:paraId="2A33EEFA" w14:textId="77777777">
      <w:pPr>
        <w:pStyle w:val="ListParagraph"/>
        <w:widowControl/>
        <w:numPr>
          <w:ilvl w:val="0"/>
          <w:numId w:val="118"/>
        </w:numPr>
        <w:spacing w:after="160" w:line="259" w:lineRule="auto"/>
        <w:ind w:left="1800"/>
        <w:jc w:val="both"/>
      </w:pPr>
      <w:r w:rsidRPr="2A7C7A2A">
        <w:t>Los datos son correctos “Cliente Registrado Correctamente”.</w:t>
      </w:r>
    </w:p>
    <w:p w:rsidRPr="00D425FB" w:rsidR="003D5298" w:rsidP="00AA2630" w:rsidRDefault="003D5298" w14:paraId="2563AF23" w14:textId="77777777">
      <w:pPr>
        <w:pStyle w:val="ListParagraph"/>
        <w:widowControl/>
        <w:numPr>
          <w:ilvl w:val="0"/>
          <w:numId w:val="118"/>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7C4292AD" w14:textId="77777777">
      <w:pPr>
        <w:ind w:left="792"/>
        <w:jc w:val="both"/>
        <w:rPr>
          <w:lang w:val="es-EC"/>
        </w:rPr>
      </w:pPr>
      <w:r w:rsidRPr="005C0EBF">
        <w:rPr>
          <w:lang w:val="es-EC"/>
        </w:rPr>
        <w:t>rcl</w:t>
      </w:r>
      <w:r w:rsidRPr="00B7166F">
        <w:rPr>
          <w:vertAlign w:val="subscript"/>
          <w:lang w:val="es-EC"/>
        </w:rPr>
        <w:t>30</w:t>
      </w:r>
      <w:r w:rsidRPr="005C0EBF">
        <w:rPr>
          <w:lang w:val="es-EC"/>
        </w:rPr>
        <w:t>v1.0</w:t>
      </w:r>
    </w:p>
    <w:p w:rsidRPr="00C207CF" w:rsidR="00B7166F" w:rsidP="00AA2630" w:rsidRDefault="003D5298" w14:paraId="088C7881" w14:textId="78C0843B">
      <w:pPr>
        <w:pStyle w:val="ListParagraph"/>
        <w:numPr>
          <w:ilvl w:val="0"/>
          <w:numId w:val="161"/>
        </w:numPr>
        <w:jc w:val="both"/>
        <w:rPr>
          <w:rFonts w:eastAsia="Calibri"/>
        </w:rPr>
      </w:pPr>
      <w:r w:rsidRPr="00B7166F">
        <w:rPr>
          <w:rFonts w:eastAsia="Calibri"/>
        </w:rPr>
        <w:t>Descripción: El sistema permitirá modificar los números de teléfono celular de un cliente tipo empresa, identificándolo por su RUC.</w:t>
      </w:r>
    </w:p>
    <w:p w:rsidRPr="00AA2630" w:rsidR="003D5298" w:rsidP="00AA2630" w:rsidRDefault="00AA2630" w14:paraId="6075C1D0" w14:textId="2AFAEE55">
      <w:pPr>
        <w:pStyle w:val="ListParagraph"/>
        <w:numPr>
          <w:ilvl w:val="0"/>
          <w:numId w:val="161"/>
        </w:numPr>
        <w:jc w:val="both"/>
      </w:pPr>
      <w:r w:rsidRPr="00AA2630">
        <w:rPr>
          <w:rFonts w:eastAsia="Calibri"/>
        </w:rPr>
        <w:t>Importancia: Media</w:t>
      </w:r>
    </w:p>
    <w:p w:rsidRPr="00AA2630" w:rsidR="003D5298" w:rsidP="00AA2630" w:rsidRDefault="00AA2630" w14:paraId="209941CC" w14:textId="7A59E924">
      <w:pPr>
        <w:pStyle w:val="ListParagraph"/>
        <w:numPr>
          <w:ilvl w:val="0"/>
          <w:numId w:val="161"/>
        </w:numPr>
        <w:jc w:val="both"/>
      </w:pPr>
      <w:r w:rsidRPr="00AA2630">
        <w:rPr>
          <w:rFonts w:eastAsia="Calibri"/>
        </w:rPr>
        <w:t>Prioridad: Media</w:t>
      </w:r>
    </w:p>
    <w:p w:rsidRPr="00AA2630" w:rsidR="003D5298" w:rsidP="00AA2630" w:rsidRDefault="00AA2630" w14:paraId="327E04E7" w14:textId="5676E594">
      <w:pPr>
        <w:pStyle w:val="ListParagraph"/>
        <w:numPr>
          <w:ilvl w:val="0"/>
          <w:numId w:val="161"/>
        </w:numPr>
        <w:jc w:val="both"/>
      </w:pPr>
      <w:r w:rsidRPr="00AA2630">
        <w:rPr>
          <w:rFonts w:eastAsia="Calibri"/>
        </w:rPr>
        <w:t>Estabilidad: Media</w:t>
      </w:r>
    </w:p>
    <w:p w:rsidR="003D5298" w:rsidP="00AA2630" w:rsidRDefault="003D5298" w14:paraId="278EEAEF" w14:textId="5825A46C">
      <w:pPr>
        <w:pStyle w:val="ListParagraph"/>
        <w:numPr>
          <w:ilvl w:val="0"/>
          <w:numId w:val="161"/>
        </w:numPr>
        <w:jc w:val="both"/>
      </w:pPr>
      <w:r w:rsidRPr="00AA2630">
        <w:rPr>
          <w:rFonts w:eastAsia="Calibri"/>
        </w:rPr>
        <w:t>Origen: Gerente - Ing. Jaime Valarezo</w:t>
      </w:r>
    </w:p>
    <w:p w:rsidR="003D5298" w:rsidP="00AA2630" w:rsidRDefault="003D5298" w14:paraId="30D7A492" w14:textId="6E1FE9CB">
      <w:pPr>
        <w:pStyle w:val="ListParagraph"/>
        <w:numPr>
          <w:ilvl w:val="0"/>
          <w:numId w:val="161"/>
        </w:numPr>
        <w:jc w:val="both"/>
      </w:pPr>
      <w:r w:rsidRPr="00AA2630">
        <w:rPr>
          <w:rFonts w:eastAsia="Calibri"/>
        </w:rPr>
        <w:t>Entradas:</w:t>
      </w:r>
    </w:p>
    <w:p w:rsidR="003D5298" w:rsidP="00AA2630" w:rsidRDefault="003D5298" w14:paraId="5BD15565" w14:textId="77777777">
      <w:pPr>
        <w:pStyle w:val="ListParagraph"/>
        <w:widowControl/>
        <w:numPr>
          <w:ilvl w:val="0"/>
          <w:numId w:val="32"/>
        </w:numPr>
        <w:spacing w:after="160" w:line="259" w:lineRule="auto"/>
        <w:ind w:left="1512"/>
        <w:jc w:val="both"/>
        <w:rPr>
          <w:rFonts w:eastAsia="Calibri"/>
        </w:rPr>
      </w:pPr>
      <w:r w:rsidRPr="645AFC59">
        <w:rPr>
          <w:rFonts w:eastAsia="Calibri"/>
        </w:rPr>
        <w:t>Números de teléfono</w:t>
      </w:r>
      <w:r>
        <w:rPr>
          <w:rFonts w:eastAsia="Calibri"/>
        </w:rPr>
        <w:t xml:space="preserve"> </w:t>
      </w:r>
      <w:r w:rsidRPr="00063278">
        <w:rPr>
          <w:rFonts w:eastAsia="Calibri"/>
        </w:rPr>
        <w:t>celular: cadena de caracteres de 10 dígitos, que comiencen con 09.</w:t>
      </w:r>
    </w:p>
    <w:p w:rsidRPr="00061D71" w:rsidR="003D5298" w:rsidP="00AA2630" w:rsidRDefault="003D5298" w14:paraId="08C5F42A" w14:textId="77777777">
      <w:pPr>
        <w:pStyle w:val="ListParagraph"/>
        <w:widowControl/>
        <w:numPr>
          <w:ilvl w:val="0"/>
          <w:numId w:val="32"/>
        </w:numPr>
        <w:spacing w:after="160" w:line="259" w:lineRule="auto"/>
        <w:ind w:left="1512"/>
        <w:jc w:val="both"/>
        <w:rPr>
          <w:rFonts w:eastAsia="Calibri"/>
        </w:rPr>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AA2630" w:rsidP="00AA2630" w:rsidRDefault="003D5298" w14:paraId="6035DBC7" w14:textId="552FE650">
      <w:pPr>
        <w:pStyle w:val="ListParagraph"/>
        <w:numPr>
          <w:ilvl w:val="0"/>
          <w:numId w:val="161"/>
        </w:numPr>
        <w:jc w:val="both"/>
        <w:rPr>
          <w:rFonts w:eastAsia="Calibri"/>
        </w:rPr>
      </w:pPr>
      <w:r w:rsidRPr="00AA2630">
        <w:rPr>
          <w:rFonts w:eastAsia="Calibri"/>
        </w:rPr>
        <w:t>Proceso:</w:t>
      </w:r>
    </w:p>
    <w:p w:rsidRPr="005C0EBF" w:rsidR="003D5298" w:rsidP="0033258E" w:rsidRDefault="003D5298" w14:paraId="5545CFA2"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podrán modificar los números de teléfono celular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AA2630" w:rsidP="00AA2630" w:rsidRDefault="00AA2630" w14:paraId="7B8B2D49" w14:textId="69B19214">
      <w:pPr>
        <w:pStyle w:val="ListParagraph"/>
        <w:numPr>
          <w:ilvl w:val="0"/>
          <w:numId w:val="161"/>
        </w:numPr>
        <w:jc w:val="both"/>
        <w:rPr>
          <w:rFonts w:eastAsia="Calibri"/>
        </w:rPr>
      </w:pPr>
      <w:r w:rsidRPr="00AA2630">
        <w:rPr>
          <w:rFonts w:eastAsia="Calibri"/>
        </w:rPr>
        <w:t>Salidas:</w:t>
      </w:r>
    </w:p>
    <w:p w:rsidR="003D5298" w:rsidP="00AA2630" w:rsidRDefault="003D5298" w14:paraId="6CBDF42A" w14:textId="77777777">
      <w:pPr>
        <w:pStyle w:val="ListParagraph"/>
        <w:widowControl/>
        <w:numPr>
          <w:ilvl w:val="0"/>
          <w:numId w:val="123"/>
        </w:numPr>
        <w:spacing w:after="160" w:line="259" w:lineRule="auto"/>
        <w:ind w:left="1800"/>
        <w:jc w:val="both"/>
      </w:pPr>
      <w:r w:rsidRPr="2B60630C">
        <w:t>Los datos son correctos “Cliente Registrado Correctamente”.</w:t>
      </w:r>
    </w:p>
    <w:p w:rsidRPr="00D425FB" w:rsidR="003D5298" w:rsidP="00AA2630" w:rsidRDefault="003D5298" w14:paraId="4E4CD9BB" w14:textId="77777777">
      <w:pPr>
        <w:pStyle w:val="ListParagraph"/>
        <w:widowControl/>
        <w:numPr>
          <w:ilvl w:val="0"/>
          <w:numId w:val="123"/>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7549B91E" w14:textId="77777777">
      <w:pPr>
        <w:ind w:left="792"/>
        <w:jc w:val="both"/>
        <w:rPr>
          <w:lang w:val="es-EC"/>
        </w:rPr>
      </w:pPr>
      <w:r w:rsidRPr="005C0EBF">
        <w:rPr>
          <w:lang w:val="es-EC"/>
        </w:rPr>
        <w:t>rcl</w:t>
      </w:r>
      <w:r w:rsidRPr="00B7166F">
        <w:rPr>
          <w:vertAlign w:val="subscript"/>
          <w:lang w:val="es-EC"/>
        </w:rPr>
        <w:t>31</w:t>
      </w:r>
      <w:r w:rsidRPr="005C0EBF">
        <w:rPr>
          <w:lang w:val="es-EC"/>
        </w:rPr>
        <w:t>v1.0</w:t>
      </w:r>
    </w:p>
    <w:p w:rsidRPr="00AA2630" w:rsidR="00AA2630" w:rsidP="00AA2630" w:rsidRDefault="003D5298" w14:paraId="3B6DA5FA" w14:textId="788531D9">
      <w:pPr>
        <w:pStyle w:val="ListParagraph"/>
        <w:numPr>
          <w:ilvl w:val="0"/>
          <w:numId w:val="164"/>
        </w:numPr>
        <w:jc w:val="both"/>
      </w:pPr>
      <w:r w:rsidRPr="00AA2630">
        <w:rPr>
          <w:rFonts w:eastAsia="Calibri"/>
        </w:rPr>
        <w:t>Descripción: El sistema permitirá modificar los números de teléfono celular de un cliente tipo empresa, identificándolo por su RUC.</w:t>
      </w:r>
    </w:p>
    <w:p w:rsidRPr="00AA2630" w:rsidR="00AA2630" w:rsidP="00AA2630" w:rsidRDefault="00AA2630" w14:paraId="1FBFDD5C" w14:textId="77777777">
      <w:pPr>
        <w:pStyle w:val="ListParagraph"/>
        <w:numPr>
          <w:ilvl w:val="0"/>
          <w:numId w:val="164"/>
        </w:numPr>
        <w:jc w:val="both"/>
      </w:pPr>
      <w:r w:rsidRPr="00AA2630">
        <w:rPr>
          <w:rFonts w:eastAsia="Calibri"/>
        </w:rPr>
        <w:t>Importancia: Media</w:t>
      </w:r>
    </w:p>
    <w:p w:rsidRPr="00AA2630" w:rsidR="00AA2630" w:rsidP="00AA2630" w:rsidRDefault="003D5298" w14:paraId="72FD856E" w14:textId="77777777">
      <w:pPr>
        <w:pStyle w:val="ListParagraph"/>
        <w:numPr>
          <w:ilvl w:val="0"/>
          <w:numId w:val="164"/>
        </w:numPr>
        <w:jc w:val="both"/>
      </w:pPr>
      <w:r w:rsidRPr="00AA2630">
        <w:rPr>
          <w:rFonts w:eastAsia="Calibri"/>
        </w:rPr>
        <w:t xml:space="preserve"> </w:t>
      </w:r>
      <w:r w:rsidRPr="00AA2630" w:rsidR="00AA2630">
        <w:rPr>
          <w:rFonts w:eastAsia="Calibri"/>
        </w:rPr>
        <w:t>Prioridad: Media</w:t>
      </w:r>
    </w:p>
    <w:p w:rsidRPr="00AA2630" w:rsidR="00AA2630" w:rsidP="00AA2630" w:rsidRDefault="00AA2630" w14:paraId="74A866B7" w14:textId="77777777">
      <w:pPr>
        <w:pStyle w:val="ListParagraph"/>
        <w:numPr>
          <w:ilvl w:val="0"/>
          <w:numId w:val="164"/>
        </w:numPr>
        <w:jc w:val="both"/>
      </w:pPr>
      <w:r w:rsidRPr="00AA2630">
        <w:rPr>
          <w:rFonts w:eastAsia="Calibri"/>
        </w:rPr>
        <w:t>Estabilidad: Media</w:t>
      </w:r>
    </w:p>
    <w:p w:rsidRPr="00AA2630" w:rsidR="00AA2630" w:rsidP="00AA2630" w:rsidRDefault="003D5298" w14:paraId="4344672A" w14:textId="77777777">
      <w:pPr>
        <w:pStyle w:val="ListParagraph"/>
        <w:numPr>
          <w:ilvl w:val="0"/>
          <w:numId w:val="164"/>
        </w:numPr>
        <w:jc w:val="both"/>
      </w:pPr>
      <w:r w:rsidRPr="00AA2630">
        <w:rPr>
          <w:rFonts w:eastAsia="Calibri"/>
        </w:rPr>
        <w:t>Origen: Gerente - Ing. Jaime Valarezo</w:t>
      </w:r>
    </w:p>
    <w:p w:rsidR="003D5298" w:rsidP="00AA2630" w:rsidRDefault="003D5298" w14:paraId="1878188B" w14:textId="399C7BC1">
      <w:pPr>
        <w:pStyle w:val="ListParagraph"/>
        <w:numPr>
          <w:ilvl w:val="0"/>
          <w:numId w:val="164"/>
        </w:numPr>
        <w:jc w:val="both"/>
      </w:pPr>
      <w:r w:rsidRPr="00AA2630">
        <w:rPr>
          <w:rFonts w:eastAsia="Calibri"/>
        </w:rPr>
        <w:t>Entradas:</w:t>
      </w:r>
    </w:p>
    <w:p w:rsidRPr="00447950" w:rsidR="003D5298" w:rsidP="00AA2630" w:rsidRDefault="003D5298" w14:paraId="52524930" w14:textId="77777777">
      <w:pPr>
        <w:pStyle w:val="ListParagraph"/>
        <w:widowControl/>
        <w:numPr>
          <w:ilvl w:val="0"/>
          <w:numId w:val="33"/>
        </w:numPr>
        <w:spacing w:after="160" w:line="259" w:lineRule="auto"/>
        <w:ind w:left="1800"/>
        <w:jc w:val="both"/>
      </w:pPr>
      <w:r w:rsidRPr="645AFC59">
        <w:rPr>
          <w:rFonts w:eastAsia="Calibri"/>
        </w:rPr>
        <w:t>Números de teléfono</w:t>
      </w:r>
      <w:r w:rsidRPr="362F0329">
        <w:rPr>
          <w:rFonts w:eastAsia="Calibri"/>
        </w:rPr>
        <w:t xml:space="preserve"> celular</w:t>
      </w:r>
      <w:r>
        <w:rPr>
          <w:rFonts w:eastAsia="Calibri"/>
        </w:rPr>
        <w:t xml:space="preserve">: </w:t>
      </w:r>
      <w:r w:rsidRPr="00B82B3D">
        <w:rPr>
          <w:rFonts w:eastAsia="Calibri"/>
        </w:rPr>
        <w:t>cadena de caracteres de 10 dígitos, que comiencen con 09.</w:t>
      </w:r>
    </w:p>
    <w:p w:rsidRPr="00061D71" w:rsidR="003D5298" w:rsidP="00AA2630" w:rsidRDefault="003D5298" w14:paraId="39CE9539" w14:textId="77777777">
      <w:pPr>
        <w:pStyle w:val="ListParagraph"/>
        <w:widowControl/>
        <w:numPr>
          <w:ilvl w:val="0"/>
          <w:numId w:val="33"/>
        </w:numPr>
        <w:spacing w:after="160" w:line="259" w:lineRule="auto"/>
        <w:ind w:left="1800"/>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AA2630" w:rsidP="00AA2630" w:rsidRDefault="003D5298" w14:paraId="745C6891" w14:textId="632F89C9">
      <w:pPr>
        <w:pStyle w:val="ListParagraph"/>
        <w:numPr>
          <w:ilvl w:val="0"/>
          <w:numId w:val="164"/>
        </w:numPr>
        <w:jc w:val="both"/>
        <w:rPr>
          <w:rFonts w:eastAsia="Calibri"/>
        </w:rPr>
      </w:pPr>
      <w:r w:rsidRPr="00AA2630">
        <w:rPr>
          <w:rFonts w:eastAsia="Calibri"/>
        </w:rPr>
        <w:t>Proceso:</w:t>
      </w:r>
    </w:p>
    <w:p w:rsidRPr="005C0EBF" w:rsidR="003D5298" w:rsidP="0033258E" w:rsidRDefault="003D5298" w14:paraId="2FA88C68"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podrán modificar los números de teléfono celular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B7166F" w:rsidP="00AA2630" w:rsidRDefault="00AA2630" w14:paraId="173C481B" w14:textId="482FE4C5">
      <w:pPr>
        <w:pStyle w:val="ListParagraph"/>
        <w:numPr>
          <w:ilvl w:val="0"/>
          <w:numId w:val="164"/>
        </w:numPr>
        <w:jc w:val="both"/>
      </w:pPr>
      <w:r w:rsidRPr="00AA2630">
        <w:rPr>
          <w:rFonts w:eastAsia="Calibri"/>
        </w:rPr>
        <w:t>Salidas</w:t>
      </w:r>
      <w:r>
        <w:rPr>
          <w:rFonts w:eastAsia="Calibri"/>
        </w:rPr>
        <w:t>:</w:t>
      </w:r>
    </w:p>
    <w:p w:rsidR="003D5298" w:rsidP="00AA2630" w:rsidRDefault="003D5298" w14:paraId="77DC3003" w14:textId="77777777">
      <w:pPr>
        <w:pStyle w:val="ListParagraph"/>
        <w:widowControl/>
        <w:numPr>
          <w:ilvl w:val="0"/>
          <w:numId w:val="124"/>
        </w:numPr>
        <w:spacing w:after="160" w:line="259" w:lineRule="auto"/>
        <w:ind w:left="1800"/>
        <w:jc w:val="both"/>
      </w:pPr>
      <w:r w:rsidRPr="362F0329">
        <w:t>Los datos son correctos “Cliente Registrado Correctamente”.</w:t>
      </w:r>
    </w:p>
    <w:p w:rsidRPr="00D425FB" w:rsidR="003D5298" w:rsidP="00AA2630" w:rsidRDefault="003D5298" w14:paraId="552AEAA2" w14:textId="77777777">
      <w:pPr>
        <w:pStyle w:val="ListParagraph"/>
        <w:widowControl/>
        <w:numPr>
          <w:ilvl w:val="0"/>
          <w:numId w:val="124"/>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6A783951" w14:textId="77777777">
      <w:pPr>
        <w:ind w:left="792"/>
        <w:jc w:val="both"/>
        <w:rPr>
          <w:lang w:val="es-EC"/>
        </w:rPr>
      </w:pPr>
      <w:r w:rsidRPr="005C0EBF">
        <w:rPr>
          <w:lang w:val="es-EC"/>
        </w:rPr>
        <w:t>rcl</w:t>
      </w:r>
      <w:r w:rsidRPr="005B13BC">
        <w:rPr>
          <w:vertAlign w:val="subscript"/>
          <w:lang w:val="es-EC"/>
        </w:rPr>
        <w:t>32</w:t>
      </w:r>
      <w:r w:rsidRPr="005C0EBF">
        <w:rPr>
          <w:lang w:val="es-EC"/>
        </w:rPr>
        <w:t>v1.0</w:t>
      </w:r>
    </w:p>
    <w:p w:rsidR="00AA2630" w:rsidP="00AA2630" w:rsidRDefault="003D5298" w14:paraId="19408C9A" w14:textId="77777777">
      <w:pPr>
        <w:pStyle w:val="ListParagraph"/>
        <w:numPr>
          <w:ilvl w:val="0"/>
          <w:numId w:val="165"/>
        </w:numPr>
        <w:jc w:val="both"/>
        <w:rPr>
          <w:rFonts w:eastAsia="Calibri"/>
        </w:rPr>
      </w:pPr>
      <w:r w:rsidRPr="00AA2630">
        <w:rPr>
          <w:rFonts w:eastAsia="Calibri"/>
        </w:rPr>
        <w:t>Descripción: El sistema permitirá modificar los números de teléfono celular de un cliente tipo empresa, identificándolo por su cuenta.</w:t>
      </w:r>
    </w:p>
    <w:p w:rsidR="00AA2630" w:rsidP="00AA2630" w:rsidRDefault="00AA2630" w14:paraId="46E2D2A7" w14:textId="77777777">
      <w:pPr>
        <w:pStyle w:val="ListParagraph"/>
        <w:numPr>
          <w:ilvl w:val="0"/>
          <w:numId w:val="165"/>
        </w:numPr>
        <w:jc w:val="both"/>
        <w:rPr>
          <w:rFonts w:eastAsia="Calibri"/>
        </w:rPr>
      </w:pPr>
      <w:r w:rsidRPr="00AA2630">
        <w:rPr>
          <w:rFonts w:eastAsia="Calibri"/>
        </w:rPr>
        <w:t>Importancia: Media</w:t>
      </w:r>
    </w:p>
    <w:p w:rsidR="00AA2630" w:rsidP="00AA2630" w:rsidRDefault="00AA2630" w14:paraId="32339A44" w14:textId="77777777">
      <w:pPr>
        <w:pStyle w:val="ListParagraph"/>
        <w:numPr>
          <w:ilvl w:val="0"/>
          <w:numId w:val="165"/>
        </w:numPr>
        <w:jc w:val="both"/>
        <w:rPr>
          <w:rFonts w:eastAsia="Calibri"/>
        </w:rPr>
      </w:pPr>
      <w:r w:rsidRPr="00AA2630">
        <w:rPr>
          <w:rFonts w:eastAsia="Calibri"/>
        </w:rPr>
        <w:t>Prioridad: Media</w:t>
      </w:r>
    </w:p>
    <w:p w:rsidR="00AA2630" w:rsidP="00AA2630" w:rsidRDefault="00AA2630" w14:paraId="28F45499" w14:textId="77777777">
      <w:pPr>
        <w:pStyle w:val="ListParagraph"/>
        <w:numPr>
          <w:ilvl w:val="0"/>
          <w:numId w:val="165"/>
        </w:numPr>
        <w:jc w:val="both"/>
        <w:rPr>
          <w:rFonts w:eastAsia="Calibri"/>
        </w:rPr>
      </w:pPr>
      <w:r w:rsidRPr="00AA2630">
        <w:rPr>
          <w:rFonts w:eastAsia="Calibri"/>
        </w:rPr>
        <w:t>Estabilidad: Media</w:t>
      </w:r>
    </w:p>
    <w:p w:rsidR="00AA2630" w:rsidP="00AA2630" w:rsidRDefault="003D5298" w14:paraId="69A37B5C" w14:textId="77777777">
      <w:pPr>
        <w:pStyle w:val="ListParagraph"/>
        <w:numPr>
          <w:ilvl w:val="0"/>
          <w:numId w:val="165"/>
        </w:numPr>
        <w:jc w:val="both"/>
        <w:rPr>
          <w:rFonts w:eastAsia="Calibri"/>
        </w:rPr>
      </w:pPr>
      <w:r w:rsidRPr="00AA2630">
        <w:rPr>
          <w:rFonts w:eastAsia="Calibri"/>
        </w:rPr>
        <w:t>Origen: Gerente - Ing. Jaime Valarezo</w:t>
      </w:r>
    </w:p>
    <w:p w:rsidRPr="00AA2630" w:rsidR="00AA2630" w:rsidP="00AA2630" w:rsidRDefault="003D5298" w14:paraId="77D195D5" w14:textId="2E5763FC">
      <w:pPr>
        <w:pStyle w:val="ListParagraph"/>
        <w:numPr>
          <w:ilvl w:val="0"/>
          <w:numId w:val="165"/>
        </w:numPr>
        <w:jc w:val="both"/>
        <w:rPr>
          <w:rFonts w:eastAsia="Calibri"/>
        </w:rPr>
      </w:pPr>
      <w:r w:rsidRPr="00AA2630">
        <w:rPr>
          <w:rFonts w:eastAsia="Calibri"/>
        </w:rPr>
        <w:t>Entradas:</w:t>
      </w:r>
    </w:p>
    <w:p w:rsidRPr="00554EE2" w:rsidR="003D5298" w:rsidP="00AA2630" w:rsidRDefault="003D5298" w14:paraId="667DA3B3" w14:textId="77777777">
      <w:pPr>
        <w:pStyle w:val="ListParagraph"/>
        <w:widowControl/>
        <w:numPr>
          <w:ilvl w:val="0"/>
          <w:numId w:val="34"/>
        </w:numPr>
        <w:spacing w:after="160" w:line="259" w:lineRule="auto"/>
        <w:ind w:left="1800"/>
        <w:jc w:val="both"/>
      </w:pPr>
      <w:r w:rsidRPr="645AFC59">
        <w:rPr>
          <w:rFonts w:eastAsia="Calibri"/>
        </w:rPr>
        <w:t>Números de teléfono</w:t>
      </w:r>
      <w:r w:rsidRPr="46BAFD87">
        <w:rPr>
          <w:rFonts w:eastAsia="Calibri"/>
        </w:rPr>
        <w:t xml:space="preserve"> celular</w:t>
      </w:r>
      <w:r>
        <w:rPr>
          <w:rFonts w:eastAsia="Calibri"/>
        </w:rPr>
        <w:t xml:space="preserve">: </w:t>
      </w:r>
      <w:r w:rsidRPr="00570585">
        <w:rPr>
          <w:rFonts w:eastAsia="Calibri"/>
        </w:rPr>
        <w:t>cadena de caracteres de 10 dígitos, que comiencen con 09.</w:t>
      </w:r>
    </w:p>
    <w:p w:rsidRPr="00447950" w:rsidR="003D5298" w:rsidP="00AA2630" w:rsidRDefault="003D5298" w14:paraId="7CFE04D5" w14:textId="77777777">
      <w:pPr>
        <w:pStyle w:val="ListParagraph"/>
        <w:widowControl/>
        <w:numPr>
          <w:ilvl w:val="0"/>
          <w:numId w:val="34"/>
        </w:numPr>
        <w:spacing w:after="160" w:line="259" w:lineRule="auto"/>
        <w:ind w:left="1800"/>
        <w:jc w:val="both"/>
      </w:pPr>
      <w:r w:rsidRPr="645AFC59">
        <w:rPr>
          <w:rFonts w:eastAsia="Calibri"/>
        </w:rPr>
        <w:t>Cuenta</w:t>
      </w:r>
      <w:r>
        <w:rPr>
          <w:rFonts w:eastAsia="Calibri"/>
        </w:rPr>
        <w:t xml:space="preserve">: </w:t>
      </w:r>
      <w:r w:rsidRPr="004D4228">
        <w:rPr>
          <w:rFonts w:eastAsia="Calibri"/>
        </w:rPr>
        <w:t>cadena de caracteres que contenga hasta 64 caracteres alfanuméricos.</w:t>
      </w:r>
    </w:p>
    <w:p w:rsidRPr="00AA2630" w:rsidR="00AA2630" w:rsidP="00AA2630" w:rsidRDefault="003D5298" w14:paraId="30D998C7" w14:textId="217D70E8">
      <w:pPr>
        <w:pStyle w:val="ListParagraph"/>
        <w:numPr>
          <w:ilvl w:val="0"/>
          <w:numId w:val="165"/>
        </w:numPr>
        <w:jc w:val="both"/>
        <w:rPr>
          <w:rFonts w:eastAsia="Calibri"/>
        </w:rPr>
      </w:pPr>
      <w:r w:rsidRPr="00AA2630">
        <w:rPr>
          <w:rFonts w:eastAsia="Calibri"/>
        </w:rPr>
        <w:t>Proceso:</w:t>
      </w:r>
    </w:p>
    <w:p w:rsidRPr="005C0EBF" w:rsidR="003D5298" w:rsidP="0033258E" w:rsidRDefault="003D5298" w14:paraId="4C0F5C38" w14:textId="77777777">
      <w:pPr>
        <w:ind w:left="792"/>
        <w:jc w:val="both"/>
        <w:rPr>
          <w:rFonts w:eastAsia="Calibri"/>
          <w:lang w:val="es-EC"/>
        </w:rPr>
      </w:pPr>
      <w:r w:rsidRPr="005C0EBF">
        <w:rPr>
          <w:lang w:val="es-EC"/>
        </w:rPr>
        <w:t>El empleado de la mesa de servicios de la empresa Redinco  podrá buscar a un cliente tipo empresa mediante su descripción. Una vez seleccionado el cliente, se podrán modificar los números de teléfono celular del mismo. El sistema permitirá solo el ingreso de números. Cuando el usuario hace clic en aceptar si el campo no tiene datos se mostrará el mensaje “Existen campos vacíos”, mientras que si se ingresó un número correcto se mostrará el mensaje “Cliente Modificado Correctamente”.</w:t>
      </w:r>
    </w:p>
    <w:p w:rsidRPr="00AA2630" w:rsidR="00AA2630" w:rsidP="00AA2630" w:rsidRDefault="00AA2630" w14:paraId="7E13F116" w14:textId="76BE0299">
      <w:pPr>
        <w:pStyle w:val="ListParagraph"/>
        <w:numPr>
          <w:ilvl w:val="0"/>
          <w:numId w:val="165"/>
        </w:numPr>
        <w:jc w:val="both"/>
        <w:rPr>
          <w:rFonts w:eastAsia="Calibri"/>
        </w:rPr>
      </w:pPr>
      <w:r w:rsidRPr="00AA2630">
        <w:rPr>
          <w:rFonts w:eastAsia="Calibri"/>
        </w:rPr>
        <w:t>Salidas:</w:t>
      </w:r>
    </w:p>
    <w:p w:rsidR="003D5298" w:rsidP="00AA2630" w:rsidRDefault="003D5298" w14:paraId="4E08A714" w14:textId="77777777">
      <w:pPr>
        <w:pStyle w:val="ListParagraph"/>
        <w:widowControl/>
        <w:numPr>
          <w:ilvl w:val="0"/>
          <w:numId w:val="126"/>
        </w:numPr>
        <w:spacing w:after="160" w:line="259" w:lineRule="auto"/>
        <w:ind w:left="1800"/>
        <w:jc w:val="both"/>
      </w:pPr>
      <w:r w:rsidRPr="5802455E">
        <w:t>Nombre de contacto</w:t>
      </w:r>
      <w:r>
        <w:t xml:space="preserve">: </w:t>
      </w:r>
      <w:r w:rsidRPr="00235F00">
        <w:t>cadena de caracteres que contenga hasta 128 caracteres entre letras y espacios.</w:t>
      </w:r>
    </w:p>
    <w:p w:rsidRPr="00D425FB" w:rsidR="003D5298" w:rsidP="00AA2630" w:rsidRDefault="003D5298" w14:paraId="3CFE90C5" w14:textId="77777777">
      <w:pPr>
        <w:pStyle w:val="ListParagraph"/>
        <w:widowControl/>
        <w:numPr>
          <w:ilvl w:val="0"/>
          <w:numId w:val="126"/>
        </w:numPr>
        <w:spacing w:after="160" w:line="259" w:lineRule="auto"/>
        <w:ind w:left="1800"/>
        <w:jc w:val="both"/>
      </w:pPr>
      <w:r w:rsidRPr="5802455E">
        <w:t>Cédula de ciudadanía</w:t>
      </w:r>
      <w:r>
        <w:t xml:space="preserve">: </w:t>
      </w:r>
      <w:r w:rsidRPr="00AE6390">
        <w:t>cadena de caracteres de 10 dígitos con el último dígito como dígito verificador.</w:t>
      </w:r>
    </w:p>
    <w:p w:rsidRPr="005C0EBF" w:rsidR="003D5298" w:rsidP="0033258E" w:rsidRDefault="003D5298" w14:paraId="0D049BA1" w14:textId="77777777">
      <w:pPr>
        <w:ind w:left="792"/>
        <w:jc w:val="both"/>
        <w:rPr>
          <w:lang w:val="es-EC"/>
        </w:rPr>
      </w:pPr>
      <w:r w:rsidRPr="005C0EBF">
        <w:rPr>
          <w:lang w:val="es-EC"/>
        </w:rPr>
        <w:t>rcl</w:t>
      </w:r>
      <w:r w:rsidRPr="005B13BC">
        <w:rPr>
          <w:vertAlign w:val="subscript"/>
          <w:lang w:val="es-EC"/>
        </w:rPr>
        <w:t>33</w:t>
      </w:r>
      <w:r w:rsidRPr="005C0EBF">
        <w:rPr>
          <w:lang w:val="es-EC"/>
        </w:rPr>
        <w:t>v1.0</w:t>
      </w:r>
    </w:p>
    <w:p w:rsidR="00AA2630" w:rsidP="00AA2630" w:rsidRDefault="003D5298" w14:paraId="05F4672E" w14:textId="77777777">
      <w:pPr>
        <w:pStyle w:val="ListParagraph"/>
        <w:numPr>
          <w:ilvl w:val="0"/>
          <w:numId w:val="166"/>
        </w:numPr>
        <w:jc w:val="both"/>
        <w:rPr>
          <w:rFonts w:eastAsia="Calibri"/>
        </w:rPr>
      </w:pPr>
      <w:r w:rsidRPr="00AA2630">
        <w:rPr>
          <w:rFonts w:eastAsia="Calibri"/>
        </w:rPr>
        <w:t>Descripción: El sistema permitirá modificar el nombre de contacto de un cliente tipo empresa, identificándolo por su RUC.</w:t>
      </w:r>
    </w:p>
    <w:p w:rsidR="00AA2630" w:rsidP="00AA2630" w:rsidRDefault="00AA2630" w14:paraId="465788FE" w14:textId="77777777">
      <w:pPr>
        <w:pStyle w:val="ListParagraph"/>
        <w:numPr>
          <w:ilvl w:val="0"/>
          <w:numId w:val="166"/>
        </w:numPr>
        <w:jc w:val="both"/>
        <w:rPr>
          <w:rFonts w:eastAsia="Calibri"/>
        </w:rPr>
      </w:pPr>
      <w:r w:rsidRPr="00AA2630">
        <w:rPr>
          <w:rFonts w:eastAsia="Calibri"/>
        </w:rPr>
        <w:t>Importancia: Media</w:t>
      </w:r>
    </w:p>
    <w:p w:rsidR="00AA2630" w:rsidP="00AA2630" w:rsidRDefault="00AA2630" w14:paraId="33979469" w14:textId="77777777">
      <w:pPr>
        <w:pStyle w:val="ListParagraph"/>
        <w:numPr>
          <w:ilvl w:val="0"/>
          <w:numId w:val="166"/>
        </w:numPr>
        <w:jc w:val="both"/>
        <w:rPr>
          <w:rFonts w:eastAsia="Calibri"/>
        </w:rPr>
      </w:pPr>
      <w:r w:rsidRPr="00AA2630">
        <w:rPr>
          <w:rFonts w:eastAsia="Calibri"/>
        </w:rPr>
        <w:t>Prioridad: Media</w:t>
      </w:r>
    </w:p>
    <w:p w:rsidR="00AA2630" w:rsidP="00AA2630" w:rsidRDefault="00AA2630" w14:paraId="04DEDBBC" w14:textId="77777777">
      <w:pPr>
        <w:pStyle w:val="ListParagraph"/>
        <w:numPr>
          <w:ilvl w:val="0"/>
          <w:numId w:val="166"/>
        </w:numPr>
        <w:jc w:val="both"/>
        <w:rPr>
          <w:rFonts w:eastAsia="Calibri"/>
        </w:rPr>
      </w:pPr>
      <w:r w:rsidRPr="00AA2630">
        <w:rPr>
          <w:rFonts w:eastAsia="Calibri"/>
        </w:rPr>
        <w:t>Estabilidad: Media</w:t>
      </w:r>
    </w:p>
    <w:p w:rsidR="00AA2630" w:rsidP="00AA2630" w:rsidRDefault="003D5298" w14:paraId="55013B59" w14:textId="77777777">
      <w:pPr>
        <w:pStyle w:val="ListParagraph"/>
        <w:numPr>
          <w:ilvl w:val="0"/>
          <w:numId w:val="166"/>
        </w:numPr>
        <w:jc w:val="both"/>
        <w:rPr>
          <w:rFonts w:eastAsia="Calibri"/>
        </w:rPr>
      </w:pPr>
      <w:r w:rsidRPr="00AA2630">
        <w:rPr>
          <w:rFonts w:eastAsia="Calibri"/>
        </w:rPr>
        <w:t>Origen: Gerente - Ing. Jaime Valarezo</w:t>
      </w:r>
    </w:p>
    <w:p w:rsidRPr="00AA2630" w:rsidR="003D5298" w:rsidP="00AA2630" w:rsidRDefault="003D5298" w14:paraId="536E80A0" w14:textId="20E6E58E">
      <w:pPr>
        <w:pStyle w:val="ListParagraph"/>
        <w:numPr>
          <w:ilvl w:val="0"/>
          <w:numId w:val="166"/>
        </w:numPr>
        <w:jc w:val="both"/>
      </w:pPr>
      <w:r w:rsidRPr="00AA2630">
        <w:rPr>
          <w:rFonts w:eastAsia="Calibri"/>
        </w:rPr>
        <w:t>Entradas:</w:t>
      </w:r>
    </w:p>
    <w:p w:rsidRPr="00554EE2" w:rsidR="003D5298" w:rsidP="00AA2630" w:rsidRDefault="003D5298" w14:paraId="5149553D" w14:textId="77777777">
      <w:pPr>
        <w:pStyle w:val="ListParagraph"/>
        <w:widowControl/>
        <w:numPr>
          <w:ilvl w:val="0"/>
          <w:numId w:val="35"/>
        </w:numPr>
        <w:spacing w:after="160" w:line="259" w:lineRule="auto"/>
        <w:ind w:left="1800"/>
        <w:jc w:val="both"/>
      </w:pPr>
      <w:r w:rsidRPr="645AFC59">
        <w:rPr>
          <w:rFonts w:eastAsia="Calibri"/>
        </w:rPr>
        <w:t>Nombre de contacto</w:t>
      </w:r>
      <w:r>
        <w:rPr>
          <w:rFonts w:eastAsia="Calibri"/>
        </w:rPr>
        <w:t xml:space="preserve">: </w:t>
      </w:r>
      <w:r w:rsidRPr="00235F00">
        <w:rPr>
          <w:rFonts w:eastAsia="Calibri"/>
        </w:rPr>
        <w:t>cadena de caracteres que contenga hasta 128 caracteres entre letras y espacios.</w:t>
      </w:r>
    </w:p>
    <w:p w:rsidRPr="00554EE2" w:rsidR="003D5298" w:rsidP="00AA2630" w:rsidRDefault="003D5298" w14:paraId="0557DA35" w14:textId="77777777">
      <w:pPr>
        <w:pStyle w:val="ListParagraph"/>
        <w:widowControl/>
        <w:numPr>
          <w:ilvl w:val="0"/>
          <w:numId w:val="35"/>
        </w:numPr>
        <w:spacing w:after="160" w:line="259" w:lineRule="auto"/>
        <w:ind w:left="1800"/>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AA2630" w:rsidP="00AA2630" w:rsidRDefault="003D5298" w14:paraId="01545723" w14:textId="4C747487">
      <w:pPr>
        <w:pStyle w:val="ListParagraph"/>
        <w:numPr>
          <w:ilvl w:val="0"/>
          <w:numId w:val="166"/>
        </w:numPr>
        <w:jc w:val="both"/>
        <w:rPr>
          <w:rFonts w:eastAsia="Calibri"/>
        </w:rPr>
      </w:pPr>
      <w:r w:rsidRPr="00AA2630">
        <w:rPr>
          <w:rFonts w:eastAsia="Calibri"/>
        </w:rPr>
        <w:t>Proceso:</w:t>
      </w:r>
    </w:p>
    <w:p w:rsidRPr="005C0EBF" w:rsidR="003D5298" w:rsidP="0033258E" w:rsidRDefault="003D5298" w14:paraId="36DB2ADF"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 modificar el nombre de contacto del mismo. El sistema permitirá el ingreso de caracteres alfanuméricos. Si el usuario selecciona el botón aceptar y el campo de nombre de contacto se encuentra en blanco se emitirá el mensaje “Existen campos vacíos”, mientras que si se ingresó un nombre de contacto se mostrará el mensaje “Cliente Modificado Correctamente”.</w:t>
      </w:r>
    </w:p>
    <w:p w:rsidRPr="00AA2630" w:rsidR="00AA2630" w:rsidP="00AA2630" w:rsidRDefault="00AA2630" w14:paraId="6DDED505" w14:textId="58E04107">
      <w:pPr>
        <w:pStyle w:val="ListParagraph"/>
        <w:numPr>
          <w:ilvl w:val="0"/>
          <w:numId w:val="166"/>
        </w:numPr>
        <w:jc w:val="both"/>
        <w:rPr>
          <w:rFonts w:eastAsia="Calibri"/>
        </w:rPr>
      </w:pPr>
      <w:r w:rsidRPr="00AA2630">
        <w:rPr>
          <w:rFonts w:eastAsia="Calibri"/>
        </w:rPr>
        <w:t>Salidas:</w:t>
      </w:r>
    </w:p>
    <w:p w:rsidR="003D5298" w:rsidP="00AA2630" w:rsidRDefault="003D5298" w14:paraId="0F948616" w14:textId="77777777">
      <w:pPr>
        <w:pStyle w:val="ListParagraph"/>
        <w:widowControl/>
        <w:numPr>
          <w:ilvl w:val="0"/>
          <w:numId w:val="135"/>
        </w:numPr>
        <w:spacing w:after="160" w:line="259" w:lineRule="auto"/>
        <w:ind w:left="1800"/>
        <w:jc w:val="both"/>
      </w:pPr>
      <w:r w:rsidRPr="0C9F3CA7">
        <w:t>Los datos son correctos “Cliente Registrado Correctamente”.</w:t>
      </w:r>
    </w:p>
    <w:p w:rsidRPr="00D425FB" w:rsidR="003D5298" w:rsidP="00AA2630" w:rsidRDefault="003D5298" w14:paraId="4FE8ADFE" w14:textId="77777777">
      <w:pPr>
        <w:pStyle w:val="ListParagraph"/>
        <w:widowControl/>
        <w:numPr>
          <w:ilvl w:val="0"/>
          <w:numId w:val="135"/>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2C67C55D" w14:textId="77777777">
      <w:pPr>
        <w:ind w:left="792"/>
        <w:jc w:val="both"/>
        <w:rPr>
          <w:lang w:val="es-EC"/>
        </w:rPr>
      </w:pPr>
      <w:r w:rsidRPr="005C0EBF">
        <w:rPr>
          <w:lang w:val="es-EC"/>
        </w:rPr>
        <w:t>rcl</w:t>
      </w:r>
      <w:r w:rsidRPr="005B13BC">
        <w:rPr>
          <w:vertAlign w:val="subscript"/>
          <w:lang w:val="es-EC"/>
        </w:rPr>
        <w:t>34</w:t>
      </w:r>
      <w:r w:rsidRPr="005C0EBF">
        <w:rPr>
          <w:lang w:val="es-EC"/>
        </w:rPr>
        <w:t>v1.0</w:t>
      </w:r>
    </w:p>
    <w:p w:rsidRPr="00AA2630" w:rsidR="00AA2630" w:rsidP="00AA2630" w:rsidRDefault="003D5298" w14:paraId="1F6A3493" w14:textId="79A97724">
      <w:pPr>
        <w:pStyle w:val="ListParagraph"/>
        <w:numPr>
          <w:ilvl w:val="0"/>
          <w:numId w:val="167"/>
        </w:numPr>
        <w:jc w:val="both"/>
        <w:rPr>
          <w:rFonts w:eastAsia="Calibri"/>
        </w:rPr>
      </w:pPr>
      <w:r w:rsidRPr="00AA2630">
        <w:rPr>
          <w:rFonts w:eastAsia="Calibri"/>
        </w:rPr>
        <w:t>Descripción: El sistema permitirá modificar el nombre de contacto de un cliente tipo empresa, identificándolo por su nombre.</w:t>
      </w:r>
    </w:p>
    <w:p w:rsidRPr="00AA2630" w:rsidR="00AA2630" w:rsidP="00AA2630" w:rsidRDefault="00AA2630" w14:paraId="17EA191D" w14:textId="765362A6">
      <w:pPr>
        <w:pStyle w:val="ListParagraph"/>
        <w:numPr>
          <w:ilvl w:val="0"/>
          <w:numId w:val="167"/>
        </w:numPr>
        <w:jc w:val="both"/>
        <w:rPr>
          <w:rFonts w:eastAsia="Calibri"/>
        </w:rPr>
      </w:pPr>
      <w:r w:rsidRPr="00AA2630">
        <w:rPr>
          <w:rFonts w:eastAsia="Calibri"/>
        </w:rPr>
        <w:t>Importancia: Media</w:t>
      </w:r>
    </w:p>
    <w:p w:rsidR="00AA2630" w:rsidP="00AA2630" w:rsidRDefault="00AA2630" w14:paraId="0D0508AA" w14:textId="77777777">
      <w:pPr>
        <w:pStyle w:val="ListParagraph"/>
        <w:numPr>
          <w:ilvl w:val="0"/>
          <w:numId w:val="167"/>
        </w:numPr>
        <w:jc w:val="both"/>
        <w:rPr>
          <w:rFonts w:eastAsia="Calibri"/>
        </w:rPr>
      </w:pPr>
      <w:r w:rsidRPr="00AA2630">
        <w:rPr>
          <w:rFonts w:eastAsia="Calibri"/>
        </w:rPr>
        <w:t>Prioridad: Media</w:t>
      </w:r>
    </w:p>
    <w:p w:rsidR="00AA2630" w:rsidP="00AA2630" w:rsidRDefault="003D5298" w14:paraId="77E7072C" w14:textId="77777777">
      <w:pPr>
        <w:pStyle w:val="ListParagraph"/>
        <w:numPr>
          <w:ilvl w:val="0"/>
          <w:numId w:val="167"/>
        </w:numPr>
        <w:jc w:val="both"/>
        <w:rPr>
          <w:rFonts w:eastAsia="Calibri"/>
        </w:rPr>
      </w:pPr>
      <w:r w:rsidRPr="00AA2630">
        <w:rPr>
          <w:rFonts w:eastAsia="Calibri"/>
        </w:rPr>
        <w:t xml:space="preserve"> </w:t>
      </w:r>
      <w:r w:rsidRPr="00AA2630" w:rsidR="00AA2630">
        <w:rPr>
          <w:rFonts w:eastAsia="Calibri"/>
        </w:rPr>
        <w:t>Estabilidad: Media</w:t>
      </w:r>
    </w:p>
    <w:p w:rsidR="00AA2630" w:rsidP="00AA2630" w:rsidRDefault="003D5298" w14:paraId="0365D983" w14:textId="77777777">
      <w:pPr>
        <w:pStyle w:val="ListParagraph"/>
        <w:numPr>
          <w:ilvl w:val="0"/>
          <w:numId w:val="167"/>
        </w:numPr>
        <w:jc w:val="both"/>
        <w:rPr>
          <w:rFonts w:eastAsia="Calibri"/>
        </w:rPr>
      </w:pPr>
      <w:r w:rsidRPr="00AA2630">
        <w:rPr>
          <w:rFonts w:eastAsia="Calibri"/>
        </w:rPr>
        <w:t>Origen: Gerente - Ing. Jaime Valarezo</w:t>
      </w:r>
    </w:p>
    <w:p w:rsidRPr="00AA2630" w:rsidR="003D5298" w:rsidP="00AA2630" w:rsidRDefault="003D5298" w14:paraId="36FC2AB6" w14:textId="3EF6213C">
      <w:pPr>
        <w:pStyle w:val="ListParagraph"/>
        <w:numPr>
          <w:ilvl w:val="0"/>
          <w:numId w:val="167"/>
        </w:numPr>
        <w:jc w:val="both"/>
        <w:rPr>
          <w:rFonts w:eastAsia="Calibri"/>
        </w:rPr>
      </w:pPr>
      <w:r w:rsidRPr="00AA2630">
        <w:rPr>
          <w:rFonts w:eastAsia="Calibri"/>
        </w:rPr>
        <w:t>Entradas:</w:t>
      </w:r>
    </w:p>
    <w:p w:rsidRPr="00554EE2" w:rsidR="003D5298" w:rsidP="00AA2630" w:rsidRDefault="003D5298" w14:paraId="02FF657B" w14:textId="77777777">
      <w:pPr>
        <w:pStyle w:val="ListParagraph"/>
        <w:widowControl/>
        <w:numPr>
          <w:ilvl w:val="0"/>
          <w:numId w:val="36"/>
        </w:numPr>
        <w:spacing w:after="160" w:line="259" w:lineRule="auto"/>
        <w:ind w:left="1800"/>
        <w:jc w:val="both"/>
      </w:pPr>
      <w:r w:rsidRPr="645AFC59">
        <w:rPr>
          <w:rFonts w:eastAsia="Calibri"/>
        </w:rPr>
        <w:t>Nombre de contact</w:t>
      </w:r>
      <w:r>
        <w:rPr>
          <w:rFonts w:eastAsia="Calibri"/>
        </w:rPr>
        <w:t xml:space="preserve">o: </w:t>
      </w:r>
      <w:r w:rsidRPr="00235F00">
        <w:rPr>
          <w:rFonts w:eastAsia="Calibri"/>
        </w:rPr>
        <w:t>cadena de caracteres que contenga hasta 128 caracteres entre letras y espacios.</w:t>
      </w:r>
    </w:p>
    <w:p w:rsidRPr="00554EE2" w:rsidR="003D5298" w:rsidP="00AA2630" w:rsidRDefault="003D5298" w14:paraId="1AE4DF9A" w14:textId="77777777">
      <w:pPr>
        <w:pStyle w:val="ListParagraph"/>
        <w:widowControl/>
        <w:numPr>
          <w:ilvl w:val="0"/>
          <w:numId w:val="36"/>
        </w:numPr>
        <w:spacing w:after="160" w:line="259" w:lineRule="auto"/>
        <w:ind w:left="1800"/>
        <w:jc w:val="both"/>
      </w:pPr>
      <w:r w:rsidRPr="645AFC59">
        <w:rPr>
          <w:rFonts w:eastAsia="Calibri"/>
        </w:rPr>
        <w:t>Nombre</w:t>
      </w:r>
      <w:r>
        <w:rPr>
          <w:rFonts w:eastAsia="Calibri"/>
        </w:rPr>
        <w:t xml:space="preserve">: </w:t>
      </w:r>
      <w:r w:rsidRPr="00794565">
        <w:rPr>
          <w:rFonts w:eastAsia="Calibri"/>
        </w:rPr>
        <w:t>cadena de caracteres que contenga hasta 128 caracteres entre letras y espacios.</w:t>
      </w:r>
    </w:p>
    <w:p w:rsidRPr="00AA2630" w:rsidR="003D5298" w:rsidP="00AA2630" w:rsidRDefault="003D5298" w14:paraId="5962C819" w14:textId="0342BAC0">
      <w:pPr>
        <w:pStyle w:val="ListParagraph"/>
        <w:numPr>
          <w:ilvl w:val="0"/>
          <w:numId w:val="167"/>
        </w:numPr>
        <w:jc w:val="both"/>
      </w:pPr>
      <w:r w:rsidRPr="00AA2630">
        <w:rPr>
          <w:rFonts w:eastAsia="Calibri"/>
        </w:rPr>
        <w:t xml:space="preserve"> Proceso:</w:t>
      </w:r>
    </w:p>
    <w:p w:rsidRPr="005C0EBF" w:rsidR="003D5298" w:rsidP="0033258E" w:rsidRDefault="003D5298" w14:paraId="3DA35DEB" w14:textId="77777777">
      <w:pPr>
        <w:ind w:left="792"/>
        <w:jc w:val="both"/>
        <w:rPr>
          <w:rFonts w:eastAsia="Calibri"/>
          <w:lang w:val="es-EC"/>
        </w:rPr>
      </w:pPr>
      <w:r w:rsidRPr="005C0EBF">
        <w:rPr>
          <w:lang w:val="es-EC"/>
        </w:rPr>
        <w:t>El empleado de la mesa de servicios de la empresa Redinco  podrá buscar a un cliente tipo empresa mediante su nombre. Una vez seleccionado el cliente, se podrá modificar el nombre de contacto del mismo. El sistema permitirá el ingreso de caracteres alfanuméricos. Si el usuario selecciona el botón aceptar y el campo de nombre de contacto se encuentra en blanco se emitirá el mensaje “Existen campos vacíos”, mientras que si se ingresó un nombre de contacto se mostrará el mensaje “Cliente Modificado Correctamente”.</w:t>
      </w:r>
    </w:p>
    <w:p w:rsidRPr="00AA2630" w:rsidR="00AA2630" w:rsidP="00AA2630" w:rsidRDefault="00AA2630" w14:paraId="38B6F0A8" w14:textId="3DC1EF7C">
      <w:pPr>
        <w:pStyle w:val="ListParagraph"/>
        <w:numPr>
          <w:ilvl w:val="0"/>
          <w:numId w:val="167"/>
        </w:numPr>
        <w:jc w:val="both"/>
        <w:rPr>
          <w:rFonts w:eastAsia="Calibri"/>
        </w:rPr>
      </w:pPr>
      <w:r w:rsidRPr="00AA2630">
        <w:rPr>
          <w:rFonts w:eastAsia="Calibri"/>
        </w:rPr>
        <w:t>Salidas:</w:t>
      </w:r>
    </w:p>
    <w:p w:rsidR="003D5298" w:rsidP="00AA2630" w:rsidRDefault="003D5298" w14:paraId="0276D5DD" w14:textId="77777777">
      <w:pPr>
        <w:pStyle w:val="ListParagraph"/>
        <w:widowControl/>
        <w:numPr>
          <w:ilvl w:val="0"/>
          <w:numId w:val="134"/>
        </w:numPr>
        <w:spacing w:after="160" w:line="259" w:lineRule="auto"/>
        <w:ind w:left="1800"/>
        <w:jc w:val="both"/>
      </w:pPr>
      <w:r w:rsidRPr="3E8282A2">
        <w:t>Los datos son correctos “Cliente Registrado Correctamente”.</w:t>
      </w:r>
    </w:p>
    <w:p w:rsidRPr="00D425FB" w:rsidR="003D5298" w:rsidP="00AA2630" w:rsidRDefault="003D5298" w14:paraId="23F71EAF" w14:textId="77777777">
      <w:pPr>
        <w:pStyle w:val="ListParagraph"/>
        <w:widowControl/>
        <w:numPr>
          <w:ilvl w:val="0"/>
          <w:numId w:val="134"/>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5A60D72C" w14:textId="77777777">
      <w:pPr>
        <w:ind w:left="792"/>
        <w:jc w:val="both"/>
        <w:rPr>
          <w:lang w:val="es-EC"/>
        </w:rPr>
      </w:pPr>
      <w:r w:rsidRPr="005C0EBF">
        <w:rPr>
          <w:lang w:val="es-EC"/>
        </w:rPr>
        <w:t>rcl</w:t>
      </w:r>
      <w:r w:rsidRPr="005B13BC">
        <w:rPr>
          <w:vertAlign w:val="subscript"/>
          <w:lang w:val="es-EC"/>
        </w:rPr>
        <w:t>35</w:t>
      </w:r>
      <w:r w:rsidRPr="005C0EBF">
        <w:rPr>
          <w:lang w:val="es-EC"/>
        </w:rPr>
        <w:t>v1.0</w:t>
      </w:r>
    </w:p>
    <w:p w:rsidRPr="00AA2630" w:rsidR="003D5298" w:rsidP="00AA2630" w:rsidRDefault="003D5298" w14:paraId="502B9B49" w14:textId="4BFE0CBD">
      <w:pPr>
        <w:pStyle w:val="ListParagraph"/>
        <w:numPr>
          <w:ilvl w:val="1"/>
          <w:numId w:val="159"/>
        </w:numPr>
        <w:jc w:val="both"/>
      </w:pPr>
      <w:r w:rsidRPr="00AA2630">
        <w:rPr>
          <w:rFonts w:eastAsia="Calibri"/>
        </w:rPr>
        <w:t>Descripción: El sistema permitirá modificar el nombre de contacto de un cliente tipo empresa, identificándolo por su cuenta.</w:t>
      </w:r>
    </w:p>
    <w:p w:rsidRPr="00AA2630" w:rsidR="003D5298" w:rsidP="00AA2630" w:rsidRDefault="00AA2630" w14:paraId="33F1135E" w14:textId="74DADB4F">
      <w:pPr>
        <w:pStyle w:val="ListParagraph"/>
        <w:numPr>
          <w:ilvl w:val="1"/>
          <w:numId w:val="159"/>
        </w:numPr>
        <w:jc w:val="both"/>
      </w:pPr>
      <w:r w:rsidRPr="00AA2630">
        <w:rPr>
          <w:rFonts w:eastAsia="Calibri"/>
        </w:rPr>
        <w:t>Importancia: Media</w:t>
      </w:r>
    </w:p>
    <w:p w:rsidRPr="00AA2630" w:rsidR="00AA2630" w:rsidP="00AA2630" w:rsidRDefault="00AA2630" w14:paraId="52CACCEB" w14:textId="77777777">
      <w:pPr>
        <w:pStyle w:val="ListParagraph"/>
        <w:numPr>
          <w:ilvl w:val="1"/>
          <w:numId w:val="159"/>
        </w:numPr>
        <w:jc w:val="both"/>
      </w:pPr>
      <w:r w:rsidRPr="00AA2630">
        <w:rPr>
          <w:rFonts w:eastAsia="Calibri"/>
        </w:rPr>
        <w:t>Prioridad: Media</w:t>
      </w:r>
    </w:p>
    <w:p w:rsidRPr="00AA2630" w:rsidR="00AA2630" w:rsidP="00AA2630" w:rsidRDefault="00AA2630" w14:paraId="651B0863" w14:textId="77777777">
      <w:pPr>
        <w:pStyle w:val="ListParagraph"/>
        <w:numPr>
          <w:ilvl w:val="1"/>
          <w:numId w:val="159"/>
        </w:numPr>
        <w:jc w:val="both"/>
      </w:pPr>
      <w:r w:rsidRPr="00AA2630">
        <w:rPr>
          <w:rFonts w:eastAsia="Calibri"/>
        </w:rPr>
        <w:t>Estabilidad: Media</w:t>
      </w:r>
    </w:p>
    <w:p w:rsidRPr="00AA2630" w:rsidR="00AA2630" w:rsidP="00AA2630" w:rsidRDefault="003D5298" w14:paraId="0D5D0342" w14:textId="77777777">
      <w:pPr>
        <w:pStyle w:val="ListParagraph"/>
        <w:numPr>
          <w:ilvl w:val="1"/>
          <w:numId w:val="159"/>
        </w:numPr>
        <w:jc w:val="both"/>
      </w:pPr>
      <w:r w:rsidRPr="00AA2630">
        <w:rPr>
          <w:rFonts w:eastAsia="Calibri"/>
        </w:rPr>
        <w:t>Origen: Gerente - Ing. Jaime Valarezo</w:t>
      </w:r>
    </w:p>
    <w:p w:rsidR="003D5298" w:rsidP="00AA2630" w:rsidRDefault="003D5298" w14:paraId="709AB949" w14:textId="4CC2C80C">
      <w:pPr>
        <w:pStyle w:val="ListParagraph"/>
        <w:numPr>
          <w:ilvl w:val="1"/>
          <w:numId w:val="159"/>
        </w:numPr>
        <w:jc w:val="both"/>
      </w:pPr>
      <w:r w:rsidRPr="00AA2630">
        <w:rPr>
          <w:rFonts w:eastAsia="Calibri"/>
        </w:rPr>
        <w:t>Entradas:</w:t>
      </w:r>
    </w:p>
    <w:p w:rsidRPr="00554EE2" w:rsidR="003D5298" w:rsidP="00AA2630" w:rsidRDefault="003D5298" w14:paraId="7AC316A8" w14:textId="77777777">
      <w:pPr>
        <w:pStyle w:val="ListParagraph"/>
        <w:widowControl/>
        <w:numPr>
          <w:ilvl w:val="0"/>
          <w:numId w:val="160"/>
        </w:numPr>
        <w:spacing w:after="160" w:line="259" w:lineRule="auto"/>
        <w:jc w:val="both"/>
      </w:pPr>
      <w:r w:rsidRPr="00AA2630">
        <w:rPr>
          <w:rFonts w:eastAsia="Calibri"/>
        </w:rPr>
        <w:t>Nombre de contacto: cadena de caracteres que contenga hasta 128 caracteres entre letras y espacios.</w:t>
      </w:r>
    </w:p>
    <w:p w:rsidRPr="00554EE2" w:rsidR="003D5298" w:rsidP="00AA2630" w:rsidRDefault="003D5298" w14:paraId="29493606" w14:textId="77777777">
      <w:pPr>
        <w:pStyle w:val="ListParagraph"/>
        <w:widowControl/>
        <w:numPr>
          <w:ilvl w:val="0"/>
          <w:numId w:val="160"/>
        </w:numPr>
        <w:spacing w:after="160" w:line="259" w:lineRule="auto"/>
        <w:jc w:val="both"/>
      </w:pPr>
      <w:r w:rsidRPr="00AA2630">
        <w:rPr>
          <w:rFonts w:eastAsia="Calibri"/>
        </w:rPr>
        <w:t>Cuenta: cadena de caracteres que contenga hasta 64 caracteres alfanuméricos.</w:t>
      </w:r>
    </w:p>
    <w:p w:rsidRPr="00AA2630" w:rsidR="003D5298" w:rsidP="00AA2630" w:rsidRDefault="003D5298" w14:paraId="78AA5BEB" w14:textId="6EBCBB0E">
      <w:pPr>
        <w:pStyle w:val="ListParagraph"/>
        <w:numPr>
          <w:ilvl w:val="1"/>
          <w:numId w:val="159"/>
        </w:numPr>
        <w:jc w:val="both"/>
      </w:pPr>
      <w:r w:rsidRPr="00AA2630">
        <w:rPr>
          <w:rFonts w:eastAsia="Calibri"/>
        </w:rPr>
        <w:t>Proceso:</w:t>
      </w:r>
    </w:p>
    <w:p w:rsidRPr="00AA2630" w:rsidR="003D5298" w:rsidP="00AA2630" w:rsidRDefault="003D5298" w14:paraId="3A953B1C" w14:textId="77777777">
      <w:pPr>
        <w:pStyle w:val="ListParagraph"/>
        <w:ind w:left="1440"/>
        <w:jc w:val="both"/>
        <w:rPr>
          <w:rFonts w:eastAsia="Calibri"/>
        </w:rPr>
      </w:pPr>
      <w:r w:rsidRPr="00AA2630">
        <w:t>El empleado de la mesa de servicios de la empresa Redinco  podrá buscar a un cliente tipo empresa mediante su cuenta. Una vez seleccionado el cliente, se podrá modificar el nombre de contacto del mismo. El sistema permitirá el ingreso de caracteres alfanuméricos. Si el usuario selecciona el botón aceptar y el campo de nombre de contacto se encuentra en blanco se emitirá el mensaje “Existen campos vacíos”, mientras que si se ingresó un nombre de contacto se mostrará el mensaje “Cliente Modificado Correctamente”.</w:t>
      </w:r>
    </w:p>
    <w:p w:rsidR="003D5298" w:rsidP="00AA2630" w:rsidRDefault="00AA2630" w14:paraId="0A097B04" w14:textId="56ACB1A1">
      <w:pPr>
        <w:pStyle w:val="ListParagraph"/>
        <w:numPr>
          <w:ilvl w:val="1"/>
          <w:numId w:val="159"/>
        </w:numPr>
        <w:jc w:val="both"/>
      </w:pPr>
      <w:r w:rsidRPr="00AA2630">
        <w:rPr>
          <w:rFonts w:eastAsia="Calibri"/>
        </w:rPr>
        <w:t>Salidas:</w:t>
      </w:r>
    </w:p>
    <w:p w:rsidR="003D5298" w:rsidP="00AA2630" w:rsidRDefault="003D5298" w14:paraId="28C0F3C3" w14:textId="77777777">
      <w:pPr>
        <w:pStyle w:val="ListParagraph"/>
        <w:widowControl/>
        <w:numPr>
          <w:ilvl w:val="0"/>
          <w:numId w:val="133"/>
        </w:numPr>
        <w:spacing w:after="160" w:line="259" w:lineRule="auto"/>
        <w:ind w:left="1800"/>
        <w:jc w:val="both"/>
      </w:pPr>
      <w:r w:rsidRPr="27414976">
        <w:t>Los datos son correctos “Cliente Registrado Correctamente”.</w:t>
      </w:r>
    </w:p>
    <w:p w:rsidRPr="00D425FB" w:rsidR="003D5298" w:rsidP="00AA2630" w:rsidRDefault="003D5298" w14:paraId="0D54593C" w14:textId="77777777">
      <w:pPr>
        <w:pStyle w:val="ListParagraph"/>
        <w:widowControl/>
        <w:numPr>
          <w:ilvl w:val="0"/>
          <w:numId w:val="133"/>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77EFFAA8" w14:textId="77777777">
      <w:pPr>
        <w:ind w:left="792"/>
        <w:jc w:val="both"/>
        <w:rPr>
          <w:lang w:val="es-EC"/>
        </w:rPr>
      </w:pPr>
      <w:r w:rsidRPr="005C0EBF">
        <w:rPr>
          <w:lang w:val="es-EC"/>
        </w:rPr>
        <w:t>rcl</w:t>
      </w:r>
      <w:r w:rsidRPr="005B13BC">
        <w:rPr>
          <w:vertAlign w:val="subscript"/>
          <w:lang w:val="es-EC"/>
        </w:rPr>
        <w:t>36</w:t>
      </w:r>
      <w:r w:rsidRPr="005C0EBF">
        <w:rPr>
          <w:lang w:val="es-EC"/>
        </w:rPr>
        <w:t>v1.0</w:t>
      </w:r>
    </w:p>
    <w:p w:rsidRPr="00AA2630" w:rsidR="003D5298" w:rsidP="00AA2630" w:rsidRDefault="003D5298" w14:paraId="4C6FF126" w14:textId="6DDEE65D">
      <w:pPr>
        <w:pStyle w:val="ListParagraph"/>
        <w:numPr>
          <w:ilvl w:val="0"/>
          <w:numId w:val="168"/>
        </w:numPr>
        <w:jc w:val="both"/>
      </w:pPr>
      <w:r w:rsidRPr="00AA2630">
        <w:rPr>
          <w:rFonts w:eastAsia="Calibri"/>
        </w:rPr>
        <w:t>Descripción: El sistema permitirá modificar la descripción de contacto de un cliente tipo  empresa, identificándolo por su RUC.</w:t>
      </w:r>
    </w:p>
    <w:p w:rsidRPr="00AA2630" w:rsidR="003D5298" w:rsidP="00AA2630" w:rsidRDefault="00AA2630" w14:paraId="7D830ADA" w14:textId="53A3BAF7">
      <w:pPr>
        <w:pStyle w:val="ListParagraph"/>
        <w:numPr>
          <w:ilvl w:val="0"/>
          <w:numId w:val="168"/>
        </w:numPr>
        <w:jc w:val="both"/>
      </w:pPr>
      <w:r w:rsidRPr="00AA2630">
        <w:rPr>
          <w:rFonts w:eastAsia="Calibri"/>
        </w:rPr>
        <w:t>Importancia: Media</w:t>
      </w:r>
    </w:p>
    <w:p w:rsidRPr="00AA2630" w:rsidR="00AA2630" w:rsidP="00AA2630" w:rsidRDefault="00AA2630" w14:paraId="1A7B3F07" w14:textId="77777777">
      <w:pPr>
        <w:pStyle w:val="ListParagraph"/>
        <w:numPr>
          <w:ilvl w:val="0"/>
          <w:numId w:val="168"/>
        </w:numPr>
        <w:jc w:val="both"/>
      </w:pPr>
      <w:r w:rsidRPr="00AA2630">
        <w:rPr>
          <w:rFonts w:eastAsia="Calibri"/>
        </w:rPr>
        <w:t>Prioridad: Media</w:t>
      </w:r>
    </w:p>
    <w:p w:rsidRPr="00AA2630" w:rsidR="00AA2630" w:rsidP="00AA2630" w:rsidRDefault="00AA2630" w14:paraId="28437DB0" w14:textId="77777777">
      <w:pPr>
        <w:pStyle w:val="ListParagraph"/>
        <w:numPr>
          <w:ilvl w:val="0"/>
          <w:numId w:val="168"/>
        </w:numPr>
        <w:jc w:val="both"/>
      </w:pPr>
      <w:r w:rsidRPr="00AA2630">
        <w:rPr>
          <w:rFonts w:eastAsia="Calibri"/>
        </w:rPr>
        <w:t>Estabilidad: Media</w:t>
      </w:r>
    </w:p>
    <w:p w:rsidRPr="00AA2630" w:rsidR="00AA2630" w:rsidP="00AA2630" w:rsidRDefault="003D5298" w14:paraId="2149999E" w14:textId="77777777">
      <w:pPr>
        <w:pStyle w:val="ListParagraph"/>
        <w:numPr>
          <w:ilvl w:val="0"/>
          <w:numId w:val="168"/>
        </w:numPr>
        <w:jc w:val="both"/>
      </w:pPr>
      <w:r w:rsidRPr="00AA2630">
        <w:rPr>
          <w:rFonts w:eastAsia="Calibri"/>
        </w:rPr>
        <w:t>Origen: Gerente - Ing. Jaime Valarezo</w:t>
      </w:r>
    </w:p>
    <w:p w:rsidR="003D5298" w:rsidP="00AA2630" w:rsidRDefault="003D5298" w14:paraId="4F57D84A" w14:textId="38153972">
      <w:pPr>
        <w:pStyle w:val="ListParagraph"/>
        <w:numPr>
          <w:ilvl w:val="0"/>
          <w:numId w:val="168"/>
        </w:numPr>
        <w:jc w:val="both"/>
      </w:pPr>
      <w:r w:rsidRPr="00AA2630">
        <w:rPr>
          <w:rFonts w:eastAsia="Calibri"/>
        </w:rPr>
        <w:t>Entradas:</w:t>
      </w:r>
    </w:p>
    <w:p w:rsidR="003D5298" w:rsidP="00AA2630" w:rsidRDefault="003D5298" w14:paraId="78117B60" w14:textId="77777777">
      <w:pPr>
        <w:pStyle w:val="ListParagraph"/>
        <w:widowControl/>
        <w:numPr>
          <w:ilvl w:val="0"/>
          <w:numId w:val="37"/>
        </w:numPr>
        <w:spacing w:after="160" w:line="259" w:lineRule="auto"/>
        <w:ind w:left="1800"/>
        <w:jc w:val="both"/>
        <w:rPr>
          <w:rFonts w:eastAsia="Calibri"/>
        </w:rPr>
      </w:pPr>
      <w:r w:rsidRPr="645AFC59">
        <w:rPr>
          <w:rFonts w:eastAsia="Calibri"/>
        </w:rPr>
        <w:t>Descripción de contacto</w:t>
      </w:r>
      <w:r>
        <w:rPr>
          <w:rFonts w:eastAsia="Calibri"/>
        </w:rPr>
        <w:t xml:space="preserve">: </w:t>
      </w:r>
      <w:r w:rsidRPr="00033292">
        <w:rPr>
          <w:rFonts w:eastAsia="Calibri"/>
        </w:rPr>
        <w:t>cadena de caracteres de hasta 256 caracteres alfanuméricos.</w:t>
      </w:r>
    </w:p>
    <w:p w:rsidRPr="00554EE2" w:rsidR="003D5298" w:rsidP="00AA2630" w:rsidRDefault="003D5298" w14:paraId="51B712AD" w14:textId="77777777">
      <w:pPr>
        <w:pStyle w:val="ListParagraph"/>
        <w:widowControl/>
        <w:numPr>
          <w:ilvl w:val="0"/>
          <w:numId w:val="37"/>
        </w:numPr>
        <w:spacing w:after="160" w:line="259" w:lineRule="auto"/>
        <w:ind w:left="1800"/>
        <w:jc w:val="both"/>
        <w:rPr>
          <w:rFonts w:eastAsia="Calibri"/>
        </w:rPr>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3D5298" w:rsidP="00AA2630" w:rsidRDefault="003D5298" w14:paraId="775459FA" w14:textId="4C7A1706">
      <w:pPr>
        <w:pStyle w:val="ListParagraph"/>
        <w:numPr>
          <w:ilvl w:val="0"/>
          <w:numId w:val="168"/>
        </w:numPr>
        <w:jc w:val="both"/>
      </w:pPr>
      <w:r w:rsidRPr="00AA2630">
        <w:rPr>
          <w:rFonts w:eastAsia="Calibri"/>
        </w:rPr>
        <w:t>Proceso:</w:t>
      </w:r>
    </w:p>
    <w:p w:rsidRPr="005C0EBF" w:rsidR="003D5298" w:rsidP="0033258E" w:rsidRDefault="003D5298" w14:paraId="7A0CB192"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 modificar la descripción de contacto del mismo. El sistema permitirá el ingreso de caracteres alfanuméricos. Si el usuario selecciona el botón aceptar y el campo de la descripción del contacto se encuentra en blanco se emitirá el mensaje “Existen campos vacíos”, mientras que si se ingresó un nombre de contacto se mostrará el mensaje “Cliente Modificado Correctamente”.</w:t>
      </w:r>
    </w:p>
    <w:p w:rsidR="003D5298" w:rsidP="00AA2630" w:rsidRDefault="00AA2630" w14:paraId="540521A7" w14:textId="17691A27">
      <w:pPr>
        <w:pStyle w:val="ListParagraph"/>
        <w:numPr>
          <w:ilvl w:val="0"/>
          <w:numId w:val="168"/>
        </w:numPr>
        <w:jc w:val="both"/>
      </w:pPr>
      <w:r w:rsidRPr="00AA2630">
        <w:rPr>
          <w:rFonts w:eastAsia="Calibri"/>
        </w:rPr>
        <w:t>Salidas:</w:t>
      </w:r>
    </w:p>
    <w:p w:rsidR="003D5298" w:rsidP="00AA2630" w:rsidRDefault="003D5298" w14:paraId="63E8E7FF" w14:textId="77777777">
      <w:pPr>
        <w:pStyle w:val="ListParagraph"/>
        <w:widowControl/>
        <w:numPr>
          <w:ilvl w:val="0"/>
          <w:numId w:val="132"/>
        </w:numPr>
        <w:spacing w:after="160" w:line="259" w:lineRule="auto"/>
        <w:ind w:left="1800"/>
        <w:jc w:val="both"/>
      </w:pPr>
      <w:r w:rsidRPr="49EDB0B3">
        <w:t>Los datos son correctos “Cliente Registrado Correctamente”.</w:t>
      </w:r>
    </w:p>
    <w:p w:rsidRPr="00D425FB" w:rsidR="003D5298" w:rsidP="00AA2630" w:rsidRDefault="003D5298" w14:paraId="791903CA" w14:textId="77777777">
      <w:pPr>
        <w:pStyle w:val="ListParagraph"/>
        <w:widowControl/>
        <w:numPr>
          <w:ilvl w:val="0"/>
          <w:numId w:val="132"/>
        </w:numPr>
        <w:spacing w:after="160" w:line="259" w:lineRule="auto"/>
        <w:ind w:left="1800"/>
        <w:jc w:val="both"/>
      </w:pPr>
      <w:r w:rsidRPr="00D425FB">
        <w:rPr>
          <w:rFonts w:eastAsia="Calibri"/>
        </w:rPr>
        <w:t>No se registraron todos los datos “Existen campos vacíos”.</w:t>
      </w:r>
    </w:p>
    <w:p w:rsidR="003D5298" w:rsidP="0033258E" w:rsidRDefault="003D5298" w14:paraId="4FB35AA3" w14:textId="77777777">
      <w:pPr>
        <w:ind w:left="792"/>
        <w:jc w:val="both"/>
        <w:rPr>
          <w:lang w:val="es-EC"/>
        </w:rPr>
      </w:pPr>
      <w:r w:rsidRPr="005C0EBF">
        <w:rPr>
          <w:lang w:val="es-EC"/>
        </w:rPr>
        <w:t>rcl</w:t>
      </w:r>
      <w:r w:rsidRPr="005B13BC">
        <w:rPr>
          <w:vertAlign w:val="subscript"/>
          <w:lang w:val="es-EC"/>
        </w:rPr>
        <w:t>37</w:t>
      </w:r>
      <w:r w:rsidRPr="005C0EBF">
        <w:rPr>
          <w:lang w:val="es-EC"/>
        </w:rPr>
        <w:t>v1.0</w:t>
      </w:r>
    </w:p>
    <w:p w:rsidRPr="005C0EBF" w:rsidR="00AA2630" w:rsidP="0033258E" w:rsidRDefault="00AA2630" w14:paraId="7968DFB7" w14:textId="77777777">
      <w:pPr>
        <w:ind w:left="792"/>
        <w:jc w:val="both"/>
        <w:rPr>
          <w:lang w:val="es-EC"/>
        </w:rPr>
      </w:pPr>
    </w:p>
    <w:p w:rsidRPr="00AA2630" w:rsidR="003D5298" w:rsidP="00AA2630" w:rsidRDefault="003D5298" w14:paraId="2EA8FB9A" w14:textId="2FA5BA4B">
      <w:pPr>
        <w:pStyle w:val="ListParagraph"/>
        <w:numPr>
          <w:ilvl w:val="0"/>
          <w:numId w:val="158"/>
        </w:numPr>
        <w:jc w:val="both"/>
      </w:pPr>
      <w:r w:rsidRPr="00AA2630">
        <w:rPr>
          <w:rFonts w:eastAsia="Calibri"/>
        </w:rPr>
        <w:t>Descripción: El sistema permitirá modificar la descripción de contacto de un cliente tipo empresa, identificándolo por su nombre.</w:t>
      </w:r>
    </w:p>
    <w:p w:rsidRPr="00AA2630" w:rsidR="003D5298" w:rsidP="00AA2630" w:rsidRDefault="00AA2630" w14:paraId="23C91B5D" w14:textId="5D7CB918">
      <w:pPr>
        <w:pStyle w:val="ListParagraph"/>
        <w:numPr>
          <w:ilvl w:val="0"/>
          <w:numId w:val="158"/>
        </w:numPr>
        <w:jc w:val="both"/>
      </w:pPr>
      <w:r w:rsidRPr="00AA2630">
        <w:rPr>
          <w:rFonts w:eastAsia="Calibri"/>
        </w:rPr>
        <w:t>Importancia: Media</w:t>
      </w:r>
    </w:p>
    <w:p w:rsidRPr="00AA2630" w:rsidR="003D5298" w:rsidP="00AA2630" w:rsidRDefault="00AA2630" w14:paraId="752B7F25" w14:textId="7C37A50C">
      <w:pPr>
        <w:pStyle w:val="ListParagraph"/>
        <w:numPr>
          <w:ilvl w:val="0"/>
          <w:numId w:val="158"/>
        </w:numPr>
        <w:jc w:val="both"/>
      </w:pPr>
      <w:r w:rsidRPr="00AA2630">
        <w:rPr>
          <w:rFonts w:eastAsia="Calibri"/>
        </w:rPr>
        <w:t>Prioridad: Media</w:t>
      </w:r>
    </w:p>
    <w:p w:rsidRPr="00AA2630" w:rsidR="00AA2630" w:rsidP="00AA2630" w:rsidRDefault="00AA2630" w14:paraId="0D54CFB4" w14:textId="77777777">
      <w:pPr>
        <w:pStyle w:val="ListParagraph"/>
        <w:numPr>
          <w:ilvl w:val="0"/>
          <w:numId w:val="158"/>
        </w:numPr>
        <w:jc w:val="both"/>
      </w:pPr>
      <w:r w:rsidRPr="00AA2630">
        <w:rPr>
          <w:rFonts w:eastAsia="Calibri"/>
        </w:rPr>
        <w:t>Estabilidad: Media</w:t>
      </w:r>
    </w:p>
    <w:p w:rsidRPr="00AA2630" w:rsidR="00AA2630" w:rsidP="00AA2630" w:rsidRDefault="003D5298" w14:paraId="49DF9679" w14:textId="77777777">
      <w:pPr>
        <w:pStyle w:val="ListParagraph"/>
        <w:numPr>
          <w:ilvl w:val="0"/>
          <w:numId w:val="158"/>
        </w:numPr>
        <w:jc w:val="both"/>
      </w:pPr>
      <w:r w:rsidRPr="00AA2630">
        <w:rPr>
          <w:rFonts w:eastAsia="Calibri"/>
        </w:rPr>
        <w:t>Origen: Gerente - Ing. Jaime Valarezo</w:t>
      </w:r>
    </w:p>
    <w:p w:rsidR="003D5298" w:rsidP="00AA2630" w:rsidRDefault="003D5298" w14:paraId="19CF7187" w14:textId="670870E3">
      <w:pPr>
        <w:pStyle w:val="ListParagraph"/>
        <w:numPr>
          <w:ilvl w:val="0"/>
          <w:numId w:val="158"/>
        </w:numPr>
        <w:jc w:val="both"/>
      </w:pPr>
      <w:r w:rsidRPr="00AA2630">
        <w:rPr>
          <w:rFonts w:eastAsia="Calibri"/>
        </w:rPr>
        <w:t>Entradas:</w:t>
      </w:r>
    </w:p>
    <w:p w:rsidRPr="00AA2630" w:rsidR="00AA2630" w:rsidP="00AA2630" w:rsidRDefault="003D5298" w14:paraId="464313A5" w14:textId="77777777">
      <w:pPr>
        <w:pStyle w:val="ListParagraph"/>
        <w:widowControl/>
        <w:numPr>
          <w:ilvl w:val="0"/>
          <w:numId w:val="38"/>
        </w:numPr>
        <w:spacing w:after="160" w:line="259" w:lineRule="auto"/>
        <w:ind w:left="1800"/>
        <w:jc w:val="both"/>
      </w:pPr>
      <w:r w:rsidRPr="645AFC59">
        <w:rPr>
          <w:rFonts w:eastAsia="Calibri"/>
        </w:rPr>
        <w:t>Descripción de contacto</w:t>
      </w:r>
      <w:r>
        <w:rPr>
          <w:rFonts w:eastAsia="Calibri"/>
        </w:rPr>
        <w:t xml:space="preserve">: </w:t>
      </w:r>
      <w:r w:rsidRPr="00033292">
        <w:rPr>
          <w:rFonts w:eastAsia="Calibri"/>
        </w:rPr>
        <w:t>cadena de caracteres de hasta 256 caracteres alfanuméricos.</w:t>
      </w:r>
    </w:p>
    <w:p w:rsidRPr="00AA2630" w:rsidR="00AA2630" w:rsidP="00AA2630" w:rsidRDefault="003D5298" w14:paraId="16558559" w14:textId="77777777">
      <w:pPr>
        <w:pStyle w:val="ListParagraph"/>
        <w:widowControl/>
        <w:numPr>
          <w:ilvl w:val="0"/>
          <w:numId w:val="38"/>
        </w:numPr>
        <w:spacing w:after="160" w:line="259" w:lineRule="auto"/>
        <w:ind w:left="1800"/>
        <w:jc w:val="both"/>
      </w:pPr>
      <w:r w:rsidRPr="00AA2630">
        <w:rPr>
          <w:rFonts w:eastAsia="Calibri"/>
        </w:rPr>
        <w:t>Nombre: cadena de caracteres que contenga hasta 128 caracteres entre letras y espacios.</w:t>
      </w:r>
    </w:p>
    <w:p w:rsidRPr="00AA2630" w:rsidR="003D5298" w:rsidP="00AA2630" w:rsidRDefault="003D5298" w14:paraId="69E96A17" w14:textId="217ECF9B">
      <w:pPr>
        <w:pStyle w:val="ListParagraph"/>
        <w:widowControl/>
        <w:numPr>
          <w:ilvl w:val="0"/>
          <w:numId w:val="158"/>
        </w:numPr>
        <w:spacing w:after="160" w:line="259" w:lineRule="auto"/>
        <w:jc w:val="both"/>
      </w:pPr>
      <w:r w:rsidRPr="00AA2630">
        <w:rPr>
          <w:rFonts w:eastAsia="Calibri"/>
        </w:rPr>
        <w:t>Proceso:</w:t>
      </w:r>
    </w:p>
    <w:p w:rsidRPr="005C0EBF" w:rsidR="003D5298" w:rsidP="0033258E" w:rsidRDefault="003D5298" w14:paraId="3A97EE7D" w14:textId="77777777">
      <w:pPr>
        <w:ind w:left="792"/>
        <w:jc w:val="both"/>
        <w:rPr>
          <w:rFonts w:eastAsia="Calibri"/>
          <w:lang w:val="es-EC"/>
        </w:rPr>
      </w:pPr>
      <w:r w:rsidRPr="005C0EBF">
        <w:rPr>
          <w:lang w:val="es-EC"/>
        </w:rPr>
        <w:t>El empleado de la mesa de servicios de la empresa Redinco  podrá buscar a un cliente tipo empresa mediante su nombre. Una vez seleccionado el cliente, se podrá modificar la descripción de contacto del mismo. El sistema permitirá el ingreso de caracteres alfanuméricos. Si el usuario selecciona el botón aceptar y el campo de la descripción del contacto se encuentra en blanco se emitirá el mensaje “Existen campos vacíos”, mientras que si se ingresó un nombre de contacto se mostrará el mensaje “Cliente Modificado Correctamente”.</w:t>
      </w:r>
    </w:p>
    <w:p w:rsidR="003D5298" w:rsidP="00AA2630" w:rsidRDefault="00AA2630" w14:paraId="71A50E18" w14:textId="14B8541B">
      <w:pPr>
        <w:pStyle w:val="ListParagraph"/>
        <w:numPr>
          <w:ilvl w:val="0"/>
          <w:numId w:val="158"/>
        </w:numPr>
        <w:jc w:val="both"/>
      </w:pPr>
      <w:r w:rsidRPr="00AA2630">
        <w:rPr>
          <w:rFonts w:eastAsia="Calibri"/>
        </w:rPr>
        <w:t>Salidas:</w:t>
      </w:r>
    </w:p>
    <w:p w:rsidR="003D5298" w:rsidP="00AA2630" w:rsidRDefault="003D5298" w14:paraId="641AA301" w14:textId="77777777">
      <w:pPr>
        <w:pStyle w:val="ListParagraph"/>
        <w:widowControl/>
        <w:numPr>
          <w:ilvl w:val="0"/>
          <w:numId w:val="131"/>
        </w:numPr>
        <w:spacing w:after="160" w:line="259" w:lineRule="auto"/>
        <w:ind w:left="1800"/>
        <w:jc w:val="both"/>
      </w:pPr>
      <w:r w:rsidRPr="13179589">
        <w:t>Los datos son correctos “Cliente Registrado Correctamente”.</w:t>
      </w:r>
    </w:p>
    <w:p w:rsidRPr="00D425FB" w:rsidR="003D5298" w:rsidP="00AA2630" w:rsidRDefault="003D5298" w14:paraId="6CEC59F7" w14:textId="77777777">
      <w:pPr>
        <w:pStyle w:val="ListParagraph"/>
        <w:widowControl/>
        <w:numPr>
          <w:ilvl w:val="0"/>
          <w:numId w:val="131"/>
        </w:numPr>
        <w:spacing w:after="160" w:line="259" w:lineRule="auto"/>
        <w:ind w:left="1800"/>
        <w:jc w:val="both"/>
        <w:rPr>
          <w:rFonts w:eastAsiaTheme="minorHAnsi"/>
        </w:rPr>
      </w:pPr>
      <w:r w:rsidRPr="00D425FB">
        <w:rPr>
          <w:rFonts w:eastAsia="Calibri"/>
        </w:rPr>
        <w:t>No se registraron todos los datos “Existen campos vacíos”.</w:t>
      </w:r>
    </w:p>
    <w:p w:rsidRPr="005C0EBF" w:rsidR="003D5298" w:rsidP="0033258E" w:rsidRDefault="003D5298" w14:paraId="42445B8E" w14:textId="77777777">
      <w:pPr>
        <w:ind w:left="792"/>
        <w:jc w:val="both"/>
        <w:rPr>
          <w:lang w:val="es-EC"/>
        </w:rPr>
      </w:pPr>
      <w:r w:rsidRPr="005C0EBF">
        <w:rPr>
          <w:lang w:val="es-EC"/>
        </w:rPr>
        <w:t>rcl</w:t>
      </w:r>
      <w:r w:rsidRPr="005B13BC">
        <w:rPr>
          <w:vertAlign w:val="subscript"/>
          <w:lang w:val="es-EC"/>
        </w:rPr>
        <w:t>38</w:t>
      </w:r>
      <w:r w:rsidRPr="005C0EBF">
        <w:rPr>
          <w:lang w:val="es-EC"/>
        </w:rPr>
        <w:t>v1.0</w:t>
      </w:r>
    </w:p>
    <w:p w:rsidRPr="00AA2630" w:rsidR="003D5298" w:rsidP="00AA2630" w:rsidRDefault="003D5298" w14:paraId="5379361E" w14:textId="77DEFFBC">
      <w:pPr>
        <w:pStyle w:val="ListParagraph"/>
        <w:numPr>
          <w:ilvl w:val="0"/>
          <w:numId w:val="157"/>
        </w:numPr>
        <w:jc w:val="both"/>
      </w:pPr>
      <w:r w:rsidRPr="00AA2630">
        <w:rPr>
          <w:rFonts w:eastAsia="Calibri"/>
        </w:rPr>
        <w:t>Descripción: El sistema permitirá modificar la descripción de contacto de un cliente tipo empresa, identificándolo por su cuenta.</w:t>
      </w:r>
    </w:p>
    <w:p w:rsidRPr="00AA2630" w:rsidR="003D5298" w:rsidP="00AA2630" w:rsidRDefault="00AA2630" w14:paraId="6C1E0D70" w14:textId="78C5D3FF">
      <w:pPr>
        <w:pStyle w:val="ListParagraph"/>
        <w:numPr>
          <w:ilvl w:val="0"/>
          <w:numId w:val="157"/>
        </w:numPr>
        <w:jc w:val="both"/>
      </w:pPr>
      <w:r w:rsidRPr="00AA2630">
        <w:rPr>
          <w:rFonts w:eastAsia="Calibri"/>
        </w:rPr>
        <w:t>Importancia: Media</w:t>
      </w:r>
    </w:p>
    <w:p w:rsidRPr="00AA2630" w:rsidR="003D5298" w:rsidP="00AA2630" w:rsidRDefault="00AA2630" w14:paraId="57F67B25" w14:textId="04C7B171">
      <w:pPr>
        <w:pStyle w:val="ListParagraph"/>
        <w:numPr>
          <w:ilvl w:val="0"/>
          <w:numId w:val="157"/>
        </w:numPr>
        <w:jc w:val="both"/>
      </w:pPr>
      <w:r w:rsidRPr="00AA2630">
        <w:rPr>
          <w:rFonts w:eastAsia="Calibri"/>
        </w:rPr>
        <w:t>Prioridad: Media</w:t>
      </w:r>
    </w:p>
    <w:p w:rsidRPr="00AA2630" w:rsidR="003D5298" w:rsidP="00AA2630" w:rsidRDefault="00AA2630" w14:paraId="25DF2537" w14:textId="68207B67">
      <w:pPr>
        <w:pStyle w:val="ListParagraph"/>
        <w:numPr>
          <w:ilvl w:val="0"/>
          <w:numId w:val="157"/>
        </w:numPr>
        <w:jc w:val="both"/>
      </w:pPr>
      <w:r w:rsidRPr="00AA2630">
        <w:rPr>
          <w:rFonts w:eastAsia="Calibri"/>
        </w:rPr>
        <w:t>Estabilidad: Media</w:t>
      </w:r>
    </w:p>
    <w:p w:rsidR="003D5298" w:rsidP="00AA2630" w:rsidRDefault="003D5298" w14:paraId="7CA38299" w14:textId="46B81585">
      <w:pPr>
        <w:pStyle w:val="ListParagraph"/>
        <w:numPr>
          <w:ilvl w:val="0"/>
          <w:numId w:val="157"/>
        </w:numPr>
        <w:jc w:val="both"/>
      </w:pPr>
      <w:r w:rsidRPr="00AA2630">
        <w:rPr>
          <w:rFonts w:eastAsia="Calibri"/>
        </w:rPr>
        <w:t>Origen: Gerente - Ing. Jaime Valarezo</w:t>
      </w:r>
    </w:p>
    <w:p w:rsidR="003D5298" w:rsidP="00AA2630" w:rsidRDefault="003D5298" w14:paraId="27D61CB2" w14:textId="6CC11791">
      <w:pPr>
        <w:pStyle w:val="ListParagraph"/>
        <w:numPr>
          <w:ilvl w:val="0"/>
          <w:numId w:val="157"/>
        </w:numPr>
        <w:jc w:val="both"/>
      </w:pPr>
      <w:r w:rsidRPr="00AA2630">
        <w:rPr>
          <w:rFonts w:eastAsia="Calibri"/>
        </w:rPr>
        <w:t>Entradas:</w:t>
      </w:r>
    </w:p>
    <w:p w:rsidRPr="00B02076" w:rsidR="003D5298" w:rsidP="00AA2630" w:rsidRDefault="003D5298" w14:paraId="5C17AEE8" w14:textId="77777777">
      <w:pPr>
        <w:pStyle w:val="ListParagraph"/>
        <w:widowControl/>
        <w:numPr>
          <w:ilvl w:val="0"/>
          <w:numId w:val="39"/>
        </w:numPr>
        <w:spacing w:after="160" w:line="259" w:lineRule="auto"/>
        <w:ind w:left="1800"/>
        <w:jc w:val="both"/>
      </w:pPr>
      <w:r w:rsidRPr="645AFC59">
        <w:rPr>
          <w:rFonts w:eastAsia="Calibri"/>
        </w:rPr>
        <w:t>Descripción de contacto</w:t>
      </w:r>
      <w:r>
        <w:rPr>
          <w:rFonts w:eastAsia="Calibri"/>
        </w:rPr>
        <w:t xml:space="preserve">: </w:t>
      </w:r>
      <w:r w:rsidRPr="00033292">
        <w:rPr>
          <w:rFonts w:eastAsia="Calibri"/>
        </w:rPr>
        <w:t>cadena de caracteres de hasta 256 caracteres alfanuméricos.</w:t>
      </w:r>
    </w:p>
    <w:p w:rsidRPr="00B02076" w:rsidR="003D5298" w:rsidP="00AA2630" w:rsidRDefault="003D5298" w14:paraId="139DD6BF" w14:textId="77777777">
      <w:pPr>
        <w:pStyle w:val="ListParagraph"/>
        <w:widowControl/>
        <w:numPr>
          <w:ilvl w:val="0"/>
          <w:numId w:val="39"/>
        </w:numPr>
        <w:spacing w:after="160" w:line="259" w:lineRule="auto"/>
        <w:ind w:left="1800"/>
        <w:jc w:val="both"/>
      </w:pPr>
      <w:r w:rsidRPr="645AFC59">
        <w:rPr>
          <w:rFonts w:eastAsia="Calibri"/>
        </w:rPr>
        <w:t>Cuenta</w:t>
      </w:r>
      <w:r>
        <w:rPr>
          <w:rFonts w:eastAsia="Calibri"/>
        </w:rPr>
        <w:t xml:space="preserve">: </w:t>
      </w:r>
      <w:r w:rsidRPr="004D4228">
        <w:rPr>
          <w:rFonts w:eastAsia="Calibri"/>
        </w:rPr>
        <w:t>cadena de caracteres que contenga hasta 64 caracteres alfanuméricos.</w:t>
      </w:r>
    </w:p>
    <w:p w:rsidRPr="00AA2630" w:rsidR="003D5298" w:rsidP="00AA2630" w:rsidRDefault="003D5298" w14:paraId="29441669" w14:textId="1471F25E">
      <w:pPr>
        <w:pStyle w:val="ListParagraph"/>
        <w:numPr>
          <w:ilvl w:val="0"/>
          <w:numId w:val="157"/>
        </w:numPr>
        <w:jc w:val="both"/>
      </w:pPr>
      <w:r w:rsidRPr="00AA2630">
        <w:rPr>
          <w:rFonts w:eastAsia="Calibri"/>
        </w:rPr>
        <w:t>Proceso:</w:t>
      </w:r>
    </w:p>
    <w:p w:rsidRPr="005C0EBF" w:rsidR="003D5298" w:rsidP="0033258E" w:rsidRDefault="003D5298" w14:paraId="341C7663" w14:textId="77777777">
      <w:pPr>
        <w:ind w:left="792"/>
        <w:jc w:val="both"/>
        <w:rPr>
          <w:rFonts w:eastAsia="Calibri"/>
          <w:lang w:val="es-EC"/>
        </w:rPr>
      </w:pPr>
      <w:r w:rsidRPr="005C0EBF">
        <w:rPr>
          <w:lang w:val="es-EC"/>
        </w:rPr>
        <w:t>El empleado de la mesa de servicios de la empresa Redinco  podrá buscar a un cliente tipo empresa mediante su cuenta. Una vez seleccionado el cliente, se podrá modificar la descripción de contacto del mismo. El sistema permitirá el ingreso de caracteres alfanuméricos. Si el usuario selecciona el botón aceptar y el campo de la descripción del contacto se encuentra en blanco se emitirá el mensaje “Existen campos vacíos”, mientras que si se ingresó un nombre de contacto se mostrará el mensaje “Cliente Modificado Correctamente”.</w:t>
      </w:r>
    </w:p>
    <w:p w:rsidR="003D5298" w:rsidP="00AA2630" w:rsidRDefault="00AA2630" w14:paraId="42F68F4D" w14:textId="68893B98">
      <w:pPr>
        <w:pStyle w:val="ListParagraph"/>
        <w:numPr>
          <w:ilvl w:val="0"/>
          <w:numId w:val="157"/>
        </w:numPr>
        <w:jc w:val="both"/>
      </w:pPr>
      <w:r w:rsidRPr="00AA2630">
        <w:rPr>
          <w:rFonts w:eastAsia="Calibri"/>
        </w:rPr>
        <w:t>Salidas:</w:t>
      </w:r>
    </w:p>
    <w:p w:rsidR="003D5298" w:rsidP="00AA2630" w:rsidRDefault="003D5298" w14:paraId="07E466ED" w14:textId="77777777">
      <w:pPr>
        <w:pStyle w:val="ListParagraph"/>
        <w:widowControl/>
        <w:numPr>
          <w:ilvl w:val="0"/>
          <w:numId w:val="130"/>
        </w:numPr>
        <w:spacing w:after="160" w:line="259" w:lineRule="auto"/>
        <w:ind w:left="1800"/>
        <w:jc w:val="both"/>
      </w:pPr>
      <w:r w:rsidRPr="056E97FB">
        <w:t>Los datos son correctos “Cliente Registrado Correctamente”.</w:t>
      </w:r>
    </w:p>
    <w:p w:rsidRPr="00D425FB" w:rsidR="003D5298" w:rsidP="00AA2630" w:rsidRDefault="003D5298" w14:paraId="604D3F6D" w14:textId="77777777">
      <w:pPr>
        <w:pStyle w:val="ListParagraph"/>
        <w:widowControl/>
        <w:numPr>
          <w:ilvl w:val="0"/>
          <w:numId w:val="130"/>
        </w:numPr>
        <w:spacing w:after="160" w:line="259" w:lineRule="auto"/>
        <w:ind w:left="1800"/>
        <w:jc w:val="both"/>
      </w:pPr>
      <w:r w:rsidRPr="00D425FB">
        <w:rPr>
          <w:rFonts w:eastAsia="Calibri"/>
        </w:rPr>
        <w:t>No se registraron todos los datos “Existen campos vacíos”.</w:t>
      </w:r>
    </w:p>
    <w:p w:rsidRPr="005C0EBF" w:rsidR="003D5298" w:rsidP="0033258E" w:rsidRDefault="003D5298" w14:paraId="0E8734AF" w14:textId="77777777">
      <w:pPr>
        <w:ind w:left="792"/>
        <w:jc w:val="both"/>
        <w:rPr>
          <w:lang w:val="es-EC"/>
        </w:rPr>
      </w:pPr>
      <w:r w:rsidRPr="005C0EBF">
        <w:rPr>
          <w:lang w:val="es-EC"/>
        </w:rPr>
        <w:t>rcl</w:t>
      </w:r>
      <w:r w:rsidRPr="005B13BC">
        <w:rPr>
          <w:vertAlign w:val="subscript"/>
          <w:lang w:val="es-EC"/>
        </w:rPr>
        <w:t>39</w:t>
      </w:r>
      <w:r w:rsidRPr="005C0EBF">
        <w:rPr>
          <w:lang w:val="es-EC"/>
        </w:rPr>
        <w:t>v1.0</w:t>
      </w:r>
    </w:p>
    <w:p w:rsidRPr="00AA2630" w:rsidR="003D5298" w:rsidP="00AA2630" w:rsidRDefault="003D5298" w14:paraId="73FCC941" w14:textId="3C71E391">
      <w:pPr>
        <w:pStyle w:val="ListParagraph"/>
        <w:numPr>
          <w:ilvl w:val="0"/>
          <w:numId w:val="156"/>
        </w:numPr>
        <w:jc w:val="both"/>
      </w:pPr>
      <w:r w:rsidRPr="00AA2630">
        <w:rPr>
          <w:rFonts w:eastAsia="Calibri"/>
        </w:rPr>
        <w:t>Descripción: El sistema permitirá modificar el tipo de pago de un cliente tipo empresa, identificándolo por su RUC.</w:t>
      </w:r>
    </w:p>
    <w:p w:rsidRPr="00AA2630" w:rsidR="003D5298" w:rsidP="00AA2630" w:rsidRDefault="00AA2630" w14:paraId="43C1BED8" w14:textId="3AB807DE">
      <w:pPr>
        <w:pStyle w:val="ListParagraph"/>
        <w:numPr>
          <w:ilvl w:val="0"/>
          <w:numId w:val="156"/>
        </w:numPr>
        <w:jc w:val="both"/>
      </w:pPr>
      <w:r w:rsidRPr="00AA2630">
        <w:rPr>
          <w:rFonts w:eastAsia="Calibri"/>
        </w:rPr>
        <w:t>Importancia: Media</w:t>
      </w:r>
    </w:p>
    <w:p w:rsidRPr="00AA2630" w:rsidR="003D5298" w:rsidP="00AA2630" w:rsidRDefault="00AA2630" w14:paraId="7AC34499" w14:textId="3EE0A6E1">
      <w:pPr>
        <w:pStyle w:val="ListParagraph"/>
        <w:numPr>
          <w:ilvl w:val="0"/>
          <w:numId w:val="156"/>
        </w:numPr>
        <w:jc w:val="both"/>
      </w:pPr>
      <w:r w:rsidRPr="00AA2630">
        <w:rPr>
          <w:rFonts w:eastAsia="Calibri"/>
        </w:rPr>
        <w:t>Prioridad: Media</w:t>
      </w:r>
    </w:p>
    <w:p w:rsidRPr="00AA2630" w:rsidR="003D5298" w:rsidP="00AA2630" w:rsidRDefault="00AA2630" w14:paraId="302BA382" w14:textId="6E2E9AFD">
      <w:pPr>
        <w:pStyle w:val="ListParagraph"/>
        <w:numPr>
          <w:ilvl w:val="0"/>
          <w:numId w:val="156"/>
        </w:numPr>
        <w:jc w:val="both"/>
      </w:pPr>
      <w:r w:rsidRPr="00AA2630">
        <w:rPr>
          <w:rFonts w:eastAsia="Calibri"/>
        </w:rPr>
        <w:t>Estabilidad: Media</w:t>
      </w:r>
    </w:p>
    <w:p w:rsidR="003D5298" w:rsidP="00AA2630" w:rsidRDefault="003D5298" w14:paraId="152C8ADF" w14:textId="308CFCDF">
      <w:pPr>
        <w:pStyle w:val="ListParagraph"/>
        <w:numPr>
          <w:ilvl w:val="0"/>
          <w:numId w:val="156"/>
        </w:numPr>
        <w:jc w:val="both"/>
      </w:pPr>
      <w:r w:rsidRPr="00AA2630">
        <w:rPr>
          <w:rFonts w:eastAsia="Calibri"/>
        </w:rPr>
        <w:t>Origen: Gerente - Ing. Jaime Valarezo</w:t>
      </w:r>
    </w:p>
    <w:p w:rsidRPr="00AA2630" w:rsidR="003D5298" w:rsidP="00AA2630" w:rsidRDefault="003D5298" w14:paraId="68D83BEA" w14:textId="6A371EEB">
      <w:pPr>
        <w:pStyle w:val="ListParagraph"/>
        <w:numPr>
          <w:ilvl w:val="0"/>
          <w:numId w:val="156"/>
        </w:numPr>
        <w:jc w:val="both"/>
        <w:rPr>
          <w:rFonts w:eastAsia="Calibri"/>
        </w:rPr>
      </w:pPr>
      <w:r w:rsidRPr="00AA2630">
        <w:rPr>
          <w:rFonts w:eastAsia="Calibri"/>
        </w:rPr>
        <w:t>Entradas:</w:t>
      </w:r>
    </w:p>
    <w:p w:rsidRPr="00B50E28" w:rsidR="003D5298" w:rsidP="00AA2630" w:rsidRDefault="003D5298" w14:paraId="4A7F74F8" w14:textId="77777777">
      <w:pPr>
        <w:pStyle w:val="ListParagraph"/>
        <w:widowControl/>
        <w:numPr>
          <w:ilvl w:val="0"/>
          <w:numId w:val="40"/>
        </w:numPr>
        <w:spacing w:after="160" w:line="259" w:lineRule="auto"/>
        <w:ind w:left="1800"/>
        <w:jc w:val="both"/>
      </w:pPr>
      <w:r w:rsidRPr="645AFC59">
        <w:rPr>
          <w:rFonts w:eastAsia="Calibri"/>
        </w:rPr>
        <w:t>Tipo de pago</w:t>
      </w:r>
      <w:r>
        <w:rPr>
          <w:rFonts w:eastAsia="Calibri"/>
        </w:rPr>
        <w:t xml:space="preserve">: </w:t>
      </w:r>
      <w:r w:rsidRPr="005F75EC">
        <w:rPr>
          <w:rFonts w:eastAsia="Calibri"/>
        </w:rPr>
        <w:t>que se elige entre acordado con cliente y definido en contrato.</w:t>
      </w:r>
    </w:p>
    <w:p w:rsidRPr="00B50E28" w:rsidR="003D5298" w:rsidP="00AA2630" w:rsidRDefault="003D5298" w14:paraId="16B73CB1" w14:textId="77777777">
      <w:pPr>
        <w:pStyle w:val="ListParagraph"/>
        <w:widowControl/>
        <w:numPr>
          <w:ilvl w:val="0"/>
          <w:numId w:val="40"/>
        </w:numPr>
        <w:spacing w:after="160" w:line="259" w:lineRule="auto"/>
        <w:ind w:left="1800"/>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3D5298" w:rsidP="00AA2630" w:rsidRDefault="003D5298" w14:paraId="0EA009AD" w14:textId="00150731">
      <w:pPr>
        <w:pStyle w:val="ListParagraph"/>
        <w:numPr>
          <w:ilvl w:val="0"/>
          <w:numId w:val="156"/>
        </w:numPr>
        <w:jc w:val="both"/>
      </w:pPr>
      <w:r w:rsidRPr="00AA2630">
        <w:rPr>
          <w:rFonts w:eastAsia="Calibri"/>
        </w:rPr>
        <w:t>Proceso:</w:t>
      </w:r>
    </w:p>
    <w:p w:rsidRPr="005C0EBF" w:rsidR="003D5298" w:rsidP="0033258E" w:rsidRDefault="003D5298" w14:paraId="2C9FEE3E" w14:textId="77777777">
      <w:pPr>
        <w:ind w:left="792"/>
        <w:jc w:val="both"/>
        <w:rPr>
          <w:rFonts w:eastAsia="Calibri"/>
          <w:lang w:val="es-EC"/>
        </w:rPr>
      </w:pPr>
      <w:r w:rsidRPr="005C0EBF">
        <w:rPr>
          <w:lang w:val="es-EC"/>
        </w:rPr>
        <w:t>El empleado de la mesa de servicios de la empresa Redinco  podrá buscar a un cliente tipo empresa mediante su RUC. Una vez seleccionado el cliente, se podrá seleccionar nuevamente el tipo de pago. Cuando el usuario haga clic en aceptar se mostrará el mensaje “Cliente Modificado Correctamente”. El sistema siempre tendrá seleccionada una de las dos opciones del tipo de pago.</w:t>
      </w:r>
    </w:p>
    <w:p w:rsidR="003D5298" w:rsidP="00AA2630" w:rsidRDefault="00AA2630" w14:paraId="0E838370" w14:textId="6F034655">
      <w:pPr>
        <w:pStyle w:val="ListParagraph"/>
        <w:numPr>
          <w:ilvl w:val="0"/>
          <w:numId w:val="156"/>
        </w:numPr>
        <w:jc w:val="both"/>
      </w:pPr>
      <w:r w:rsidRPr="00AA2630">
        <w:rPr>
          <w:rFonts w:eastAsia="Calibri"/>
        </w:rPr>
        <w:t>Salidas:</w:t>
      </w:r>
    </w:p>
    <w:p w:rsidRPr="00D425FB" w:rsidR="003D5298" w:rsidP="00AA2630" w:rsidRDefault="003D5298" w14:paraId="66561B07" w14:textId="77777777">
      <w:pPr>
        <w:pStyle w:val="ListParagraph"/>
        <w:widowControl/>
        <w:numPr>
          <w:ilvl w:val="0"/>
          <w:numId w:val="129"/>
        </w:numPr>
        <w:spacing w:after="160" w:line="259" w:lineRule="auto"/>
        <w:ind w:left="1800"/>
        <w:jc w:val="both"/>
      </w:pPr>
      <w:r w:rsidRPr="33D96B3B">
        <w:t>Los datos son correctos “Cliente Registrado Correctamente”.</w:t>
      </w:r>
    </w:p>
    <w:p w:rsidRPr="005C0EBF" w:rsidR="003D5298" w:rsidP="0033258E" w:rsidRDefault="003D5298" w14:paraId="1057D65B" w14:textId="77777777">
      <w:pPr>
        <w:ind w:left="792"/>
        <w:jc w:val="both"/>
        <w:rPr>
          <w:lang w:val="es-EC"/>
        </w:rPr>
      </w:pPr>
      <w:r w:rsidRPr="005C0EBF">
        <w:rPr>
          <w:lang w:val="es-EC"/>
        </w:rPr>
        <w:t>rcl</w:t>
      </w:r>
      <w:r w:rsidRPr="005B13BC">
        <w:rPr>
          <w:vertAlign w:val="subscript"/>
          <w:lang w:val="es-EC"/>
        </w:rPr>
        <w:t>40</w:t>
      </w:r>
      <w:r w:rsidRPr="005C0EBF">
        <w:rPr>
          <w:lang w:val="es-EC"/>
        </w:rPr>
        <w:t>v1.0</w:t>
      </w:r>
    </w:p>
    <w:p w:rsidRPr="00AA2630" w:rsidR="003D5298" w:rsidP="00AA2630" w:rsidRDefault="003D5298" w14:paraId="14C7095F" w14:textId="38F6F4A5">
      <w:pPr>
        <w:pStyle w:val="ListParagraph"/>
        <w:numPr>
          <w:ilvl w:val="0"/>
          <w:numId w:val="155"/>
        </w:numPr>
        <w:jc w:val="both"/>
      </w:pPr>
      <w:r w:rsidRPr="00AA2630">
        <w:rPr>
          <w:rFonts w:eastAsia="Calibri"/>
        </w:rPr>
        <w:t>Descripción: El sistema permitirá modificar el tipo de pago de un cliente tipo empresa, identificándolo por su nombre.</w:t>
      </w:r>
    </w:p>
    <w:p w:rsidRPr="00AA2630" w:rsidR="003D5298" w:rsidP="00AA2630" w:rsidRDefault="00AA2630" w14:paraId="32BF50B6" w14:textId="364BBBF5">
      <w:pPr>
        <w:pStyle w:val="ListParagraph"/>
        <w:numPr>
          <w:ilvl w:val="0"/>
          <w:numId w:val="155"/>
        </w:numPr>
        <w:jc w:val="both"/>
      </w:pPr>
      <w:r w:rsidRPr="00AA2630">
        <w:rPr>
          <w:rFonts w:eastAsia="Calibri"/>
        </w:rPr>
        <w:t>Importancia: Media</w:t>
      </w:r>
    </w:p>
    <w:p w:rsidRPr="00AA2630" w:rsidR="003D5298" w:rsidP="00AA2630" w:rsidRDefault="00AA2630" w14:paraId="70882FBB" w14:textId="48C19377">
      <w:pPr>
        <w:pStyle w:val="ListParagraph"/>
        <w:numPr>
          <w:ilvl w:val="0"/>
          <w:numId w:val="155"/>
        </w:numPr>
        <w:jc w:val="both"/>
      </w:pPr>
      <w:r w:rsidRPr="00AA2630">
        <w:rPr>
          <w:rFonts w:eastAsia="Calibri"/>
        </w:rPr>
        <w:t>Prioridad: Media</w:t>
      </w:r>
    </w:p>
    <w:p w:rsidRPr="00AA2630" w:rsidR="003D5298" w:rsidP="00AA2630" w:rsidRDefault="00AA2630" w14:paraId="339BFC11" w14:textId="3D2FAC86">
      <w:pPr>
        <w:pStyle w:val="ListParagraph"/>
        <w:numPr>
          <w:ilvl w:val="0"/>
          <w:numId w:val="155"/>
        </w:numPr>
        <w:jc w:val="both"/>
      </w:pPr>
      <w:r w:rsidRPr="00AA2630">
        <w:rPr>
          <w:rFonts w:eastAsia="Calibri"/>
        </w:rPr>
        <w:t>Estabilidad: Media</w:t>
      </w:r>
    </w:p>
    <w:p w:rsidR="003D5298" w:rsidP="00AA2630" w:rsidRDefault="003D5298" w14:paraId="0221D7A5" w14:textId="39D6CD7E">
      <w:pPr>
        <w:pStyle w:val="ListParagraph"/>
        <w:numPr>
          <w:ilvl w:val="0"/>
          <w:numId w:val="155"/>
        </w:numPr>
        <w:jc w:val="both"/>
      </w:pPr>
      <w:r w:rsidRPr="00AA2630">
        <w:rPr>
          <w:rFonts w:eastAsia="Calibri"/>
        </w:rPr>
        <w:t>Origen: Gerente - Ing. Jaime Valarezo</w:t>
      </w:r>
    </w:p>
    <w:p w:rsidR="003D5298" w:rsidP="00AA2630" w:rsidRDefault="003D5298" w14:paraId="675A82A5" w14:textId="48109C22">
      <w:pPr>
        <w:pStyle w:val="ListParagraph"/>
        <w:numPr>
          <w:ilvl w:val="0"/>
          <w:numId w:val="155"/>
        </w:numPr>
        <w:jc w:val="both"/>
      </w:pPr>
      <w:r w:rsidRPr="00AA2630">
        <w:rPr>
          <w:rFonts w:eastAsia="Calibri"/>
        </w:rPr>
        <w:t>Entradas:</w:t>
      </w:r>
    </w:p>
    <w:p w:rsidRPr="00B50E28" w:rsidR="003D5298" w:rsidP="00AA2630" w:rsidRDefault="003D5298" w14:paraId="1652EC82" w14:textId="77777777">
      <w:pPr>
        <w:pStyle w:val="ListParagraph"/>
        <w:widowControl/>
        <w:numPr>
          <w:ilvl w:val="0"/>
          <w:numId w:val="41"/>
        </w:numPr>
        <w:spacing w:after="160" w:line="259" w:lineRule="auto"/>
        <w:ind w:left="1512"/>
        <w:jc w:val="both"/>
      </w:pPr>
      <w:r w:rsidRPr="645AFC59">
        <w:rPr>
          <w:rFonts w:eastAsia="Calibri"/>
        </w:rPr>
        <w:t>Tipo de pago</w:t>
      </w:r>
      <w:r>
        <w:rPr>
          <w:rFonts w:eastAsia="Calibri"/>
        </w:rPr>
        <w:t xml:space="preserve">: </w:t>
      </w:r>
      <w:r w:rsidRPr="00934951">
        <w:rPr>
          <w:rFonts w:eastAsia="Calibri"/>
        </w:rPr>
        <w:t>que se elige entre acordado con cliente y definido en contrato.</w:t>
      </w:r>
    </w:p>
    <w:p w:rsidRPr="00B50E28" w:rsidR="003D5298" w:rsidP="00AA2630" w:rsidRDefault="003D5298" w14:paraId="0647E550" w14:textId="77777777">
      <w:pPr>
        <w:pStyle w:val="ListParagraph"/>
        <w:widowControl/>
        <w:numPr>
          <w:ilvl w:val="0"/>
          <w:numId w:val="41"/>
        </w:numPr>
        <w:spacing w:after="160" w:line="259" w:lineRule="auto"/>
        <w:ind w:left="1512"/>
        <w:jc w:val="both"/>
      </w:pPr>
      <w:r w:rsidRPr="645AFC59">
        <w:rPr>
          <w:rFonts w:eastAsia="Calibri"/>
        </w:rPr>
        <w:t>Nombre</w:t>
      </w:r>
      <w:r>
        <w:rPr>
          <w:rFonts w:eastAsia="Calibri"/>
        </w:rPr>
        <w:t xml:space="preserve">: </w:t>
      </w:r>
      <w:r w:rsidRPr="00794565">
        <w:rPr>
          <w:rFonts w:eastAsia="Calibri"/>
        </w:rPr>
        <w:t>cadena de caracteres que contenga hasta 128 caracteres entre letras y espacios.</w:t>
      </w:r>
    </w:p>
    <w:p w:rsidRPr="00AA2630" w:rsidR="003D5298" w:rsidP="00AA2630" w:rsidRDefault="003D5298" w14:paraId="0F34D661" w14:textId="035C43A5">
      <w:pPr>
        <w:pStyle w:val="ListParagraph"/>
        <w:numPr>
          <w:ilvl w:val="0"/>
          <w:numId w:val="155"/>
        </w:numPr>
        <w:jc w:val="both"/>
      </w:pPr>
      <w:r w:rsidRPr="00AA2630">
        <w:rPr>
          <w:rFonts w:eastAsia="Calibri"/>
        </w:rPr>
        <w:t>Proceso:</w:t>
      </w:r>
    </w:p>
    <w:p w:rsidRPr="005C0EBF" w:rsidR="003D5298" w:rsidP="0033258E" w:rsidRDefault="003D5298" w14:paraId="7910F012" w14:textId="77777777">
      <w:pPr>
        <w:ind w:left="792"/>
        <w:jc w:val="both"/>
        <w:rPr>
          <w:rFonts w:eastAsia="Calibri"/>
          <w:lang w:val="es-EC"/>
        </w:rPr>
      </w:pPr>
      <w:r w:rsidRPr="005C0EBF">
        <w:rPr>
          <w:lang w:val="es-EC"/>
        </w:rPr>
        <w:t>El empleado de la mesa de servicios de la empresa Redinco  podrá buscar a un cliente tipo empresa mediante su nombre. Una vez seleccionado el cliente, se podrá seleccionar nuevamente el tipo de pago. Cuando el usuario haga clic en aceptar se mostrará el mensaje “Cliente Modificado Correctamente”. El sistema siempre tendrá seleccionada una de las dos opciones del tipo de pago.</w:t>
      </w:r>
    </w:p>
    <w:p w:rsidR="003D5298" w:rsidP="00AA2630" w:rsidRDefault="00AA2630" w14:paraId="19D6E285" w14:textId="1F71A0AA">
      <w:pPr>
        <w:pStyle w:val="ListParagraph"/>
        <w:numPr>
          <w:ilvl w:val="0"/>
          <w:numId w:val="155"/>
        </w:numPr>
        <w:jc w:val="both"/>
      </w:pPr>
      <w:r w:rsidRPr="00AA2630">
        <w:rPr>
          <w:rFonts w:eastAsia="Calibri"/>
        </w:rPr>
        <w:t>Salidas:</w:t>
      </w:r>
    </w:p>
    <w:p w:rsidRPr="00D425FB" w:rsidR="003D5298" w:rsidP="00AA2630" w:rsidRDefault="003D5298" w14:paraId="63BCC515" w14:textId="77777777">
      <w:pPr>
        <w:pStyle w:val="ListParagraph"/>
        <w:widowControl/>
        <w:numPr>
          <w:ilvl w:val="0"/>
          <w:numId w:val="128"/>
        </w:numPr>
        <w:spacing w:after="160" w:line="259" w:lineRule="auto"/>
        <w:ind w:left="1512"/>
        <w:jc w:val="both"/>
      </w:pPr>
      <w:r w:rsidRPr="07061ABB">
        <w:t>Los datos son correctos “Cliente Registrado Correctamente”.</w:t>
      </w:r>
    </w:p>
    <w:p w:rsidRPr="005C0EBF" w:rsidR="003D5298" w:rsidP="0033258E" w:rsidRDefault="003D5298" w14:paraId="5BE19C61" w14:textId="77777777">
      <w:pPr>
        <w:ind w:left="792"/>
        <w:jc w:val="both"/>
        <w:rPr>
          <w:lang w:val="es-EC"/>
        </w:rPr>
      </w:pPr>
      <w:r w:rsidRPr="005C0EBF">
        <w:rPr>
          <w:lang w:val="es-EC"/>
        </w:rPr>
        <w:t>rcl</w:t>
      </w:r>
      <w:r w:rsidRPr="005B13BC">
        <w:rPr>
          <w:vertAlign w:val="subscript"/>
          <w:lang w:val="es-EC"/>
        </w:rPr>
        <w:t>41</w:t>
      </w:r>
      <w:r w:rsidRPr="005C0EBF">
        <w:rPr>
          <w:lang w:val="es-EC"/>
        </w:rPr>
        <w:t>v1.0</w:t>
      </w:r>
    </w:p>
    <w:p w:rsidRPr="00AA2630" w:rsidR="003D5298" w:rsidP="00AA2630" w:rsidRDefault="003D5298" w14:paraId="793928B3" w14:textId="1D9F8939">
      <w:pPr>
        <w:pStyle w:val="ListParagraph"/>
        <w:numPr>
          <w:ilvl w:val="0"/>
          <w:numId w:val="154"/>
        </w:numPr>
        <w:jc w:val="both"/>
      </w:pPr>
      <w:r w:rsidRPr="00AA2630">
        <w:rPr>
          <w:rFonts w:eastAsia="Calibri"/>
        </w:rPr>
        <w:t>Descripción: El sistema permitirá modificar el tipo de pago de un cliente tipo empresa, identificándolo por su cuenta.</w:t>
      </w:r>
    </w:p>
    <w:p w:rsidRPr="00AA2630" w:rsidR="003D5298" w:rsidP="00AA2630" w:rsidRDefault="00AA2630" w14:paraId="20DB57B6" w14:textId="727C16A1">
      <w:pPr>
        <w:pStyle w:val="ListParagraph"/>
        <w:numPr>
          <w:ilvl w:val="0"/>
          <w:numId w:val="154"/>
        </w:numPr>
        <w:jc w:val="both"/>
      </w:pPr>
      <w:r w:rsidRPr="00AA2630">
        <w:rPr>
          <w:rFonts w:eastAsia="Calibri"/>
        </w:rPr>
        <w:t>Importancia: Media</w:t>
      </w:r>
    </w:p>
    <w:p w:rsidRPr="00AA2630" w:rsidR="003D5298" w:rsidP="00AA2630" w:rsidRDefault="00AA2630" w14:paraId="19C09E30" w14:textId="17D2AF04">
      <w:pPr>
        <w:pStyle w:val="ListParagraph"/>
        <w:numPr>
          <w:ilvl w:val="0"/>
          <w:numId w:val="154"/>
        </w:numPr>
        <w:jc w:val="both"/>
      </w:pPr>
      <w:r w:rsidRPr="00AA2630">
        <w:rPr>
          <w:rFonts w:eastAsia="Calibri"/>
        </w:rPr>
        <w:t>Prioridad: Media</w:t>
      </w:r>
    </w:p>
    <w:p w:rsidRPr="00AA2630" w:rsidR="003D5298" w:rsidP="00AA2630" w:rsidRDefault="00AA2630" w14:paraId="0D814C57" w14:textId="1127BD1D">
      <w:pPr>
        <w:pStyle w:val="ListParagraph"/>
        <w:numPr>
          <w:ilvl w:val="0"/>
          <w:numId w:val="154"/>
        </w:numPr>
        <w:jc w:val="both"/>
      </w:pPr>
      <w:r w:rsidRPr="00AA2630">
        <w:rPr>
          <w:rFonts w:eastAsia="Calibri"/>
        </w:rPr>
        <w:t>Estabilidad: Media</w:t>
      </w:r>
    </w:p>
    <w:p w:rsidR="003D5298" w:rsidP="00AA2630" w:rsidRDefault="003D5298" w14:paraId="345A6239" w14:textId="6AB0FFEB">
      <w:pPr>
        <w:pStyle w:val="ListParagraph"/>
        <w:numPr>
          <w:ilvl w:val="0"/>
          <w:numId w:val="154"/>
        </w:numPr>
        <w:jc w:val="both"/>
      </w:pPr>
      <w:r w:rsidRPr="00AA2630">
        <w:rPr>
          <w:rFonts w:eastAsia="Calibri"/>
        </w:rPr>
        <w:t>Origen: Gerente - Ing. Jaime Valarezo</w:t>
      </w:r>
    </w:p>
    <w:p w:rsidR="003D5298" w:rsidP="00AA2630" w:rsidRDefault="003D5298" w14:paraId="0A76FC87" w14:textId="6B068320">
      <w:pPr>
        <w:pStyle w:val="ListParagraph"/>
        <w:numPr>
          <w:ilvl w:val="0"/>
          <w:numId w:val="154"/>
        </w:numPr>
        <w:jc w:val="both"/>
      </w:pPr>
      <w:r w:rsidRPr="00AA2630">
        <w:rPr>
          <w:rFonts w:eastAsia="Calibri"/>
        </w:rPr>
        <w:t>Entradas:</w:t>
      </w:r>
    </w:p>
    <w:p w:rsidRPr="00B50E28" w:rsidR="003D5298" w:rsidP="00AA2630" w:rsidRDefault="003D5298" w14:paraId="11C27607" w14:textId="77777777">
      <w:pPr>
        <w:pStyle w:val="ListParagraph"/>
        <w:widowControl/>
        <w:numPr>
          <w:ilvl w:val="0"/>
          <w:numId w:val="42"/>
        </w:numPr>
        <w:spacing w:after="160" w:line="259" w:lineRule="auto"/>
        <w:ind w:left="1800"/>
        <w:jc w:val="both"/>
      </w:pPr>
      <w:r w:rsidRPr="645AFC59">
        <w:rPr>
          <w:rFonts w:eastAsia="Calibri"/>
        </w:rPr>
        <w:t>Tipo de pago</w:t>
      </w:r>
      <w:r>
        <w:rPr>
          <w:rFonts w:eastAsia="Calibri"/>
        </w:rPr>
        <w:t xml:space="preserve">: </w:t>
      </w:r>
      <w:r w:rsidRPr="00934951">
        <w:rPr>
          <w:rFonts w:eastAsia="Calibri"/>
        </w:rPr>
        <w:t>que se elige entre acordado con cliente y definido en contrato.</w:t>
      </w:r>
    </w:p>
    <w:p w:rsidRPr="00B50E28" w:rsidR="003D5298" w:rsidP="00AA2630" w:rsidRDefault="003D5298" w14:paraId="6C3699BF" w14:textId="77777777">
      <w:pPr>
        <w:pStyle w:val="ListParagraph"/>
        <w:widowControl/>
        <w:numPr>
          <w:ilvl w:val="0"/>
          <w:numId w:val="42"/>
        </w:numPr>
        <w:spacing w:after="160" w:line="259" w:lineRule="auto"/>
        <w:ind w:left="1800"/>
        <w:jc w:val="both"/>
      </w:pPr>
      <w:r w:rsidRPr="645AFC59">
        <w:rPr>
          <w:rFonts w:eastAsia="Calibri"/>
        </w:rPr>
        <w:t>Cuenta</w:t>
      </w:r>
      <w:r>
        <w:rPr>
          <w:rFonts w:eastAsia="Calibri"/>
        </w:rPr>
        <w:t xml:space="preserve">: </w:t>
      </w:r>
      <w:r w:rsidRPr="004D4228">
        <w:rPr>
          <w:rFonts w:eastAsia="Calibri"/>
        </w:rPr>
        <w:t>cadena de caracteres que contenga hasta 64 caracteres alfanuméricos.</w:t>
      </w:r>
    </w:p>
    <w:p w:rsidRPr="00AA2630" w:rsidR="003D5298" w:rsidP="00AA2630" w:rsidRDefault="003D5298" w14:paraId="05B51EDD" w14:textId="4BB63FAF">
      <w:pPr>
        <w:pStyle w:val="ListParagraph"/>
        <w:numPr>
          <w:ilvl w:val="0"/>
          <w:numId w:val="154"/>
        </w:numPr>
        <w:jc w:val="both"/>
      </w:pPr>
      <w:r w:rsidRPr="00AA2630">
        <w:rPr>
          <w:rFonts w:eastAsia="Calibri"/>
        </w:rPr>
        <w:t>Proceso:</w:t>
      </w:r>
    </w:p>
    <w:p w:rsidRPr="005C0EBF" w:rsidR="003D5298" w:rsidP="0033258E" w:rsidRDefault="003D5298" w14:paraId="106DBC1C" w14:textId="77777777">
      <w:pPr>
        <w:ind w:left="792"/>
        <w:jc w:val="both"/>
        <w:rPr>
          <w:rFonts w:eastAsia="Calibri"/>
          <w:lang w:val="es-EC"/>
        </w:rPr>
      </w:pPr>
      <w:r w:rsidRPr="005C0EBF">
        <w:rPr>
          <w:lang w:val="es-EC"/>
        </w:rPr>
        <w:t>El empleado de la mesa de servicios de la empresa Redinco  podrá buscar a un cliente tipo empresa mediante su cuenta. Una vez seleccionado el cliente, se podrá seleccionar nuevamente el tipo de pago. Cuando el usuario haga clic en aceptar se mostrará el mensaje “Cliente Modificado Correctamente”. El sistema siempre tendrá seleccionada una de las dos opciones del tipo de pago.</w:t>
      </w:r>
    </w:p>
    <w:p w:rsidR="003D5298" w:rsidP="00AA2630" w:rsidRDefault="00AA2630" w14:paraId="5CD63E02" w14:textId="11E3905E">
      <w:pPr>
        <w:pStyle w:val="ListParagraph"/>
        <w:numPr>
          <w:ilvl w:val="0"/>
          <w:numId w:val="154"/>
        </w:numPr>
        <w:jc w:val="both"/>
      </w:pPr>
      <w:r w:rsidRPr="00AA2630">
        <w:rPr>
          <w:rFonts w:eastAsia="Calibri"/>
        </w:rPr>
        <w:t>Salidas:</w:t>
      </w:r>
    </w:p>
    <w:p w:rsidRPr="00D425FB" w:rsidR="003D5298" w:rsidP="00AA2630" w:rsidRDefault="003D5298" w14:paraId="2215C9A4" w14:textId="77777777">
      <w:pPr>
        <w:pStyle w:val="ListParagraph"/>
        <w:widowControl/>
        <w:numPr>
          <w:ilvl w:val="0"/>
          <w:numId w:val="127"/>
        </w:numPr>
        <w:spacing w:after="160" w:line="259" w:lineRule="auto"/>
        <w:ind w:left="1800"/>
        <w:jc w:val="both"/>
      </w:pPr>
      <w:r w:rsidRPr="30D06008">
        <w:t>Los datos son correctos “Cliente Registrado Correctamente”.</w:t>
      </w:r>
    </w:p>
    <w:p w:rsidRPr="005C0EBF" w:rsidR="003D5298" w:rsidP="0033258E" w:rsidRDefault="003D5298" w14:paraId="38E5562C" w14:textId="77777777">
      <w:pPr>
        <w:ind w:left="792"/>
        <w:jc w:val="both"/>
        <w:rPr>
          <w:lang w:val="es-EC"/>
        </w:rPr>
      </w:pPr>
      <w:r w:rsidRPr="005C0EBF">
        <w:rPr>
          <w:lang w:val="es-EC"/>
        </w:rPr>
        <w:t>rcl</w:t>
      </w:r>
      <w:r w:rsidRPr="005B13BC">
        <w:rPr>
          <w:vertAlign w:val="subscript"/>
          <w:lang w:val="es-EC"/>
        </w:rPr>
        <w:t>42</w:t>
      </w:r>
      <w:r w:rsidRPr="005C0EBF">
        <w:rPr>
          <w:lang w:val="es-EC"/>
        </w:rPr>
        <w:t>v1.0</w:t>
      </w:r>
    </w:p>
    <w:p w:rsidRPr="00AA2630" w:rsidR="003D5298" w:rsidP="00AA2630" w:rsidRDefault="003D5298" w14:paraId="5127954C" w14:textId="2A94A51B">
      <w:pPr>
        <w:pStyle w:val="ListParagraph"/>
        <w:numPr>
          <w:ilvl w:val="0"/>
          <w:numId w:val="153"/>
        </w:numPr>
        <w:jc w:val="both"/>
      </w:pPr>
      <w:r w:rsidRPr="00AA2630">
        <w:rPr>
          <w:rFonts w:eastAsia="Calibri"/>
        </w:rPr>
        <w:t>Descripción: El sistema permitirá eliminar un cliente tipo persona, identificándolo por su nombre.</w:t>
      </w:r>
    </w:p>
    <w:p w:rsidRPr="00AA2630" w:rsidR="003D5298" w:rsidP="00AA2630" w:rsidRDefault="00AA2630" w14:paraId="7697711A" w14:textId="51942455">
      <w:pPr>
        <w:pStyle w:val="ListParagraph"/>
        <w:numPr>
          <w:ilvl w:val="0"/>
          <w:numId w:val="153"/>
        </w:numPr>
        <w:jc w:val="both"/>
      </w:pPr>
      <w:r w:rsidRPr="00AA2630">
        <w:rPr>
          <w:rFonts w:eastAsia="Calibri"/>
        </w:rPr>
        <w:t>Importancia: Media</w:t>
      </w:r>
    </w:p>
    <w:p w:rsidRPr="00AA2630" w:rsidR="003D5298" w:rsidP="00AA2630" w:rsidRDefault="00AA2630" w14:paraId="2ADAF340" w14:textId="2C210741">
      <w:pPr>
        <w:pStyle w:val="ListParagraph"/>
        <w:numPr>
          <w:ilvl w:val="0"/>
          <w:numId w:val="153"/>
        </w:numPr>
        <w:jc w:val="both"/>
      </w:pPr>
      <w:r w:rsidRPr="00AA2630">
        <w:rPr>
          <w:rFonts w:eastAsia="Calibri"/>
        </w:rPr>
        <w:t>Prioridad: Media</w:t>
      </w:r>
    </w:p>
    <w:p w:rsidRPr="00AA2630" w:rsidR="003D5298" w:rsidP="00AA2630" w:rsidRDefault="00AA2630" w14:paraId="2CB29B05" w14:textId="6FDB4B62">
      <w:pPr>
        <w:pStyle w:val="ListParagraph"/>
        <w:numPr>
          <w:ilvl w:val="0"/>
          <w:numId w:val="153"/>
        </w:numPr>
        <w:jc w:val="both"/>
      </w:pPr>
      <w:r w:rsidRPr="00AA2630">
        <w:rPr>
          <w:rFonts w:eastAsia="Calibri"/>
        </w:rPr>
        <w:t>Estabilidad: Alta</w:t>
      </w:r>
    </w:p>
    <w:p w:rsidR="003D5298" w:rsidP="00AA2630" w:rsidRDefault="003D5298" w14:paraId="5AF1CE34" w14:textId="5E1DB4D3">
      <w:pPr>
        <w:pStyle w:val="ListParagraph"/>
        <w:numPr>
          <w:ilvl w:val="0"/>
          <w:numId w:val="153"/>
        </w:numPr>
        <w:jc w:val="both"/>
      </w:pPr>
      <w:r w:rsidRPr="00AA2630">
        <w:rPr>
          <w:rFonts w:eastAsia="Calibri"/>
        </w:rPr>
        <w:t>Origen: Gerente - Ing. Jaime Valarezo</w:t>
      </w:r>
    </w:p>
    <w:p w:rsidR="003D5298" w:rsidP="00AA2630" w:rsidRDefault="003D5298" w14:paraId="0980945C" w14:textId="4E9D6570">
      <w:pPr>
        <w:pStyle w:val="ListParagraph"/>
        <w:numPr>
          <w:ilvl w:val="0"/>
          <w:numId w:val="153"/>
        </w:numPr>
        <w:jc w:val="both"/>
      </w:pPr>
      <w:r w:rsidRPr="00AA2630">
        <w:rPr>
          <w:rFonts w:eastAsia="Calibri"/>
        </w:rPr>
        <w:t>Entradas:</w:t>
      </w:r>
    </w:p>
    <w:p w:rsidRPr="00F94190" w:rsidR="003D5298" w:rsidP="00AA2630" w:rsidRDefault="003D5298" w14:paraId="24C83D61" w14:textId="77777777">
      <w:pPr>
        <w:pStyle w:val="ListParagraph"/>
        <w:widowControl/>
        <w:numPr>
          <w:ilvl w:val="0"/>
          <w:numId w:val="43"/>
        </w:numPr>
        <w:spacing w:after="160" w:line="259" w:lineRule="auto"/>
        <w:ind w:left="1800"/>
        <w:jc w:val="both"/>
      </w:pPr>
      <w:r w:rsidRPr="645AFC59">
        <w:rPr>
          <w:rFonts w:eastAsia="Calibri"/>
        </w:rPr>
        <w:t>Cliente tipo persona</w:t>
      </w:r>
    </w:p>
    <w:p w:rsidRPr="00F94190" w:rsidR="003D5298" w:rsidP="00AA2630" w:rsidRDefault="003D5298" w14:paraId="30E76F4E" w14:textId="77777777">
      <w:pPr>
        <w:pStyle w:val="ListParagraph"/>
        <w:widowControl/>
        <w:numPr>
          <w:ilvl w:val="0"/>
          <w:numId w:val="43"/>
        </w:numPr>
        <w:spacing w:after="160" w:line="259" w:lineRule="auto"/>
        <w:ind w:left="1800"/>
        <w:jc w:val="both"/>
      </w:pPr>
      <w:r w:rsidRPr="645AFC59">
        <w:rPr>
          <w:rFonts w:eastAsia="Calibri"/>
        </w:rPr>
        <w:t>Nombre</w:t>
      </w:r>
      <w:r>
        <w:rPr>
          <w:rFonts w:eastAsia="Calibri"/>
        </w:rPr>
        <w:t xml:space="preserve">: </w:t>
      </w:r>
      <w:r w:rsidRPr="00794565">
        <w:rPr>
          <w:rFonts w:eastAsia="Calibri"/>
        </w:rPr>
        <w:t>cadena de caracteres que contenga hasta 128 caracteres entre letras y espacios.</w:t>
      </w:r>
    </w:p>
    <w:p w:rsidRPr="00AA2630" w:rsidR="003D5298" w:rsidP="00AA2630" w:rsidRDefault="003D5298" w14:paraId="39A5DE99" w14:textId="7432AF30">
      <w:pPr>
        <w:pStyle w:val="ListParagraph"/>
        <w:numPr>
          <w:ilvl w:val="0"/>
          <w:numId w:val="153"/>
        </w:numPr>
        <w:jc w:val="both"/>
      </w:pPr>
      <w:r w:rsidRPr="00AA2630">
        <w:rPr>
          <w:rFonts w:eastAsia="Calibri"/>
        </w:rPr>
        <w:t>Proceso:</w:t>
      </w:r>
    </w:p>
    <w:p w:rsidRPr="005C0EBF" w:rsidR="003D5298" w:rsidP="0033258E" w:rsidRDefault="003D5298" w14:paraId="2B597690" w14:textId="77777777">
      <w:pPr>
        <w:ind w:left="792"/>
        <w:jc w:val="both"/>
        <w:rPr>
          <w:lang w:val="es-EC"/>
        </w:rPr>
      </w:pPr>
      <w:r w:rsidRPr="005C0EBF">
        <w:rPr>
          <w:lang w:val="es-EC"/>
        </w:rPr>
        <w:t>El empleado de la mesa de servicios de la empresa Redinco  podrá buscar a un cliente tipo persona mediante su nombre. Una vez seleccionado el cliente, se podrá eliminar el cliente (dar de baja). Al seleccionar el botón eliminar, se mostrará el mensaje de diálogo “¿Desea eliminar al cliente?”, si el usuario selecciona “No” se cancelará la acción, mientras que, si selecciona “Si” se mostrará el mensaje “Cliente Eliminado Correctamente”, el cliente se eliminará de los disponibles y su estado pasará a inactivo.</w:t>
      </w:r>
    </w:p>
    <w:p w:rsidR="003D5298" w:rsidP="00AA2630" w:rsidRDefault="00AA2630" w14:paraId="22264A21" w14:textId="758C768B">
      <w:pPr>
        <w:pStyle w:val="ListParagraph"/>
        <w:numPr>
          <w:ilvl w:val="0"/>
          <w:numId w:val="153"/>
        </w:numPr>
        <w:jc w:val="both"/>
      </w:pPr>
      <w:r w:rsidRPr="00AA2630">
        <w:rPr>
          <w:rFonts w:eastAsia="Calibri"/>
        </w:rPr>
        <w:t>Salidas:</w:t>
      </w:r>
    </w:p>
    <w:p w:rsidRPr="00660BF5" w:rsidR="003D5298" w:rsidP="00AA2630" w:rsidRDefault="003D5298" w14:paraId="31F6A955" w14:textId="77777777">
      <w:pPr>
        <w:pStyle w:val="ListParagraph"/>
        <w:widowControl/>
        <w:numPr>
          <w:ilvl w:val="0"/>
          <w:numId w:val="136"/>
        </w:numPr>
        <w:spacing w:after="160" w:line="259" w:lineRule="auto"/>
        <w:ind w:left="1872"/>
        <w:jc w:val="both"/>
      </w:pPr>
      <w:r w:rsidRPr="074D252B">
        <w:t xml:space="preserve">Selección </w:t>
      </w:r>
      <w:r w:rsidRPr="59092799">
        <w:t xml:space="preserve">del botón </w:t>
      </w:r>
      <w:r w:rsidRPr="6C9BE155">
        <w:t>eliminar</w:t>
      </w:r>
      <w:r w:rsidRPr="6F0473AE">
        <w:t>,</w:t>
      </w:r>
      <w:r w:rsidRPr="4A85D9BE">
        <w:t xml:space="preserve"> </w:t>
      </w:r>
      <w:r w:rsidRPr="1C3A438F">
        <w:t>“¿Desea</w:t>
      </w:r>
      <w:r w:rsidRPr="4BD92FEE">
        <w:t xml:space="preserve"> eliminar al cliente</w:t>
      </w:r>
      <w:r w:rsidRPr="40E1DB1B">
        <w:t>?”.</w:t>
      </w:r>
    </w:p>
    <w:p w:rsidRPr="00D425FB" w:rsidR="003D5298" w:rsidP="00AA2630" w:rsidRDefault="003D5298" w14:paraId="5ECAF772" w14:textId="77777777">
      <w:pPr>
        <w:pStyle w:val="ListParagraph"/>
        <w:widowControl/>
        <w:numPr>
          <w:ilvl w:val="0"/>
          <w:numId w:val="136"/>
        </w:numPr>
        <w:spacing w:after="160" w:line="259" w:lineRule="auto"/>
        <w:ind w:left="1872"/>
        <w:jc w:val="both"/>
      </w:pPr>
      <w:r w:rsidRPr="6F0473AE">
        <w:t>Selección opción “Si”, “Cliente Eliminado Correctamente”.</w:t>
      </w:r>
      <w:r w:rsidRPr="00FB0392">
        <w:t xml:space="preserve"> </w:t>
      </w:r>
    </w:p>
    <w:p w:rsidRPr="005C0EBF" w:rsidR="003D5298" w:rsidP="0033258E" w:rsidRDefault="003D5298" w14:paraId="2B83BAE4" w14:textId="77777777">
      <w:pPr>
        <w:ind w:left="792"/>
        <w:jc w:val="both"/>
        <w:rPr>
          <w:lang w:val="es-EC"/>
        </w:rPr>
      </w:pPr>
      <w:r w:rsidRPr="005C0EBF">
        <w:rPr>
          <w:lang w:val="es-EC"/>
        </w:rPr>
        <w:t>rcl</w:t>
      </w:r>
      <w:r w:rsidRPr="005B13BC">
        <w:rPr>
          <w:vertAlign w:val="subscript"/>
          <w:lang w:val="es-EC"/>
        </w:rPr>
        <w:t>43</w:t>
      </w:r>
      <w:r w:rsidRPr="005C0EBF">
        <w:rPr>
          <w:lang w:val="es-EC"/>
        </w:rPr>
        <w:t>v1.0</w:t>
      </w:r>
    </w:p>
    <w:p w:rsidRPr="00AA2630" w:rsidR="003D5298" w:rsidP="00AA2630" w:rsidRDefault="003D5298" w14:paraId="77A57492" w14:textId="0ABEBC66">
      <w:pPr>
        <w:pStyle w:val="ListParagraph"/>
        <w:numPr>
          <w:ilvl w:val="0"/>
          <w:numId w:val="152"/>
        </w:numPr>
        <w:jc w:val="both"/>
      </w:pPr>
      <w:r w:rsidRPr="00AA2630">
        <w:rPr>
          <w:rFonts w:eastAsia="Calibri"/>
        </w:rPr>
        <w:t>Descripción: El sistema permitirá eliminar un cliente tipo empresa, identificándolo por su RUC.</w:t>
      </w:r>
    </w:p>
    <w:p w:rsidRPr="00AA2630" w:rsidR="003D5298" w:rsidP="00AA2630" w:rsidRDefault="00AA2630" w14:paraId="21760AA3" w14:textId="4C0EE5E9">
      <w:pPr>
        <w:pStyle w:val="ListParagraph"/>
        <w:numPr>
          <w:ilvl w:val="0"/>
          <w:numId w:val="152"/>
        </w:numPr>
        <w:jc w:val="both"/>
      </w:pPr>
      <w:r w:rsidRPr="00AA2630">
        <w:rPr>
          <w:rFonts w:eastAsia="Calibri"/>
        </w:rPr>
        <w:t>Importancia: Media</w:t>
      </w:r>
    </w:p>
    <w:p w:rsidRPr="00AA2630" w:rsidR="003D5298" w:rsidP="00AA2630" w:rsidRDefault="00AA2630" w14:paraId="4882E3F5" w14:textId="36F0F8DC">
      <w:pPr>
        <w:pStyle w:val="ListParagraph"/>
        <w:numPr>
          <w:ilvl w:val="0"/>
          <w:numId w:val="152"/>
        </w:numPr>
        <w:jc w:val="both"/>
      </w:pPr>
      <w:r w:rsidRPr="00AA2630">
        <w:rPr>
          <w:rFonts w:eastAsia="Calibri"/>
        </w:rPr>
        <w:t>Prioridad: Media</w:t>
      </w:r>
    </w:p>
    <w:p w:rsidRPr="00AA2630" w:rsidR="003D5298" w:rsidP="00AA2630" w:rsidRDefault="00AA2630" w14:paraId="6070188D" w14:textId="03E086F1">
      <w:pPr>
        <w:pStyle w:val="ListParagraph"/>
        <w:numPr>
          <w:ilvl w:val="0"/>
          <w:numId w:val="152"/>
        </w:numPr>
        <w:jc w:val="both"/>
      </w:pPr>
      <w:r w:rsidRPr="00AA2630">
        <w:rPr>
          <w:rFonts w:eastAsia="Calibri"/>
        </w:rPr>
        <w:t>Estabilidad: Alta</w:t>
      </w:r>
    </w:p>
    <w:p w:rsidR="003D5298" w:rsidP="00AA2630" w:rsidRDefault="003D5298" w14:paraId="476ABE4D" w14:textId="6AED48F3">
      <w:pPr>
        <w:pStyle w:val="ListParagraph"/>
        <w:numPr>
          <w:ilvl w:val="0"/>
          <w:numId w:val="152"/>
        </w:numPr>
        <w:jc w:val="both"/>
      </w:pPr>
      <w:r w:rsidRPr="00AA2630">
        <w:rPr>
          <w:rFonts w:eastAsia="Calibri"/>
        </w:rPr>
        <w:t>Origen: Gerente - Ing. Jaime Valarezo</w:t>
      </w:r>
    </w:p>
    <w:p w:rsidR="003D5298" w:rsidP="00AA2630" w:rsidRDefault="003D5298" w14:paraId="65136B15" w14:textId="0ECC64F0">
      <w:pPr>
        <w:pStyle w:val="ListParagraph"/>
        <w:numPr>
          <w:ilvl w:val="0"/>
          <w:numId w:val="152"/>
        </w:numPr>
        <w:jc w:val="both"/>
      </w:pPr>
      <w:r w:rsidRPr="00AA2630">
        <w:rPr>
          <w:rFonts w:eastAsia="Calibri"/>
        </w:rPr>
        <w:t>Entradas:</w:t>
      </w:r>
    </w:p>
    <w:p w:rsidRPr="00B37C4C" w:rsidR="003D5298" w:rsidP="00AA2630" w:rsidRDefault="003D5298" w14:paraId="35000009" w14:textId="77777777">
      <w:pPr>
        <w:pStyle w:val="ListParagraph"/>
        <w:widowControl/>
        <w:numPr>
          <w:ilvl w:val="0"/>
          <w:numId w:val="44"/>
        </w:numPr>
        <w:spacing w:after="160" w:line="259" w:lineRule="auto"/>
        <w:ind w:left="1872"/>
        <w:jc w:val="both"/>
      </w:pPr>
      <w:r>
        <w:rPr>
          <w:rFonts w:eastAsia="Calibri"/>
        </w:rPr>
        <w:t>C</w:t>
      </w:r>
      <w:r w:rsidRPr="645AFC59">
        <w:rPr>
          <w:rFonts w:eastAsia="Calibri"/>
        </w:rPr>
        <w:t>liente tipo empresa</w:t>
      </w:r>
    </w:p>
    <w:p w:rsidRPr="00B37C4C" w:rsidR="003D5298" w:rsidP="00AA2630" w:rsidRDefault="003D5298" w14:paraId="5C0E3954" w14:textId="77777777">
      <w:pPr>
        <w:pStyle w:val="ListParagraph"/>
        <w:widowControl/>
        <w:numPr>
          <w:ilvl w:val="0"/>
          <w:numId w:val="44"/>
        </w:numPr>
        <w:spacing w:after="160" w:line="259" w:lineRule="auto"/>
        <w:ind w:left="1872"/>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AA2630" w:rsidR="003D5298" w:rsidP="00AA2630" w:rsidRDefault="003D5298" w14:paraId="28BA201D" w14:textId="33059B73">
      <w:pPr>
        <w:pStyle w:val="ListParagraph"/>
        <w:numPr>
          <w:ilvl w:val="0"/>
          <w:numId w:val="152"/>
        </w:numPr>
        <w:jc w:val="both"/>
        <w:rPr>
          <w:rFonts w:eastAsia="Calibri"/>
        </w:rPr>
      </w:pPr>
      <w:r w:rsidRPr="00AA2630">
        <w:rPr>
          <w:rFonts w:eastAsia="Calibri"/>
        </w:rPr>
        <w:t>Proceso:</w:t>
      </w:r>
    </w:p>
    <w:p w:rsidRPr="00D425FB" w:rsidR="003D5298" w:rsidP="0033258E" w:rsidRDefault="003D5298" w14:paraId="076EAEC9" w14:textId="77777777">
      <w:pPr>
        <w:ind w:left="792"/>
        <w:jc w:val="both"/>
        <w:rPr>
          <w:rFonts w:eastAsiaTheme="minorHAnsi"/>
          <w:lang w:val="es-EC"/>
        </w:rPr>
      </w:pPr>
      <w:r w:rsidRPr="005C0EBF">
        <w:rPr>
          <w:lang w:val="es-EC"/>
        </w:rPr>
        <w:t>El empleado de la mesa de servicios de la empresa Redinco  podrá buscar a un cliente tipo empresa mediante su RUC. Una vez seleccionado el cliente, se podrá eliminar el cliente (dar de baja). Al seleccionar el botón eliminar, se mostrará el mensaje de diálogo “¿Desea eliminar al cliente?”, si el usuario selecciona “No” se cancelará la acción, mientras que, si selecciona “Si” se mostrará el mensaje “Cliente Eliminado Correctamente”, el cliente se eliminará de los disponibles y su estado pasará a inactivo.</w:t>
      </w:r>
    </w:p>
    <w:p w:rsidR="003D5298" w:rsidP="00AA2630" w:rsidRDefault="00AA2630" w14:paraId="3C341BFA" w14:textId="2D2A9BB0">
      <w:pPr>
        <w:pStyle w:val="ListParagraph"/>
        <w:numPr>
          <w:ilvl w:val="0"/>
          <w:numId w:val="152"/>
        </w:numPr>
        <w:jc w:val="both"/>
      </w:pPr>
      <w:r w:rsidRPr="00AA2630">
        <w:rPr>
          <w:rFonts w:eastAsia="Calibri"/>
        </w:rPr>
        <w:t>Salidas:</w:t>
      </w:r>
    </w:p>
    <w:p w:rsidR="003D5298" w:rsidP="00AA2630" w:rsidRDefault="003D5298" w14:paraId="3622202F" w14:textId="77777777">
      <w:pPr>
        <w:pStyle w:val="ListParagraph"/>
        <w:widowControl/>
        <w:numPr>
          <w:ilvl w:val="0"/>
          <w:numId w:val="137"/>
        </w:numPr>
        <w:spacing w:after="160" w:line="259" w:lineRule="auto"/>
        <w:ind w:left="1800"/>
        <w:jc w:val="both"/>
      </w:pPr>
      <w:r w:rsidRPr="2A6C53FB">
        <w:t>Selección del botón eliminar, “¿Desea eliminar al cliente?”.</w:t>
      </w:r>
    </w:p>
    <w:p w:rsidRPr="00D425FB" w:rsidR="003D5298" w:rsidP="00AA2630" w:rsidRDefault="003D5298" w14:paraId="56398729" w14:textId="77777777">
      <w:pPr>
        <w:pStyle w:val="ListParagraph"/>
        <w:widowControl/>
        <w:numPr>
          <w:ilvl w:val="0"/>
          <w:numId w:val="137"/>
        </w:numPr>
        <w:spacing w:after="160" w:line="259" w:lineRule="auto"/>
        <w:ind w:left="1800"/>
        <w:jc w:val="both"/>
      </w:pPr>
      <w:r w:rsidRPr="2A6C53FB">
        <w:t>Selección opción “Si”, “Cliente Eliminado Correctamente”.</w:t>
      </w:r>
    </w:p>
    <w:p w:rsidRPr="005C0EBF" w:rsidR="003D5298" w:rsidP="0033258E" w:rsidRDefault="003D5298" w14:paraId="780312CC" w14:textId="77777777">
      <w:pPr>
        <w:ind w:left="792"/>
        <w:jc w:val="both"/>
        <w:rPr>
          <w:lang w:val="es-EC"/>
        </w:rPr>
      </w:pPr>
      <w:r w:rsidRPr="005C0EBF">
        <w:rPr>
          <w:lang w:val="es-EC"/>
        </w:rPr>
        <w:t>rcl</w:t>
      </w:r>
      <w:r w:rsidRPr="005B13BC">
        <w:rPr>
          <w:vertAlign w:val="subscript"/>
          <w:lang w:val="es-EC"/>
        </w:rPr>
        <w:t>44</w:t>
      </w:r>
      <w:r w:rsidRPr="005C0EBF">
        <w:rPr>
          <w:lang w:val="es-EC"/>
        </w:rPr>
        <w:t>v1.0</w:t>
      </w:r>
    </w:p>
    <w:p w:rsidRPr="00AA2630" w:rsidR="003D5298" w:rsidP="00AA2630" w:rsidRDefault="003D5298" w14:paraId="28F51352" w14:textId="6AC8DC51">
      <w:pPr>
        <w:pStyle w:val="ListParagraph"/>
        <w:numPr>
          <w:ilvl w:val="0"/>
          <w:numId w:val="151"/>
        </w:numPr>
        <w:jc w:val="both"/>
      </w:pPr>
      <w:r w:rsidRPr="00AA2630">
        <w:rPr>
          <w:rFonts w:eastAsia="Calibri"/>
        </w:rPr>
        <w:t>Descripción: El sistema permitirá eliminar un cliente tipo empresa, identificándolo por su nombre.</w:t>
      </w:r>
    </w:p>
    <w:p w:rsidRPr="00AA2630" w:rsidR="003D5298" w:rsidP="00AA2630" w:rsidRDefault="003D5298" w14:paraId="5CF30A54" w14:textId="79D8AEDA">
      <w:pPr>
        <w:pStyle w:val="ListParagraph"/>
        <w:numPr>
          <w:ilvl w:val="0"/>
          <w:numId w:val="151"/>
        </w:numPr>
        <w:jc w:val="both"/>
      </w:pPr>
      <w:r w:rsidRPr="00AA2630">
        <w:rPr>
          <w:rFonts w:eastAsia="Calibri"/>
        </w:rPr>
        <w:t>Importancia</w:t>
      </w:r>
      <w:r w:rsidRPr="00AA2630" w:rsidR="00DD179B">
        <w:rPr>
          <w:rFonts w:eastAsia="Calibri"/>
        </w:rPr>
        <w:t>:</w:t>
      </w:r>
      <w:r w:rsidRPr="00AA2630">
        <w:rPr>
          <w:rFonts w:eastAsia="Calibri"/>
        </w:rPr>
        <w:t xml:space="preserve"> media</w:t>
      </w:r>
    </w:p>
    <w:p w:rsidRPr="00AA2630" w:rsidR="003D5298" w:rsidP="00AA2630" w:rsidRDefault="003D5298" w14:paraId="72E014AD" w14:textId="6B8CF102">
      <w:pPr>
        <w:pStyle w:val="ListParagraph"/>
        <w:numPr>
          <w:ilvl w:val="0"/>
          <w:numId w:val="151"/>
        </w:numPr>
        <w:jc w:val="both"/>
      </w:pPr>
      <w:r w:rsidRPr="00AA2630">
        <w:rPr>
          <w:rFonts w:eastAsia="Calibri"/>
        </w:rPr>
        <w:t>Prioridad</w:t>
      </w:r>
      <w:r w:rsidRPr="00AA2630" w:rsidR="00DD179B">
        <w:rPr>
          <w:rFonts w:eastAsia="Calibri"/>
        </w:rPr>
        <w:t>:</w:t>
      </w:r>
      <w:r w:rsidRPr="00AA2630">
        <w:rPr>
          <w:rFonts w:eastAsia="Calibri"/>
        </w:rPr>
        <w:t xml:space="preserve"> media</w:t>
      </w:r>
    </w:p>
    <w:p w:rsidRPr="00AA2630" w:rsidR="003D5298" w:rsidP="00AA2630" w:rsidRDefault="003D5298" w14:paraId="19861AB9" w14:textId="0A524DED">
      <w:pPr>
        <w:pStyle w:val="ListParagraph"/>
        <w:numPr>
          <w:ilvl w:val="0"/>
          <w:numId w:val="151"/>
        </w:numPr>
        <w:jc w:val="both"/>
      </w:pPr>
      <w:r w:rsidRPr="00AA2630">
        <w:rPr>
          <w:rFonts w:eastAsia="Calibri"/>
        </w:rPr>
        <w:t>Estabilidad</w:t>
      </w:r>
      <w:r w:rsidRPr="00AA2630" w:rsidR="00DD179B">
        <w:rPr>
          <w:rFonts w:eastAsia="Calibri"/>
        </w:rPr>
        <w:t>:</w:t>
      </w:r>
      <w:r w:rsidRPr="00AA2630">
        <w:rPr>
          <w:rFonts w:eastAsia="Calibri"/>
        </w:rPr>
        <w:t xml:space="preserve"> alta</w:t>
      </w:r>
    </w:p>
    <w:p w:rsidR="003D5298" w:rsidP="00AA2630" w:rsidRDefault="003D5298" w14:paraId="48BBF802" w14:textId="2D67D2A5">
      <w:pPr>
        <w:pStyle w:val="ListParagraph"/>
        <w:numPr>
          <w:ilvl w:val="0"/>
          <w:numId w:val="151"/>
        </w:numPr>
        <w:jc w:val="both"/>
      </w:pPr>
      <w:r w:rsidRPr="00AA2630">
        <w:rPr>
          <w:rFonts w:eastAsia="Calibri"/>
        </w:rPr>
        <w:t>Origen: Gerente - Ing. Jaime Valarezo</w:t>
      </w:r>
    </w:p>
    <w:p w:rsidR="003D5298" w:rsidP="00AA2630" w:rsidRDefault="003D5298" w14:paraId="6E264588" w14:textId="28F19756">
      <w:pPr>
        <w:pStyle w:val="ListParagraph"/>
        <w:numPr>
          <w:ilvl w:val="0"/>
          <w:numId w:val="151"/>
        </w:numPr>
        <w:jc w:val="both"/>
      </w:pPr>
      <w:r w:rsidRPr="00AA2630">
        <w:rPr>
          <w:rFonts w:eastAsia="Calibri"/>
        </w:rPr>
        <w:t>Entradas:</w:t>
      </w:r>
    </w:p>
    <w:p w:rsidRPr="00FB6740" w:rsidR="003D5298" w:rsidP="00AA2630" w:rsidRDefault="003D5298" w14:paraId="4D466652" w14:textId="77777777">
      <w:pPr>
        <w:pStyle w:val="ListParagraph"/>
        <w:widowControl/>
        <w:numPr>
          <w:ilvl w:val="0"/>
          <w:numId w:val="45"/>
        </w:numPr>
        <w:spacing w:after="160" w:line="259" w:lineRule="auto"/>
        <w:ind w:left="1800"/>
        <w:jc w:val="both"/>
      </w:pPr>
      <w:r w:rsidRPr="645AFC59">
        <w:rPr>
          <w:rFonts w:eastAsia="Calibri"/>
        </w:rPr>
        <w:t>Cliente tipo empresa</w:t>
      </w:r>
    </w:p>
    <w:p w:rsidRPr="00B37C4C" w:rsidR="003D5298" w:rsidP="00AA2630" w:rsidRDefault="003D5298" w14:paraId="20D031A1" w14:textId="77777777">
      <w:pPr>
        <w:pStyle w:val="ListParagraph"/>
        <w:widowControl/>
        <w:numPr>
          <w:ilvl w:val="0"/>
          <w:numId w:val="45"/>
        </w:numPr>
        <w:spacing w:after="160" w:line="259" w:lineRule="auto"/>
        <w:ind w:left="1800"/>
        <w:jc w:val="both"/>
      </w:pPr>
      <w:r w:rsidRPr="645AFC59">
        <w:rPr>
          <w:rFonts w:eastAsia="Calibri"/>
        </w:rPr>
        <w:t>Nombre</w:t>
      </w:r>
      <w:r>
        <w:rPr>
          <w:rFonts w:eastAsia="Calibri"/>
        </w:rPr>
        <w:t xml:space="preserve">: </w:t>
      </w:r>
      <w:r w:rsidRPr="00794565">
        <w:rPr>
          <w:rFonts w:eastAsia="Calibri"/>
        </w:rPr>
        <w:t>cadena de caracteres que contenga hasta 128 caracteres entre letras y espacios.</w:t>
      </w:r>
    </w:p>
    <w:p w:rsidRPr="00AA2630" w:rsidR="003D5298" w:rsidP="00AA2630" w:rsidRDefault="003D5298" w14:paraId="6E0CBF28" w14:textId="418ED0EF">
      <w:pPr>
        <w:pStyle w:val="ListParagraph"/>
        <w:numPr>
          <w:ilvl w:val="0"/>
          <w:numId w:val="151"/>
        </w:numPr>
        <w:jc w:val="both"/>
        <w:rPr>
          <w:rFonts w:eastAsia="Calibri"/>
        </w:rPr>
      </w:pPr>
      <w:r w:rsidRPr="00AA2630">
        <w:rPr>
          <w:rFonts w:eastAsia="Calibri"/>
        </w:rPr>
        <w:t>Proceso:</w:t>
      </w:r>
    </w:p>
    <w:p w:rsidRPr="00D425FB" w:rsidR="003D5298" w:rsidP="0033258E" w:rsidRDefault="003D5298" w14:paraId="7A0E6148" w14:textId="77777777">
      <w:pPr>
        <w:ind w:left="792"/>
        <w:jc w:val="both"/>
        <w:rPr>
          <w:rFonts w:eastAsiaTheme="minorHAnsi"/>
          <w:lang w:val="es-EC"/>
        </w:rPr>
      </w:pPr>
      <w:r w:rsidRPr="005C0EBF">
        <w:rPr>
          <w:lang w:val="es-EC"/>
        </w:rPr>
        <w:t>El empleado de la mesa de servicios de la empresa Redinco  podrá buscar a un cliente tipo empresa mediante su nombre. Una vez seleccionado el cliente, se podrá eliminar el cliente (dar de baja). Al seleccionar el botón eliminar, se mostrará el mensaje de diálogo “¿Desea eliminar al cliente?”, si el usuario selecciona “No” se cancelará la acción, mientras que, si selecciona “Si” se mostrará el mensaje “Cliente Eliminado Correctamente”, el cliente se eliminará de los disponibles y su estado pasará a inactivo.</w:t>
      </w:r>
    </w:p>
    <w:p w:rsidR="00AA2630" w:rsidP="00AA2630" w:rsidRDefault="00AA2630" w14:paraId="4F8C3430" w14:textId="534B9A8F">
      <w:pPr>
        <w:pStyle w:val="ListParagraph"/>
        <w:numPr>
          <w:ilvl w:val="0"/>
          <w:numId w:val="151"/>
        </w:numPr>
        <w:jc w:val="both"/>
      </w:pPr>
      <w:r>
        <w:rPr>
          <w:rFonts w:eastAsia="Calibri"/>
        </w:rPr>
        <w:t>Salidas:</w:t>
      </w:r>
    </w:p>
    <w:p w:rsidR="003D5298" w:rsidP="00AA2630" w:rsidRDefault="003D5298" w14:paraId="4AE77A16" w14:textId="77777777">
      <w:pPr>
        <w:pStyle w:val="ListParagraph"/>
        <w:widowControl/>
        <w:numPr>
          <w:ilvl w:val="0"/>
          <w:numId w:val="136"/>
        </w:numPr>
        <w:spacing w:after="160" w:line="259" w:lineRule="auto"/>
        <w:ind w:left="2160"/>
        <w:jc w:val="both"/>
      </w:pPr>
      <w:r w:rsidRPr="4177B0F4">
        <w:t>Selección del botón eliminar, “¿Desea eliminar al cliente?”.</w:t>
      </w:r>
    </w:p>
    <w:p w:rsidRPr="00D425FB" w:rsidR="003D5298" w:rsidP="00AA2630" w:rsidRDefault="003D5298" w14:paraId="2D436CD1" w14:textId="77777777">
      <w:pPr>
        <w:pStyle w:val="ListParagraph"/>
        <w:widowControl/>
        <w:numPr>
          <w:ilvl w:val="0"/>
          <w:numId w:val="136"/>
        </w:numPr>
        <w:spacing w:after="160" w:line="259" w:lineRule="auto"/>
        <w:ind w:left="2160"/>
        <w:jc w:val="both"/>
      </w:pPr>
      <w:r w:rsidRPr="4177B0F4">
        <w:t>Selección opción “Si”, “Cliente Eliminado Correctamente”.</w:t>
      </w:r>
    </w:p>
    <w:p w:rsidRPr="005C0EBF" w:rsidR="003D5298" w:rsidP="0033258E" w:rsidRDefault="003D5298" w14:paraId="0EB26B11" w14:textId="77777777">
      <w:pPr>
        <w:ind w:left="792"/>
        <w:jc w:val="both"/>
        <w:rPr>
          <w:lang w:val="es-EC"/>
        </w:rPr>
      </w:pPr>
      <w:r w:rsidRPr="005C0EBF">
        <w:rPr>
          <w:lang w:val="es-EC"/>
        </w:rPr>
        <w:t>rcl</w:t>
      </w:r>
      <w:r w:rsidRPr="005B13BC">
        <w:rPr>
          <w:vertAlign w:val="subscript"/>
          <w:lang w:val="es-EC"/>
        </w:rPr>
        <w:t>45</w:t>
      </w:r>
      <w:r w:rsidRPr="005C0EBF">
        <w:rPr>
          <w:lang w:val="es-EC"/>
        </w:rPr>
        <w:t>v1.0</w:t>
      </w:r>
    </w:p>
    <w:p w:rsidRPr="000F468C" w:rsidR="005B13BC" w:rsidP="00AA2630" w:rsidRDefault="003D5298" w14:paraId="32BDE63F" w14:textId="64C0E740">
      <w:pPr>
        <w:pStyle w:val="ListParagraph"/>
        <w:numPr>
          <w:ilvl w:val="0"/>
          <w:numId w:val="150"/>
        </w:numPr>
        <w:ind w:left="1512"/>
        <w:jc w:val="both"/>
        <w:rPr>
          <w:rFonts w:eastAsia="Calibri"/>
        </w:rPr>
      </w:pPr>
      <w:r w:rsidRPr="000F468C">
        <w:rPr>
          <w:rFonts w:eastAsia="Calibri"/>
        </w:rPr>
        <w:t>Descripción: El sistema permitirá eliminar un cliente tipo empresa, identificándolo por su cuenta.</w:t>
      </w:r>
    </w:p>
    <w:p w:rsidRPr="000F468C" w:rsidR="000F468C" w:rsidP="00AA2630" w:rsidRDefault="000F468C" w14:paraId="177B0022" w14:textId="77777777">
      <w:pPr>
        <w:pStyle w:val="ListParagraph"/>
        <w:ind w:left="1512"/>
        <w:jc w:val="both"/>
        <w:rPr>
          <w:rFonts w:eastAsia="Calibri"/>
        </w:rPr>
      </w:pPr>
    </w:p>
    <w:p w:rsidRPr="000F468C" w:rsidR="000F468C" w:rsidP="00AA2630" w:rsidRDefault="003D5298" w14:paraId="25F62339" w14:textId="69F79681">
      <w:pPr>
        <w:pStyle w:val="ListParagraph"/>
        <w:numPr>
          <w:ilvl w:val="0"/>
          <w:numId w:val="150"/>
        </w:numPr>
        <w:ind w:left="1512"/>
        <w:jc w:val="both"/>
        <w:rPr>
          <w:rFonts w:eastAsia="Calibri"/>
        </w:rPr>
      </w:pPr>
      <w:r w:rsidRPr="000F468C">
        <w:rPr>
          <w:rFonts w:eastAsia="Calibri"/>
        </w:rPr>
        <w:t>Importancia</w:t>
      </w:r>
      <w:r w:rsidR="000225C7">
        <w:rPr>
          <w:rFonts w:eastAsia="Calibri"/>
        </w:rPr>
        <w:t>:</w:t>
      </w:r>
      <w:r w:rsidRPr="000F468C">
        <w:rPr>
          <w:rFonts w:eastAsia="Calibri"/>
        </w:rPr>
        <w:t xml:space="preserve"> media</w:t>
      </w:r>
    </w:p>
    <w:p w:rsidRPr="00DD179B" w:rsidR="00DD179B" w:rsidP="00AA2630" w:rsidRDefault="003D5298" w14:paraId="65898FD4" w14:textId="671E44FB">
      <w:pPr>
        <w:pStyle w:val="ListParagraph"/>
        <w:numPr>
          <w:ilvl w:val="0"/>
          <w:numId w:val="150"/>
        </w:numPr>
        <w:ind w:left="1512"/>
        <w:jc w:val="both"/>
        <w:rPr>
          <w:rFonts w:eastAsia="Calibri"/>
        </w:rPr>
      </w:pPr>
      <w:r w:rsidRPr="00DD179B">
        <w:rPr>
          <w:rFonts w:eastAsia="Calibri"/>
        </w:rPr>
        <w:t>Prioridad</w:t>
      </w:r>
      <w:r w:rsidR="000225C7">
        <w:rPr>
          <w:rFonts w:eastAsia="Calibri"/>
        </w:rPr>
        <w:t>:</w:t>
      </w:r>
      <w:r w:rsidRPr="00DD179B">
        <w:rPr>
          <w:rFonts w:eastAsia="Calibri"/>
        </w:rPr>
        <w:t xml:space="preserve"> media</w:t>
      </w:r>
    </w:p>
    <w:p w:rsidRPr="00DD179B" w:rsidR="00DD179B" w:rsidP="00AA2630" w:rsidRDefault="003D5298" w14:paraId="3F1364CD" w14:textId="0F492CAD">
      <w:pPr>
        <w:pStyle w:val="ListParagraph"/>
        <w:numPr>
          <w:ilvl w:val="0"/>
          <w:numId w:val="150"/>
        </w:numPr>
        <w:ind w:left="1512"/>
        <w:jc w:val="both"/>
        <w:rPr>
          <w:rFonts w:eastAsia="Calibri"/>
        </w:rPr>
      </w:pPr>
      <w:r w:rsidRPr="00DD179B">
        <w:rPr>
          <w:rFonts w:eastAsia="Calibri"/>
        </w:rPr>
        <w:t>Estabilidad</w:t>
      </w:r>
      <w:r w:rsidR="000225C7">
        <w:rPr>
          <w:rFonts w:eastAsia="Calibri"/>
        </w:rPr>
        <w:t>:</w:t>
      </w:r>
      <w:r w:rsidRPr="00DD179B">
        <w:rPr>
          <w:rFonts w:eastAsia="Calibri"/>
        </w:rPr>
        <w:t xml:space="preserve"> alta</w:t>
      </w:r>
    </w:p>
    <w:p w:rsidRPr="00DD179B" w:rsidR="00DD179B" w:rsidP="00AA2630" w:rsidRDefault="003D5298" w14:paraId="68245B2D" w14:textId="26A07661">
      <w:pPr>
        <w:pStyle w:val="ListParagraph"/>
        <w:numPr>
          <w:ilvl w:val="0"/>
          <w:numId w:val="150"/>
        </w:numPr>
        <w:ind w:left="1512"/>
        <w:jc w:val="both"/>
        <w:rPr>
          <w:rFonts w:eastAsia="Calibri"/>
        </w:rPr>
      </w:pPr>
      <w:r w:rsidRPr="00DD179B">
        <w:rPr>
          <w:rFonts w:eastAsia="Calibri"/>
        </w:rPr>
        <w:t>Origen: Gerente - Ing. Jaime Valarezo</w:t>
      </w:r>
    </w:p>
    <w:p w:rsidRPr="00DD179B" w:rsidR="00DD179B" w:rsidP="00AA2630" w:rsidRDefault="003D5298" w14:paraId="533FC162" w14:textId="34E4A96A">
      <w:pPr>
        <w:pStyle w:val="ListParagraph"/>
        <w:numPr>
          <w:ilvl w:val="0"/>
          <w:numId w:val="150"/>
        </w:numPr>
        <w:ind w:left="1512"/>
        <w:jc w:val="both"/>
      </w:pPr>
      <w:r w:rsidRPr="00DD179B">
        <w:rPr>
          <w:rFonts w:eastAsia="Calibri"/>
        </w:rPr>
        <w:t>Entradas:</w:t>
      </w:r>
    </w:p>
    <w:p w:rsidRPr="00FB6740" w:rsidR="00DD179B" w:rsidP="00AA2630" w:rsidRDefault="003D5298" w14:paraId="4FEABC78" w14:textId="77777777">
      <w:pPr>
        <w:pStyle w:val="ListParagraph"/>
        <w:widowControl/>
        <w:numPr>
          <w:ilvl w:val="0"/>
          <w:numId w:val="46"/>
        </w:numPr>
        <w:spacing w:after="160" w:line="259" w:lineRule="auto"/>
        <w:ind w:left="1872"/>
        <w:jc w:val="both"/>
      </w:pPr>
      <w:r w:rsidRPr="645AFC59">
        <w:rPr>
          <w:rFonts w:eastAsia="Calibri"/>
        </w:rPr>
        <w:t>Cliente tipo empresa</w:t>
      </w:r>
      <w:r>
        <w:rPr>
          <w:rFonts w:eastAsia="Calibri"/>
        </w:rPr>
        <w:t>.</w:t>
      </w:r>
    </w:p>
    <w:p w:rsidRPr="00FB6740" w:rsidR="003D5298" w:rsidP="00AA2630" w:rsidRDefault="003D5298" w14:paraId="7B4D28B3" w14:textId="77777777">
      <w:pPr>
        <w:pStyle w:val="ListParagraph"/>
        <w:widowControl/>
        <w:numPr>
          <w:ilvl w:val="0"/>
          <w:numId w:val="46"/>
        </w:numPr>
        <w:spacing w:after="160" w:line="259" w:lineRule="auto"/>
        <w:ind w:left="1872"/>
        <w:jc w:val="both"/>
      </w:pPr>
      <w:r w:rsidRPr="645AFC59">
        <w:rPr>
          <w:rFonts w:eastAsia="Calibri"/>
        </w:rPr>
        <w:t>Cuenta</w:t>
      </w:r>
      <w:r>
        <w:rPr>
          <w:rFonts w:eastAsia="Calibri"/>
        </w:rPr>
        <w:t xml:space="preserve">: </w:t>
      </w:r>
      <w:r w:rsidRPr="00923CCC">
        <w:rPr>
          <w:rFonts w:eastAsia="Calibri"/>
        </w:rPr>
        <w:t>cadena de caracteres que contenga hasta 64 caracteres alfanuméricos.</w:t>
      </w:r>
    </w:p>
    <w:p w:rsidRPr="00DD179B" w:rsidR="00DD179B" w:rsidP="00AA2630" w:rsidRDefault="003D5298" w14:paraId="06F5871A" w14:textId="5B36704C">
      <w:pPr>
        <w:pStyle w:val="ListParagraph"/>
        <w:numPr>
          <w:ilvl w:val="0"/>
          <w:numId w:val="150"/>
        </w:numPr>
        <w:ind w:left="1512"/>
        <w:jc w:val="both"/>
        <w:rPr>
          <w:rFonts w:eastAsia="Calibri"/>
        </w:rPr>
      </w:pPr>
      <w:r w:rsidRPr="00DD179B">
        <w:rPr>
          <w:rFonts w:eastAsia="Calibri"/>
        </w:rPr>
        <w:t>Proceso:</w:t>
      </w:r>
    </w:p>
    <w:p w:rsidRPr="00D425FB" w:rsidR="003D5298" w:rsidP="00AA2630" w:rsidRDefault="003D5298" w14:paraId="7C91DF7E" w14:textId="77777777">
      <w:pPr>
        <w:ind w:left="1152"/>
        <w:jc w:val="both"/>
        <w:rPr>
          <w:rFonts w:eastAsiaTheme="minorHAnsi"/>
          <w:lang w:val="es-EC"/>
        </w:rPr>
      </w:pPr>
      <w:r w:rsidRPr="005C0EBF">
        <w:rPr>
          <w:lang w:val="es-EC"/>
        </w:rPr>
        <w:t>El empleado de la mesa de servicios de la empresa Redinco  podrá buscar a un cliente tipo empresa mediante su cuenta. Una vez seleccionado el cliente, se podrá eliminar el cliente (dar de baja). Al seleccionar el botón eliminar, se mostrará el mensaje de diálogo “¿Desea eliminar al cliente?”, si el usuario selecciona “No” se cancelará la acción, mientras que, si selecciona “Si” se mostrará el mensaje “Cliente Eliminado Correctamente”, el cliente se eliminará de los disponibles y su estado pasará a inactivo.</w:t>
      </w:r>
    </w:p>
    <w:p w:rsidRPr="00DD179B" w:rsidR="00DD179B" w:rsidP="00AA2630" w:rsidRDefault="00AA2630" w14:paraId="6B95F8DE" w14:textId="2C8CB128">
      <w:pPr>
        <w:pStyle w:val="ListParagraph"/>
        <w:numPr>
          <w:ilvl w:val="0"/>
          <w:numId w:val="150"/>
        </w:numPr>
        <w:ind w:left="1512"/>
        <w:jc w:val="both"/>
        <w:rPr>
          <w:rFonts w:eastAsia="Calibri"/>
        </w:rPr>
      </w:pPr>
      <w:r>
        <w:rPr>
          <w:rFonts w:eastAsia="Calibri"/>
        </w:rPr>
        <w:t>Salidas:</w:t>
      </w:r>
    </w:p>
    <w:p w:rsidR="003D5298" w:rsidP="00AA2630" w:rsidRDefault="003D5298" w14:paraId="11584828" w14:textId="77777777">
      <w:pPr>
        <w:pStyle w:val="ListParagraph"/>
        <w:widowControl/>
        <w:numPr>
          <w:ilvl w:val="0"/>
          <w:numId w:val="136"/>
        </w:numPr>
        <w:spacing w:after="160" w:line="259" w:lineRule="auto"/>
        <w:ind w:left="2232"/>
        <w:jc w:val="both"/>
      </w:pPr>
      <w:r w:rsidRPr="7981E2C9">
        <w:t>Selección del botón eliminar, “¿Desea eliminar al cliente?”.</w:t>
      </w:r>
    </w:p>
    <w:p w:rsidRPr="00D425FB" w:rsidR="003D5298" w:rsidP="00AA2630" w:rsidRDefault="003D5298" w14:paraId="02D4D6A4" w14:textId="77777777">
      <w:pPr>
        <w:pStyle w:val="ListParagraph"/>
        <w:widowControl/>
        <w:numPr>
          <w:ilvl w:val="0"/>
          <w:numId w:val="136"/>
        </w:numPr>
        <w:spacing w:after="160" w:line="259" w:lineRule="auto"/>
        <w:ind w:left="2232"/>
        <w:jc w:val="both"/>
        <w:rPr>
          <w:rFonts w:eastAsiaTheme="minorHAnsi"/>
        </w:rPr>
      </w:pPr>
      <w:r w:rsidRPr="7981E2C9">
        <w:t>Selección opción “Si”, “Cliente Eliminado Correctamente”.</w:t>
      </w:r>
    </w:p>
    <w:p w:rsidRPr="005C0EBF" w:rsidR="003D5298" w:rsidP="003D5298" w:rsidRDefault="003D5298" w14:paraId="3A3B0D39" w14:textId="77777777">
      <w:pPr>
        <w:ind w:left="360"/>
        <w:jc w:val="both"/>
        <w:rPr>
          <w:lang w:val="es-EC"/>
        </w:rPr>
      </w:pPr>
    </w:p>
    <w:p w:rsidR="003D5298" w:rsidP="00291F8E" w:rsidRDefault="003D5298" w14:paraId="06770DAB" w14:textId="77777777">
      <w:pPr>
        <w:pStyle w:val="ListParagraph"/>
        <w:widowControl/>
        <w:numPr>
          <w:ilvl w:val="2"/>
          <w:numId w:val="4"/>
        </w:numPr>
        <w:spacing w:after="160" w:line="259" w:lineRule="auto"/>
        <w:jc w:val="both"/>
      </w:pPr>
      <w:r>
        <w:t>Módulo de Técnicos</w:t>
      </w:r>
    </w:p>
    <w:p w:rsidR="003D5298" w:rsidP="003D5298" w:rsidRDefault="003D5298" w14:paraId="205407F4" w14:textId="77777777">
      <w:pPr>
        <w:jc w:val="both"/>
      </w:pPr>
      <w:r w:rsidRPr="645AFC59">
        <w:t>rt1v1.1</w:t>
      </w:r>
    </w:p>
    <w:p w:rsidRPr="005C0EBF" w:rsidR="003D5298" w:rsidP="003D5298" w:rsidRDefault="003D5298" w14:paraId="52C1E345" w14:textId="77777777">
      <w:pPr>
        <w:jc w:val="both"/>
        <w:rPr>
          <w:lang w:val="es-EC"/>
        </w:rPr>
      </w:pPr>
      <w:r w:rsidRPr="005C0EBF">
        <w:rPr>
          <w:rFonts w:eastAsia="Calibri"/>
          <w:lang w:val="es-EC"/>
        </w:rPr>
        <w:t xml:space="preserve">a) Descripción: El sistema permitirá registrar los siguientes datos de un técnico: cédula de ciudadanía, correo electrónico, de uno hasta dos números de teléfono convencional, de uno hasta dos números de teléfono celular, sector y alcance.  </w:t>
      </w:r>
    </w:p>
    <w:p w:rsidRPr="005C0EBF" w:rsidR="003D5298" w:rsidP="003D5298" w:rsidRDefault="003D5298" w14:paraId="7338C0C7" w14:textId="53F2429C">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63489604" w14:textId="3F499479">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72AFFDE1" w14:textId="631A2A67">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64AB8630"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347DD8B" w14:textId="77777777">
      <w:pPr>
        <w:jc w:val="both"/>
      </w:pPr>
      <w:r w:rsidRPr="645AFC59">
        <w:rPr>
          <w:rFonts w:eastAsia="Calibri"/>
        </w:rPr>
        <w:t>f) Entradas:</w:t>
      </w:r>
    </w:p>
    <w:p w:rsidRPr="00FB6740" w:rsidR="003D5298" w:rsidP="00AA2630" w:rsidRDefault="003D5298" w14:paraId="170AEBE0" w14:textId="77777777">
      <w:pPr>
        <w:pStyle w:val="ListParagraph"/>
        <w:widowControl/>
        <w:numPr>
          <w:ilvl w:val="0"/>
          <w:numId w:val="47"/>
        </w:numPr>
        <w:spacing w:after="160" w:line="259" w:lineRule="auto"/>
        <w:jc w:val="both"/>
      </w:pPr>
      <w:r w:rsidRPr="645AFC59">
        <w:rPr>
          <w:rFonts w:eastAsia="Calibri"/>
        </w:rPr>
        <w:t>Nombre</w:t>
      </w:r>
      <w:r>
        <w:rPr>
          <w:rFonts w:eastAsia="Calibri"/>
        </w:rPr>
        <w:t xml:space="preserve">: </w:t>
      </w:r>
      <w:r w:rsidRPr="645AFC59">
        <w:rPr>
          <w:rFonts w:eastAsia="Calibri"/>
        </w:rPr>
        <w:t>cadena de caracteres que contenga hasta 128 caracteres entre letras y espacios</w:t>
      </w:r>
      <w:r>
        <w:rPr>
          <w:rFonts w:eastAsia="Calibri"/>
        </w:rPr>
        <w:t>.</w:t>
      </w:r>
    </w:p>
    <w:p w:rsidRPr="00FB6740" w:rsidR="003D5298" w:rsidP="00AA2630" w:rsidRDefault="003D5298" w14:paraId="1907A3B4" w14:textId="77777777">
      <w:pPr>
        <w:pStyle w:val="ListParagraph"/>
        <w:widowControl/>
        <w:numPr>
          <w:ilvl w:val="0"/>
          <w:numId w:val="47"/>
        </w:numPr>
        <w:spacing w:after="160" w:line="259" w:lineRule="auto"/>
        <w:jc w:val="both"/>
      </w:pPr>
      <w:r w:rsidRPr="645AFC59">
        <w:rPr>
          <w:rFonts w:eastAsia="Calibri"/>
        </w:rPr>
        <w:t>Cédula de ciudadanía</w:t>
      </w:r>
      <w:r>
        <w:rPr>
          <w:rFonts w:eastAsia="Calibri"/>
        </w:rPr>
        <w:t xml:space="preserve">: </w:t>
      </w:r>
      <w:r w:rsidRPr="645AFC59">
        <w:rPr>
          <w:rFonts w:eastAsia="Calibri"/>
        </w:rPr>
        <w:t>cadena de caracteres de 10 dígitos con el último dígito como dígito verificador</w:t>
      </w:r>
      <w:r>
        <w:rPr>
          <w:rFonts w:eastAsia="Calibri"/>
        </w:rPr>
        <w:t>.</w:t>
      </w:r>
    </w:p>
    <w:p w:rsidRPr="00FB6740" w:rsidR="003D5298" w:rsidP="00AA2630" w:rsidRDefault="003D5298" w14:paraId="551FF420" w14:textId="77777777">
      <w:pPr>
        <w:pStyle w:val="ListParagraph"/>
        <w:widowControl/>
        <w:numPr>
          <w:ilvl w:val="0"/>
          <w:numId w:val="47"/>
        </w:numPr>
        <w:spacing w:after="160" w:line="259" w:lineRule="auto"/>
        <w:jc w:val="both"/>
      </w:pPr>
      <w:r w:rsidRPr="645AFC59">
        <w:rPr>
          <w:rFonts w:eastAsia="Calibri"/>
        </w:rPr>
        <w:t>Correo electrónico</w:t>
      </w:r>
      <w:r>
        <w:rPr>
          <w:rFonts w:eastAsia="Calibri"/>
        </w:rPr>
        <w:t xml:space="preserve">: </w:t>
      </w:r>
      <w:r w:rsidRPr="645AFC59">
        <w:rPr>
          <w:rFonts w:eastAsia="Calibri"/>
        </w:rPr>
        <w:t>cadena de caracteres de hasta 64 caracteres que conste de un nombre de usuario, seguido de una arroba y seguido del dominio</w:t>
      </w:r>
      <w:r>
        <w:rPr>
          <w:rFonts w:eastAsia="Calibri"/>
        </w:rPr>
        <w:t>.</w:t>
      </w:r>
    </w:p>
    <w:p w:rsidRPr="00FB6740" w:rsidR="003D5298" w:rsidP="00AA2630" w:rsidRDefault="003D5298" w14:paraId="45E55142" w14:textId="77777777">
      <w:pPr>
        <w:pStyle w:val="ListParagraph"/>
        <w:widowControl/>
        <w:numPr>
          <w:ilvl w:val="0"/>
          <w:numId w:val="47"/>
        </w:numPr>
        <w:spacing w:after="160" w:line="259" w:lineRule="auto"/>
        <w:jc w:val="both"/>
      </w:pPr>
      <w:r w:rsidRPr="645AFC59">
        <w:rPr>
          <w:rFonts w:eastAsia="Calibri"/>
        </w:rPr>
        <w:t>Números de teléfono convencional</w:t>
      </w:r>
      <w:r>
        <w:rPr>
          <w:rFonts w:eastAsia="Calibri"/>
        </w:rPr>
        <w:t xml:space="preserve">: </w:t>
      </w:r>
      <w:r w:rsidRPr="645AFC59">
        <w:rPr>
          <w:rFonts w:eastAsia="Calibri"/>
        </w:rPr>
        <w:t>cadena de caracteres de 9 dígitos, que contengan el prefijo de la provincia que va desde 02 hasta 07</w:t>
      </w:r>
      <w:r>
        <w:rPr>
          <w:rFonts w:eastAsia="Calibri"/>
        </w:rPr>
        <w:t>.</w:t>
      </w:r>
      <w:r w:rsidRPr="645AFC59">
        <w:rPr>
          <w:rFonts w:eastAsia="Calibri"/>
        </w:rPr>
        <w:t xml:space="preserve"> </w:t>
      </w:r>
    </w:p>
    <w:p w:rsidRPr="00FB6740" w:rsidR="003D5298" w:rsidP="00AA2630" w:rsidRDefault="003D5298" w14:paraId="096B1E75" w14:textId="77777777">
      <w:pPr>
        <w:pStyle w:val="ListParagraph"/>
        <w:widowControl/>
        <w:numPr>
          <w:ilvl w:val="0"/>
          <w:numId w:val="47"/>
        </w:numPr>
        <w:spacing w:after="160" w:line="259" w:lineRule="auto"/>
        <w:jc w:val="both"/>
      </w:pPr>
      <w:r w:rsidRPr="645AFC59">
        <w:rPr>
          <w:rFonts w:eastAsia="Calibri"/>
        </w:rPr>
        <w:t>Números de teléfono celular</w:t>
      </w:r>
      <w:r>
        <w:rPr>
          <w:rFonts w:eastAsia="Calibri"/>
        </w:rPr>
        <w:t>:</w:t>
      </w:r>
      <w:r w:rsidRPr="645AFC59">
        <w:rPr>
          <w:rFonts w:eastAsia="Calibri"/>
        </w:rPr>
        <w:t xml:space="preserve"> cadena de caracteres de 10 dígitos, que comiencen con 09</w:t>
      </w:r>
      <w:r>
        <w:rPr>
          <w:rFonts w:eastAsia="Calibri"/>
        </w:rPr>
        <w:t>.</w:t>
      </w:r>
      <w:r w:rsidRPr="645AFC59">
        <w:rPr>
          <w:rFonts w:eastAsia="Calibri"/>
        </w:rPr>
        <w:t xml:space="preserve"> </w:t>
      </w:r>
    </w:p>
    <w:p w:rsidRPr="00FB6740" w:rsidR="003D5298" w:rsidP="00AA2630" w:rsidRDefault="003D5298" w14:paraId="6D7C1AEF" w14:textId="77777777">
      <w:pPr>
        <w:pStyle w:val="ListParagraph"/>
        <w:widowControl/>
        <w:numPr>
          <w:ilvl w:val="0"/>
          <w:numId w:val="47"/>
        </w:numPr>
        <w:spacing w:after="160" w:line="259" w:lineRule="auto"/>
        <w:jc w:val="both"/>
      </w:pPr>
      <w:r w:rsidRPr="645AFC59">
        <w:rPr>
          <w:rFonts w:eastAsia="Calibri"/>
        </w:rPr>
        <w:t>Sector</w:t>
      </w:r>
      <w:r>
        <w:rPr>
          <w:rFonts w:eastAsia="Calibri"/>
        </w:rPr>
        <w:t xml:space="preserve">: </w:t>
      </w:r>
      <w:r w:rsidRPr="645AFC59">
        <w:rPr>
          <w:rFonts w:eastAsia="Calibri"/>
        </w:rPr>
        <w:t>cadena de caracteres de hasta 64 caracteres que contenga solo letras y espacios</w:t>
      </w:r>
      <w:r>
        <w:rPr>
          <w:rFonts w:eastAsia="Calibri"/>
        </w:rPr>
        <w:t>.</w:t>
      </w:r>
      <w:r w:rsidRPr="645AFC59">
        <w:rPr>
          <w:rFonts w:eastAsia="Calibri"/>
        </w:rPr>
        <w:t xml:space="preserve"> </w:t>
      </w:r>
    </w:p>
    <w:p w:rsidRPr="00FB6740" w:rsidR="003D5298" w:rsidP="00AA2630" w:rsidRDefault="003D5298" w14:paraId="4D223803" w14:textId="77777777">
      <w:pPr>
        <w:pStyle w:val="ListParagraph"/>
        <w:widowControl/>
        <w:numPr>
          <w:ilvl w:val="0"/>
          <w:numId w:val="47"/>
        </w:numPr>
        <w:spacing w:after="160" w:line="259" w:lineRule="auto"/>
        <w:jc w:val="both"/>
      </w:pPr>
      <w:r w:rsidRPr="645AFC59">
        <w:rPr>
          <w:rFonts w:eastAsia="Calibri"/>
        </w:rPr>
        <w:t>Alcance</w:t>
      </w:r>
      <w:r>
        <w:rPr>
          <w:rFonts w:eastAsia="Calibri"/>
        </w:rPr>
        <w:t>:</w:t>
      </w:r>
      <w:r w:rsidRPr="645AFC59">
        <w:rPr>
          <w:rFonts w:eastAsia="Calibri"/>
        </w:rPr>
        <w:t xml:space="preserve"> cadena de caracteres de hasta 256 caracteres</w:t>
      </w:r>
      <w:r>
        <w:rPr>
          <w:rFonts w:eastAsia="Calibri"/>
        </w:rPr>
        <w:t>.</w:t>
      </w:r>
    </w:p>
    <w:p w:rsidRPr="005C0EBF" w:rsidR="003D5298" w:rsidP="003D5298" w:rsidRDefault="003D5298" w14:paraId="34CBA83A" w14:textId="77777777">
      <w:pPr>
        <w:jc w:val="both"/>
        <w:rPr>
          <w:lang w:val="es-EC"/>
        </w:rPr>
      </w:pPr>
      <w:r w:rsidRPr="005C0EBF">
        <w:rPr>
          <w:rFonts w:eastAsia="Calibri"/>
          <w:lang w:val="es-EC"/>
        </w:rPr>
        <w:t>g) Proceso:</w:t>
      </w:r>
    </w:p>
    <w:p w:rsidRPr="005C0EBF" w:rsidR="003D5298" w:rsidP="003D5298" w:rsidRDefault="003D5298" w14:paraId="04018A72" w14:textId="77777777">
      <w:pPr>
        <w:ind w:left="708"/>
        <w:jc w:val="both"/>
        <w:rPr>
          <w:rFonts w:eastAsia="Calibri"/>
          <w:lang w:val="es-EC"/>
        </w:rPr>
      </w:pPr>
      <w:r w:rsidRPr="005C0EBF">
        <w:rPr>
          <w:rFonts w:eastAsia="Calibri"/>
          <w:lang w:val="es-EC"/>
        </w:rPr>
        <w:t xml:space="preserve">El gerente de Redinco  ingresa los datos de un técnico: cédula de ciudadanía, correo electrónico, de uno hasta dos números de teléfono convencional, de uno hasta dos números de teléfono celular, sector  y alcance, y da clic en el botón aceptar, el sistema validara la </w:t>
      </w:r>
      <w:r w:rsidRPr="005C0EBF">
        <w:rPr>
          <w:lang w:val="es-EC"/>
        </w:rPr>
        <w:t xml:space="preserve">cédula </w:t>
      </w:r>
      <w:r w:rsidRPr="005C0EBF">
        <w:rPr>
          <w:rFonts w:eastAsia="Calibri"/>
          <w:lang w:val="es-EC"/>
        </w:rPr>
        <w:t xml:space="preserve">de identidad y la dirección de correo electrónico, si estos datos son correctos el sistema emitirá un mensaje "Técnico Registrado Correctamente" indicando que los datos fueron registrados sin problemas, si los datos son incorrectos el sistema emitirá un mensaje indicando que los datos son incorrectos. </w:t>
      </w:r>
    </w:p>
    <w:p w:rsidR="003D5298" w:rsidP="003D5298" w:rsidRDefault="003D5298" w14:paraId="4A28F4EE" w14:textId="231C56B9">
      <w:pPr>
        <w:jc w:val="both"/>
      </w:pPr>
      <w:r w:rsidRPr="645AFC59">
        <w:rPr>
          <w:rFonts w:eastAsia="Calibri"/>
        </w:rPr>
        <w:t xml:space="preserve">h) </w:t>
      </w:r>
      <w:r w:rsidR="00AA2630">
        <w:rPr>
          <w:rFonts w:eastAsia="Calibri"/>
        </w:rPr>
        <w:t>Salidas:</w:t>
      </w:r>
    </w:p>
    <w:p w:rsidRPr="006E3095" w:rsidR="003D5298" w:rsidP="00AA2630" w:rsidRDefault="003D5298" w14:paraId="20492D2C" w14:textId="77777777">
      <w:pPr>
        <w:pStyle w:val="ListParagraph"/>
        <w:widowControl/>
        <w:numPr>
          <w:ilvl w:val="0"/>
          <w:numId w:val="97"/>
        </w:numPr>
        <w:spacing w:after="160" w:line="259" w:lineRule="auto"/>
        <w:jc w:val="both"/>
      </w:pPr>
      <w:r>
        <w:t xml:space="preserve">Los datos son correctos </w:t>
      </w:r>
      <w:r w:rsidRPr="00927289">
        <w:rPr>
          <w:rFonts w:eastAsia="Calibri"/>
        </w:rPr>
        <w:t>"Técnico Registrado Correctamente"</w:t>
      </w:r>
      <w:r>
        <w:rPr>
          <w:rFonts w:eastAsia="Calibri"/>
        </w:rPr>
        <w:t>.</w:t>
      </w:r>
    </w:p>
    <w:p w:rsidRPr="00FB0392" w:rsidR="003D5298" w:rsidP="00AA2630" w:rsidRDefault="003D5298" w14:paraId="3256BB3D" w14:textId="77777777">
      <w:pPr>
        <w:pStyle w:val="ListParagraph"/>
        <w:widowControl/>
        <w:numPr>
          <w:ilvl w:val="0"/>
          <w:numId w:val="97"/>
        </w:numPr>
        <w:spacing w:after="160" w:line="259" w:lineRule="auto"/>
        <w:jc w:val="both"/>
      </w:pPr>
      <w:r>
        <w:rPr>
          <w:rFonts w:eastAsia="Calibri"/>
        </w:rPr>
        <w:t>Los datos son incorrectos “Mensaje de Error”.</w:t>
      </w:r>
    </w:p>
    <w:p w:rsidRPr="005C0EBF" w:rsidR="003D5298" w:rsidP="003D5298" w:rsidRDefault="003D5298" w14:paraId="4459ED39" w14:textId="77777777">
      <w:pPr>
        <w:jc w:val="both"/>
        <w:rPr>
          <w:lang w:val="es-EC"/>
        </w:rPr>
      </w:pPr>
      <w:r w:rsidRPr="005C0EBF">
        <w:rPr>
          <w:lang w:val="es-EC"/>
        </w:rPr>
        <w:t>rt3v1.1</w:t>
      </w:r>
    </w:p>
    <w:p w:rsidRPr="005C0EBF" w:rsidR="003D5298" w:rsidP="003D5298" w:rsidRDefault="003D5298" w14:paraId="48EE8A49" w14:textId="77777777">
      <w:pPr>
        <w:jc w:val="both"/>
        <w:rPr>
          <w:lang w:val="es-EC"/>
        </w:rPr>
      </w:pPr>
      <w:r w:rsidRPr="005C0EBF">
        <w:rPr>
          <w:rFonts w:eastAsia="Calibri"/>
          <w:lang w:val="es-EC"/>
        </w:rPr>
        <w:t>a) Descripción: El sistema permitirá eliminar un técnico, identificándolo por su cédula de ciudadanía.</w:t>
      </w:r>
    </w:p>
    <w:p w:rsidRPr="005C0EBF" w:rsidR="003D5298" w:rsidP="003D5298" w:rsidRDefault="003D5298" w14:paraId="023BDF8D" w14:textId="58A1C519">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DFBCD35" w14:textId="7DA3A7AF">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4FFC51CE" w14:textId="232F760F">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1DDB3DBB"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EDBE601" w14:textId="77777777">
      <w:pPr>
        <w:jc w:val="both"/>
      </w:pPr>
      <w:r w:rsidRPr="645AFC59">
        <w:rPr>
          <w:rFonts w:eastAsia="Calibri"/>
        </w:rPr>
        <w:t>f) Entradas:</w:t>
      </w:r>
    </w:p>
    <w:p w:rsidRPr="00FB6740" w:rsidR="003D5298" w:rsidP="00AA2630" w:rsidRDefault="003D5298" w14:paraId="5513A19C" w14:textId="77777777">
      <w:pPr>
        <w:pStyle w:val="ListParagraph"/>
        <w:widowControl/>
        <w:numPr>
          <w:ilvl w:val="0"/>
          <w:numId w:val="48"/>
        </w:numPr>
        <w:spacing w:after="160" w:line="259" w:lineRule="auto"/>
        <w:jc w:val="both"/>
      </w:pPr>
      <w:r w:rsidRPr="645AFC59">
        <w:rPr>
          <w:rFonts w:eastAsia="Calibri"/>
        </w:rPr>
        <w:t>Cédula de ciudadanía</w:t>
      </w:r>
      <w:r>
        <w:rPr>
          <w:rFonts w:eastAsia="Calibri"/>
        </w:rPr>
        <w:t xml:space="preserve">: </w:t>
      </w:r>
      <w:r w:rsidRPr="006A51B3">
        <w:rPr>
          <w:rFonts w:eastAsia="Calibri"/>
        </w:rPr>
        <w:t>cadena de caracteres de 10 dígitos con el último dígito como dígito verificador.</w:t>
      </w:r>
    </w:p>
    <w:p w:rsidRPr="005C0EBF" w:rsidR="003D5298" w:rsidP="003D5298" w:rsidRDefault="003D5298" w14:paraId="6D2BB137" w14:textId="77777777">
      <w:pPr>
        <w:jc w:val="both"/>
        <w:rPr>
          <w:rFonts w:eastAsia="Calibri"/>
          <w:lang w:val="es-EC"/>
        </w:rPr>
      </w:pPr>
      <w:r w:rsidRPr="005C0EBF">
        <w:rPr>
          <w:rFonts w:eastAsia="Calibri"/>
          <w:lang w:val="es-EC"/>
        </w:rPr>
        <w:t>g) Proceso:</w:t>
      </w:r>
    </w:p>
    <w:p w:rsidRPr="005C0EBF" w:rsidR="003D5298" w:rsidP="003D5298" w:rsidRDefault="003D5298" w14:paraId="403A7920" w14:textId="77777777">
      <w:pPr>
        <w:ind w:left="708"/>
        <w:jc w:val="both"/>
        <w:rPr>
          <w:lang w:val="es-EC"/>
        </w:rPr>
      </w:pPr>
      <w:r w:rsidRPr="005C0EBF">
        <w:rPr>
          <w:lang w:val="es-EC"/>
        </w:rPr>
        <w:t>El gerente de Redinco  seleccionará el tipo de búsqueda por cédula de ciudadanía e ingresará el número y seleccionará el técnico a eliminar, posteriormente da clic en el botón eliminar y el sistema emite el mensaje "¿Está seguro que desea eliminar este técnico?", el gerente da clic en sí y el sistema emite el mensaje "Técnico Eliminado Correctamente" indicando que el técnico fue eliminado sin problemas.</w:t>
      </w:r>
    </w:p>
    <w:p w:rsidR="003D5298" w:rsidP="003D5298" w:rsidRDefault="003D5298" w14:paraId="1E459B11" w14:textId="22B5298E">
      <w:pPr>
        <w:jc w:val="both"/>
      </w:pPr>
      <w:r w:rsidRPr="645AFC59">
        <w:rPr>
          <w:rFonts w:eastAsia="Calibri"/>
        </w:rPr>
        <w:t xml:space="preserve">h) </w:t>
      </w:r>
      <w:r w:rsidR="00AA2630">
        <w:rPr>
          <w:rFonts w:eastAsia="Calibri"/>
        </w:rPr>
        <w:t>Salidas:</w:t>
      </w:r>
    </w:p>
    <w:p w:rsidR="003D5298" w:rsidP="00AA2630" w:rsidRDefault="003D5298" w14:paraId="6F5A97DD" w14:textId="77777777">
      <w:pPr>
        <w:pStyle w:val="ListParagraph"/>
        <w:widowControl/>
        <w:numPr>
          <w:ilvl w:val="0"/>
          <w:numId w:val="48"/>
        </w:numPr>
        <w:spacing w:after="160" w:line="259" w:lineRule="auto"/>
        <w:jc w:val="both"/>
      </w:pPr>
      <w:r>
        <w:t xml:space="preserve">Confirmación </w:t>
      </w:r>
      <w:r w:rsidRPr="00EB1E75">
        <w:t>"¿Está seguro que desea eliminar este técnico?"</w:t>
      </w:r>
    </w:p>
    <w:p w:rsidRPr="00FB0392" w:rsidR="003D5298" w:rsidP="00AA2630" w:rsidRDefault="003D5298" w14:paraId="0180FE70" w14:textId="77777777">
      <w:pPr>
        <w:pStyle w:val="ListParagraph"/>
        <w:widowControl/>
        <w:numPr>
          <w:ilvl w:val="0"/>
          <w:numId w:val="48"/>
        </w:numPr>
        <w:spacing w:after="160" w:line="259" w:lineRule="auto"/>
        <w:jc w:val="both"/>
      </w:pPr>
      <w:r>
        <w:t xml:space="preserve">Eliminación correcta </w:t>
      </w:r>
      <w:r w:rsidRPr="005A7C57">
        <w:t>"Técnico Eliminado Correctamente"</w:t>
      </w:r>
    </w:p>
    <w:p w:rsidRPr="005C0EBF" w:rsidR="003D5298" w:rsidP="003D5298" w:rsidRDefault="003D5298" w14:paraId="4CADB99F" w14:textId="77777777">
      <w:pPr>
        <w:jc w:val="both"/>
        <w:rPr>
          <w:lang w:val="es-EC"/>
        </w:rPr>
      </w:pPr>
      <w:r w:rsidRPr="005C0EBF">
        <w:rPr>
          <w:lang w:val="es-EC"/>
        </w:rPr>
        <w:t>rt9v1.1</w:t>
      </w:r>
    </w:p>
    <w:p w:rsidRPr="005C0EBF" w:rsidR="003D5298" w:rsidP="003D5298" w:rsidRDefault="003D5298" w14:paraId="3FB6E5AD" w14:textId="77777777">
      <w:pPr>
        <w:jc w:val="both"/>
        <w:rPr>
          <w:lang w:val="es-EC"/>
        </w:rPr>
      </w:pPr>
      <w:r w:rsidRPr="005C0EBF">
        <w:rPr>
          <w:rFonts w:eastAsia="Calibri"/>
          <w:lang w:val="es-EC"/>
        </w:rPr>
        <w:t>a) Descripción: El sistema permitirá modificar al mismo tiempo el correo electrónico, los números de teléfono convencional, los números de teléfono celular, el sector y el alcance de un técnico, identificándolo por su cédula de ciudadanía, pero no permitirá modificar el nombre ni la cédula de ciudadanía</w:t>
      </w:r>
    </w:p>
    <w:p w:rsidRPr="005C0EBF" w:rsidR="003D5298" w:rsidP="003D5298" w:rsidRDefault="003D5298" w14:paraId="6695E5C7" w14:textId="6ACA403E">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1F9CEB85" w14:textId="134AFEE2">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62041A31" w14:textId="75F3AB43">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26DB193"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5424432" w14:textId="77777777">
      <w:pPr>
        <w:jc w:val="both"/>
      </w:pPr>
      <w:r w:rsidRPr="645AFC59">
        <w:rPr>
          <w:rFonts w:eastAsia="Calibri"/>
        </w:rPr>
        <w:t>f) Entradas:</w:t>
      </w:r>
    </w:p>
    <w:p w:rsidRPr="00FB6740" w:rsidR="003D5298" w:rsidP="00AA2630" w:rsidRDefault="003D5298" w14:paraId="6A3F0C4D" w14:textId="77777777">
      <w:pPr>
        <w:pStyle w:val="ListParagraph"/>
        <w:widowControl/>
        <w:numPr>
          <w:ilvl w:val="0"/>
          <w:numId w:val="48"/>
        </w:numPr>
        <w:spacing w:after="160" w:line="259" w:lineRule="auto"/>
        <w:jc w:val="both"/>
      </w:pPr>
      <w:r w:rsidRPr="645AFC59">
        <w:rPr>
          <w:rFonts w:eastAsia="Calibri"/>
        </w:rPr>
        <w:t>Correo electrónico</w:t>
      </w:r>
      <w:r>
        <w:rPr>
          <w:rFonts w:eastAsia="Calibri"/>
        </w:rPr>
        <w:t xml:space="preserve">: </w:t>
      </w:r>
      <w:r w:rsidRPr="00467C85">
        <w:rPr>
          <w:rFonts w:eastAsia="Calibri"/>
        </w:rPr>
        <w:t>cadena de caracteres de hasta 64 caracteres que conste de un nombre de usuario, seguido de una arroba y seguido del dominio.</w:t>
      </w:r>
    </w:p>
    <w:p w:rsidRPr="00FB6740" w:rsidR="003D5298" w:rsidP="00AA2630" w:rsidRDefault="003D5298" w14:paraId="0FC7D385" w14:textId="77777777">
      <w:pPr>
        <w:pStyle w:val="ListParagraph"/>
        <w:widowControl/>
        <w:numPr>
          <w:ilvl w:val="0"/>
          <w:numId w:val="48"/>
        </w:numPr>
        <w:spacing w:after="160" w:line="259" w:lineRule="auto"/>
        <w:jc w:val="both"/>
      </w:pPr>
      <w:r w:rsidRPr="645AFC59">
        <w:rPr>
          <w:rFonts w:eastAsia="Calibri"/>
        </w:rPr>
        <w:t>Números de teléfono convencional</w:t>
      </w:r>
      <w:r>
        <w:rPr>
          <w:rFonts w:eastAsia="Calibri"/>
        </w:rPr>
        <w:t xml:space="preserve">: </w:t>
      </w:r>
      <w:r w:rsidRPr="008E331D">
        <w:rPr>
          <w:rFonts w:eastAsia="Calibri"/>
        </w:rPr>
        <w:t>cadena de caracteres de 9 dígitos, que contengan el prefijo de la provincia que va desde 02 hasta 07.</w:t>
      </w:r>
    </w:p>
    <w:p w:rsidRPr="00FB6740" w:rsidR="003D5298" w:rsidP="00AA2630" w:rsidRDefault="003D5298" w14:paraId="000A5E3A" w14:textId="77777777">
      <w:pPr>
        <w:pStyle w:val="ListParagraph"/>
        <w:widowControl/>
        <w:numPr>
          <w:ilvl w:val="0"/>
          <w:numId w:val="48"/>
        </w:numPr>
        <w:spacing w:after="160" w:line="259" w:lineRule="auto"/>
        <w:jc w:val="both"/>
      </w:pPr>
      <w:r w:rsidRPr="645AFC59">
        <w:rPr>
          <w:rFonts w:eastAsia="Calibri"/>
        </w:rPr>
        <w:t>Números de teléfono celular</w:t>
      </w:r>
      <w:r>
        <w:rPr>
          <w:rFonts w:eastAsia="Calibri"/>
        </w:rPr>
        <w:t xml:space="preserve">: </w:t>
      </w:r>
      <w:r w:rsidRPr="00570585">
        <w:rPr>
          <w:rFonts w:eastAsia="Calibri"/>
        </w:rPr>
        <w:t>cadena de caracteres de 10 dígitos, que comiencen con 09.</w:t>
      </w:r>
    </w:p>
    <w:p w:rsidRPr="00FB6740" w:rsidR="003D5298" w:rsidP="00AA2630" w:rsidRDefault="003D5298" w14:paraId="28CD806F" w14:textId="77777777">
      <w:pPr>
        <w:pStyle w:val="ListParagraph"/>
        <w:widowControl/>
        <w:numPr>
          <w:ilvl w:val="0"/>
          <w:numId w:val="48"/>
        </w:numPr>
        <w:spacing w:after="160" w:line="259" w:lineRule="auto"/>
        <w:jc w:val="both"/>
      </w:pPr>
      <w:r w:rsidRPr="645AFC59">
        <w:rPr>
          <w:rFonts w:eastAsia="Calibri"/>
        </w:rPr>
        <w:t>El sector</w:t>
      </w:r>
      <w:r>
        <w:rPr>
          <w:rFonts w:eastAsia="Calibri"/>
        </w:rPr>
        <w:t xml:space="preserve">: </w:t>
      </w:r>
      <w:r w:rsidRPr="00543F1C">
        <w:rPr>
          <w:rFonts w:eastAsia="Calibri"/>
        </w:rPr>
        <w:t>cadena de caracteres de hasta 64 caracteres que contenga solo letras y espacios.</w:t>
      </w:r>
    </w:p>
    <w:p w:rsidRPr="00FB6740" w:rsidR="003D5298" w:rsidP="00AA2630" w:rsidRDefault="003D5298" w14:paraId="6EC4DFFD" w14:textId="77777777">
      <w:pPr>
        <w:pStyle w:val="ListParagraph"/>
        <w:widowControl/>
        <w:numPr>
          <w:ilvl w:val="0"/>
          <w:numId w:val="48"/>
        </w:numPr>
        <w:spacing w:after="160" w:line="259" w:lineRule="auto"/>
        <w:jc w:val="both"/>
      </w:pPr>
      <w:r w:rsidRPr="645AFC59">
        <w:rPr>
          <w:rFonts w:eastAsia="Calibri"/>
        </w:rPr>
        <w:t>El alcance de un técnico</w:t>
      </w:r>
      <w:r>
        <w:rPr>
          <w:rFonts w:eastAsia="Calibri"/>
        </w:rPr>
        <w:t xml:space="preserve">: </w:t>
      </w:r>
      <w:r w:rsidRPr="00D53B02">
        <w:rPr>
          <w:rFonts w:eastAsia="Calibri"/>
        </w:rPr>
        <w:t>cadena de caracteres de hasta 256 caracteres alfanuméricos.</w:t>
      </w:r>
    </w:p>
    <w:p w:rsidRPr="00FB6740" w:rsidR="003D5298" w:rsidP="00AA2630" w:rsidRDefault="003D5298" w14:paraId="11D1E732" w14:textId="77777777">
      <w:pPr>
        <w:pStyle w:val="ListParagraph"/>
        <w:widowControl/>
        <w:numPr>
          <w:ilvl w:val="0"/>
          <w:numId w:val="48"/>
        </w:numPr>
        <w:spacing w:after="160" w:line="259" w:lineRule="auto"/>
        <w:jc w:val="both"/>
      </w:pPr>
      <w:r w:rsidRPr="645AFC59">
        <w:rPr>
          <w:rFonts w:eastAsia="Calibri"/>
        </w:rPr>
        <w:t>Cédula de ciudadanía</w:t>
      </w:r>
      <w:r>
        <w:rPr>
          <w:rFonts w:eastAsia="Calibri"/>
        </w:rPr>
        <w:t xml:space="preserve">: </w:t>
      </w:r>
      <w:r w:rsidRPr="008E26B9">
        <w:rPr>
          <w:rFonts w:eastAsia="Calibri"/>
        </w:rPr>
        <w:t>cadena de caracteres de 10 dígitos con el último dígito como dígito verificador.</w:t>
      </w:r>
    </w:p>
    <w:p w:rsidRPr="005C0EBF" w:rsidR="003D5298" w:rsidP="003D5298" w:rsidRDefault="003D5298" w14:paraId="3C9F2D6D" w14:textId="77777777">
      <w:pPr>
        <w:jc w:val="both"/>
        <w:rPr>
          <w:lang w:val="es-EC"/>
        </w:rPr>
      </w:pPr>
      <w:r w:rsidRPr="005C0EBF">
        <w:rPr>
          <w:rFonts w:eastAsia="Calibri"/>
          <w:lang w:val="es-EC"/>
        </w:rPr>
        <w:t>g) Proceso:</w:t>
      </w:r>
    </w:p>
    <w:p w:rsidRPr="005C0EBF" w:rsidR="003D5298" w:rsidP="003D5298" w:rsidRDefault="003D5298" w14:paraId="419E7448" w14:textId="77777777">
      <w:pPr>
        <w:ind w:left="708"/>
        <w:jc w:val="both"/>
        <w:rPr>
          <w:lang w:val="es-EC"/>
        </w:rPr>
      </w:pPr>
      <w:r w:rsidRPr="005C0EBF">
        <w:rPr>
          <w:lang w:val="es-EC"/>
        </w:rPr>
        <w:t xml:space="preserve">El gerente de Redinco  seleccionará el tipo de búsqueda por cédula de ciudadanía e ingresará el número y seleccionará el técnico a modificar, posteriormente da clic en el botón modificar y el sistema despliega una ventana donde debe ingresar los datos del técnico: </w:t>
      </w:r>
      <w:r w:rsidRPr="005C0EBF">
        <w:rPr>
          <w:rFonts w:eastAsia="Calibri"/>
          <w:lang w:val="es-EC"/>
        </w:rPr>
        <w:t>correo electrónico, los números de teléfono convencional, los números de teléfono celular, el sector y el alcance de un técnico, y da clic en</w:t>
      </w:r>
      <w:r w:rsidRPr="005C0EBF">
        <w:rPr>
          <w:lang w:val="es-EC"/>
        </w:rPr>
        <w:t xml:space="preserve"> aceptar, el sistema valida los datos, si estos son correctos emitirá un mensaje  “Técnico Modificado Correctamente”, si el nuevo correo electrónico es incorrecto emitirá un mensaje "Ingrese correo electrónico correctamente"</w:t>
      </w:r>
    </w:p>
    <w:p w:rsidR="003D5298" w:rsidP="003D5298" w:rsidRDefault="003D5298" w14:paraId="76DFC525" w14:textId="1A1FC0FC">
      <w:pPr>
        <w:jc w:val="both"/>
      </w:pPr>
      <w:r w:rsidRPr="645AFC59">
        <w:rPr>
          <w:rFonts w:eastAsia="Calibri"/>
        </w:rPr>
        <w:t xml:space="preserve">h) </w:t>
      </w:r>
      <w:r w:rsidR="00AA2630">
        <w:rPr>
          <w:rFonts w:eastAsia="Calibri"/>
        </w:rPr>
        <w:t>Salidas:</w:t>
      </w:r>
    </w:p>
    <w:p w:rsidR="003D5298" w:rsidP="00AA2630" w:rsidRDefault="003D5298" w14:paraId="019B183A" w14:textId="77777777">
      <w:pPr>
        <w:pStyle w:val="ListParagraph"/>
        <w:widowControl/>
        <w:numPr>
          <w:ilvl w:val="0"/>
          <w:numId w:val="100"/>
        </w:numPr>
        <w:spacing w:after="160" w:line="259" w:lineRule="auto"/>
        <w:jc w:val="both"/>
      </w:pPr>
      <w:r>
        <w:t>Modificación de los datos de un técnico correcto “Técnico Modificado Correctamente”</w:t>
      </w:r>
    </w:p>
    <w:p w:rsidRPr="00DC63EC" w:rsidR="003D5298" w:rsidP="00AA2630" w:rsidRDefault="003D5298" w14:paraId="35FD1F3F" w14:textId="77777777">
      <w:pPr>
        <w:pStyle w:val="ListParagraph"/>
        <w:widowControl/>
        <w:numPr>
          <w:ilvl w:val="0"/>
          <w:numId w:val="100"/>
        </w:numPr>
        <w:spacing w:after="160" w:line="259" w:lineRule="auto"/>
        <w:jc w:val="both"/>
      </w:pPr>
      <w:r>
        <w:t xml:space="preserve">Datos de un técnico incorrecto: </w:t>
      </w:r>
      <w:r w:rsidRPr="00013694">
        <w:t>"Ingrese correo electrónico correctamente"</w:t>
      </w:r>
    </w:p>
    <w:p w:rsidRPr="005C0EBF" w:rsidR="003D5298" w:rsidP="003D5298" w:rsidRDefault="003D5298" w14:paraId="4AA473E0" w14:textId="77777777">
      <w:pPr>
        <w:jc w:val="both"/>
        <w:rPr>
          <w:lang w:val="es-EC"/>
        </w:rPr>
      </w:pPr>
    </w:p>
    <w:p w:rsidRPr="005C0EBF" w:rsidR="003D5298" w:rsidP="003D5298" w:rsidRDefault="003D5298" w14:paraId="21FE4253" w14:textId="77777777">
      <w:pPr>
        <w:jc w:val="both"/>
        <w:rPr>
          <w:lang w:val="es-EC"/>
        </w:rPr>
      </w:pPr>
      <w:r w:rsidRPr="005C0EBF">
        <w:rPr>
          <w:lang w:val="es-EC"/>
        </w:rPr>
        <w:t>rt10v1.0</w:t>
      </w:r>
    </w:p>
    <w:p w:rsidRPr="005C0EBF" w:rsidR="003D5298" w:rsidP="003D5298" w:rsidRDefault="003D5298" w14:paraId="32433DD9" w14:textId="77777777">
      <w:pPr>
        <w:jc w:val="both"/>
        <w:rPr>
          <w:lang w:val="es-EC"/>
        </w:rPr>
      </w:pPr>
      <w:r w:rsidRPr="005C0EBF">
        <w:rPr>
          <w:rFonts w:eastAsia="Calibri"/>
          <w:lang w:val="es-EC"/>
        </w:rPr>
        <w:t>a) Descripción: El sistema permitirá modificar al mismo tiempo el correo electrónico, los números de teléfono convencional, los números de teléfono celular, el sector y el alcance de un técnico, identificándolo por su nombre, pero no permitirá modificar el nombre ni la cédula de ciudadanía.</w:t>
      </w:r>
    </w:p>
    <w:p w:rsidRPr="005C0EBF" w:rsidR="003D5298" w:rsidP="003D5298" w:rsidRDefault="003D5298" w14:paraId="58A8838C" w14:textId="2B8350BB">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3CB8A45" w14:textId="6B7C491B">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42844EEF" w14:textId="707EDA0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68D506C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4F7300D3" w14:textId="77777777">
      <w:pPr>
        <w:jc w:val="both"/>
      </w:pPr>
      <w:r w:rsidRPr="645AFC59">
        <w:rPr>
          <w:rFonts w:eastAsia="Calibri"/>
        </w:rPr>
        <w:t>f) Entradas:</w:t>
      </w:r>
    </w:p>
    <w:p w:rsidRPr="00166657" w:rsidR="003D5298" w:rsidP="00AA2630" w:rsidRDefault="003D5298" w14:paraId="09F37F63" w14:textId="77777777">
      <w:pPr>
        <w:pStyle w:val="ListParagraph"/>
        <w:widowControl/>
        <w:numPr>
          <w:ilvl w:val="0"/>
          <w:numId w:val="49"/>
        </w:numPr>
        <w:spacing w:after="160" w:line="259" w:lineRule="auto"/>
        <w:jc w:val="both"/>
      </w:pPr>
      <w:r w:rsidRPr="645AFC59">
        <w:rPr>
          <w:rFonts w:eastAsia="Calibri"/>
        </w:rPr>
        <w:t>Correo electrónico</w:t>
      </w:r>
      <w:r>
        <w:rPr>
          <w:rFonts w:eastAsia="Calibri"/>
        </w:rPr>
        <w:t xml:space="preserve">: </w:t>
      </w:r>
      <w:r w:rsidRPr="00FA473E">
        <w:rPr>
          <w:rFonts w:eastAsia="Calibri"/>
        </w:rPr>
        <w:t>cadena de caracteres de hasta 64 caracteres que conste de un nombre de usuario, seguido de una arroba y seguido del dominio.</w:t>
      </w:r>
    </w:p>
    <w:p w:rsidRPr="00166657" w:rsidR="003D5298" w:rsidP="00AA2630" w:rsidRDefault="003D5298" w14:paraId="5D6ABF8C" w14:textId="77777777">
      <w:pPr>
        <w:pStyle w:val="ListParagraph"/>
        <w:widowControl/>
        <w:numPr>
          <w:ilvl w:val="0"/>
          <w:numId w:val="49"/>
        </w:numPr>
        <w:spacing w:after="160" w:line="259" w:lineRule="auto"/>
        <w:jc w:val="both"/>
      </w:pPr>
      <w:r w:rsidRPr="645AFC59">
        <w:rPr>
          <w:rFonts w:eastAsia="Calibri"/>
        </w:rPr>
        <w:t>Números de teléfono convencional</w:t>
      </w:r>
      <w:r>
        <w:rPr>
          <w:rFonts w:eastAsia="Calibri"/>
        </w:rPr>
        <w:t xml:space="preserve">: </w:t>
      </w:r>
      <w:r w:rsidRPr="008E331D">
        <w:rPr>
          <w:rFonts w:eastAsia="Calibri"/>
        </w:rPr>
        <w:t>cadena de caracteres de 9 dígitos, que contengan el prefijo de la provincia que va desde 02 hasta 07.</w:t>
      </w:r>
    </w:p>
    <w:p w:rsidRPr="00166657" w:rsidR="003D5298" w:rsidP="00AA2630" w:rsidRDefault="003D5298" w14:paraId="63433BBE" w14:textId="77777777">
      <w:pPr>
        <w:pStyle w:val="ListParagraph"/>
        <w:widowControl/>
        <w:numPr>
          <w:ilvl w:val="0"/>
          <w:numId w:val="49"/>
        </w:numPr>
        <w:spacing w:after="160" w:line="259" w:lineRule="auto"/>
        <w:jc w:val="both"/>
      </w:pPr>
      <w:r w:rsidRPr="645AFC59">
        <w:rPr>
          <w:rFonts w:eastAsia="Calibri"/>
        </w:rPr>
        <w:t>Números de teléfono celular</w:t>
      </w:r>
      <w:r>
        <w:rPr>
          <w:rFonts w:eastAsia="Calibri"/>
        </w:rPr>
        <w:t xml:space="preserve">: </w:t>
      </w:r>
      <w:r w:rsidRPr="00570585">
        <w:rPr>
          <w:rFonts w:eastAsia="Calibri"/>
        </w:rPr>
        <w:t>cadena de caracteres de 10 dígitos, que comiencen con 09.</w:t>
      </w:r>
    </w:p>
    <w:p w:rsidRPr="00166657" w:rsidR="003D5298" w:rsidP="00AA2630" w:rsidRDefault="003D5298" w14:paraId="2557D8B8" w14:textId="77777777">
      <w:pPr>
        <w:pStyle w:val="ListParagraph"/>
        <w:widowControl/>
        <w:numPr>
          <w:ilvl w:val="0"/>
          <w:numId w:val="49"/>
        </w:numPr>
        <w:spacing w:after="160" w:line="259" w:lineRule="auto"/>
        <w:jc w:val="both"/>
      </w:pPr>
      <w:r w:rsidRPr="645AFC59">
        <w:rPr>
          <w:rFonts w:eastAsia="Calibri"/>
        </w:rPr>
        <w:t>El sector</w:t>
      </w:r>
      <w:r>
        <w:rPr>
          <w:rFonts w:eastAsia="Calibri"/>
        </w:rPr>
        <w:t xml:space="preserve">: </w:t>
      </w:r>
      <w:r w:rsidRPr="00543F1C">
        <w:rPr>
          <w:rFonts w:eastAsia="Calibri"/>
        </w:rPr>
        <w:t>cadena de caracteres de hasta 64 caracteres que contenga solo letras y espacios.</w:t>
      </w:r>
    </w:p>
    <w:p w:rsidRPr="00166657" w:rsidR="003D5298" w:rsidP="00AA2630" w:rsidRDefault="003D5298" w14:paraId="3621C583" w14:textId="77777777">
      <w:pPr>
        <w:pStyle w:val="ListParagraph"/>
        <w:widowControl/>
        <w:numPr>
          <w:ilvl w:val="0"/>
          <w:numId w:val="49"/>
        </w:numPr>
        <w:spacing w:after="160" w:line="259" w:lineRule="auto"/>
        <w:jc w:val="both"/>
      </w:pPr>
      <w:r w:rsidRPr="645AFC59">
        <w:rPr>
          <w:rFonts w:eastAsia="Calibri"/>
        </w:rPr>
        <w:t>Alcance de un técnico</w:t>
      </w:r>
      <w:r>
        <w:rPr>
          <w:rFonts w:eastAsia="Calibri"/>
        </w:rPr>
        <w:t xml:space="preserve">. </w:t>
      </w:r>
      <w:r w:rsidRPr="00D53B02">
        <w:rPr>
          <w:rFonts w:eastAsia="Calibri"/>
        </w:rPr>
        <w:t>cadena de caracteres de hasta 256 caracteres alfanuméricos.</w:t>
      </w:r>
    </w:p>
    <w:p w:rsidRPr="00166657" w:rsidR="003D5298" w:rsidP="00AA2630" w:rsidRDefault="003D5298" w14:paraId="48A3150C" w14:textId="77777777">
      <w:pPr>
        <w:pStyle w:val="ListParagraph"/>
        <w:widowControl/>
        <w:numPr>
          <w:ilvl w:val="0"/>
          <w:numId w:val="49"/>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336B3AC3" w14:textId="77777777">
      <w:pPr>
        <w:jc w:val="both"/>
        <w:rPr>
          <w:lang w:val="es-EC"/>
        </w:rPr>
      </w:pPr>
      <w:r w:rsidRPr="005C0EBF">
        <w:rPr>
          <w:rFonts w:eastAsia="Calibri"/>
          <w:lang w:val="es-EC"/>
        </w:rPr>
        <w:t>g) Proceso:</w:t>
      </w:r>
    </w:p>
    <w:p w:rsidRPr="005C0EBF" w:rsidR="003D5298" w:rsidP="003D5298" w:rsidRDefault="003D5298" w14:paraId="33BA16AB" w14:textId="77777777">
      <w:pPr>
        <w:ind w:left="708"/>
        <w:jc w:val="both"/>
        <w:rPr>
          <w:lang w:val="es-EC"/>
        </w:rPr>
      </w:pPr>
      <w:r w:rsidRPr="005C0EBF">
        <w:rPr>
          <w:lang w:val="es-EC"/>
        </w:rPr>
        <w:t xml:space="preserve">El gerente de Redinco  seleccionará el tipo de búsqueda por nombre e ingresará el nombre y seleccionará el técnico a modificar, posteriormente da clic en el botón modificar y el sistema despliega una ventana donde debe ingresar los datos del técnico: </w:t>
      </w:r>
      <w:r w:rsidRPr="005C0EBF">
        <w:rPr>
          <w:rFonts w:eastAsia="Calibri"/>
          <w:lang w:val="es-EC"/>
        </w:rPr>
        <w:t>correo electrónico, los números de teléfono convencional, los números de teléfono celular, el sector y el alcance de un técnico, y da clic en</w:t>
      </w:r>
      <w:r w:rsidRPr="005C0EBF">
        <w:rPr>
          <w:lang w:val="es-EC"/>
        </w:rPr>
        <w:t xml:space="preserve"> aceptar, el sistema valida los datos, si estos son correctos emitirá un mensaje  “Técnico Modificado Correctamente”, si el nuevo correo electrónico es incorrecto emitirá un mensaje "Ingrese correo electrónico correctamente"</w:t>
      </w:r>
    </w:p>
    <w:p w:rsidR="003D5298" w:rsidP="003D5298" w:rsidRDefault="003D5298" w14:paraId="05047112" w14:textId="2F6F9F32">
      <w:pPr>
        <w:jc w:val="both"/>
      </w:pPr>
      <w:r w:rsidRPr="645AFC59">
        <w:rPr>
          <w:rFonts w:eastAsia="Calibri"/>
        </w:rPr>
        <w:t xml:space="preserve">h) </w:t>
      </w:r>
      <w:r w:rsidR="00AA2630">
        <w:rPr>
          <w:rFonts w:eastAsia="Calibri"/>
        </w:rPr>
        <w:t>Salidas:</w:t>
      </w:r>
    </w:p>
    <w:p w:rsidR="003D5298" w:rsidP="00AA2630" w:rsidRDefault="003D5298" w14:paraId="167275F1" w14:textId="77777777">
      <w:pPr>
        <w:pStyle w:val="ListParagraph"/>
        <w:widowControl/>
        <w:numPr>
          <w:ilvl w:val="0"/>
          <w:numId w:val="100"/>
        </w:numPr>
        <w:spacing w:after="160" w:line="259" w:lineRule="auto"/>
        <w:jc w:val="both"/>
      </w:pPr>
      <w:r>
        <w:t>Modificación de los datos de un técnico correcto “Técnico Modificado Correctamente”</w:t>
      </w:r>
    </w:p>
    <w:p w:rsidRPr="00FB0392" w:rsidR="003D5298" w:rsidP="00AA2630" w:rsidRDefault="003D5298" w14:paraId="40234D15" w14:textId="77777777">
      <w:pPr>
        <w:pStyle w:val="ListParagraph"/>
        <w:widowControl/>
        <w:numPr>
          <w:ilvl w:val="0"/>
          <w:numId w:val="100"/>
        </w:numPr>
        <w:spacing w:after="160" w:line="259" w:lineRule="auto"/>
        <w:jc w:val="both"/>
      </w:pPr>
      <w:r>
        <w:t xml:space="preserve">Datos de un técnico incorrecto: </w:t>
      </w:r>
      <w:r w:rsidRPr="00013694">
        <w:t>"Ingrese correo electrónico correctamente"</w:t>
      </w:r>
    </w:p>
    <w:p w:rsidRPr="005C0EBF" w:rsidR="003D5298" w:rsidP="003D5298" w:rsidRDefault="003D5298" w14:paraId="2550F0C1" w14:textId="77777777">
      <w:pPr>
        <w:jc w:val="both"/>
        <w:rPr>
          <w:lang w:val="es-EC"/>
        </w:rPr>
      </w:pPr>
      <w:r w:rsidRPr="005C0EBF">
        <w:rPr>
          <w:lang w:val="es-EC"/>
        </w:rPr>
        <w:t>rt11v1.0</w:t>
      </w:r>
    </w:p>
    <w:p w:rsidRPr="005C0EBF" w:rsidR="003D5298" w:rsidP="003D5298" w:rsidRDefault="003D5298" w14:paraId="2D30D296" w14:textId="77777777">
      <w:pPr>
        <w:jc w:val="both"/>
        <w:rPr>
          <w:lang w:val="es-EC"/>
        </w:rPr>
      </w:pPr>
      <w:r w:rsidRPr="005C0EBF">
        <w:rPr>
          <w:rFonts w:eastAsia="Calibri"/>
          <w:lang w:val="es-EC"/>
        </w:rPr>
        <w:t>a) Descripción: El sistema permitirá modificar el correo electrónico de un técnico, identificándolo por su cédula de ciudadanía.</w:t>
      </w:r>
    </w:p>
    <w:p w:rsidRPr="005C0EBF" w:rsidR="003D5298" w:rsidP="003D5298" w:rsidRDefault="003D5298" w14:paraId="450BA05B" w14:textId="5669CF0C">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6A13910F" w14:textId="132B0CBD">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0BB0C9AA" w14:textId="7E195E0B">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183530BD"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4B9B7C0E" w14:textId="77777777">
      <w:pPr>
        <w:jc w:val="both"/>
      </w:pPr>
      <w:r w:rsidRPr="645AFC59">
        <w:rPr>
          <w:rFonts w:eastAsia="Calibri"/>
        </w:rPr>
        <w:t>f) Entradas:</w:t>
      </w:r>
    </w:p>
    <w:p w:rsidRPr="00166657" w:rsidR="003D5298" w:rsidP="00AA2630" w:rsidRDefault="003D5298" w14:paraId="26F3042C" w14:textId="77777777">
      <w:pPr>
        <w:pStyle w:val="ListParagraph"/>
        <w:widowControl/>
        <w:numPr>
          <w:ilvl w:val="0"/>
          <w:numId w:val="50"/>
        </w:numPr>
        <w:spacing w:after="160" w:line="259" w:lineRule="auto"/>
        <w:jc w:val="both"/>
      </w:pPr>
      <w:r w:rsidRPr="645AFC59">
        <w:rPr>
          <w:rFonts w:eastAsia="Calibri"/>
        </w:rPr>
        <w:t>Correo electrónico</w:t>
      </w:r>
      <w:r>
        <w:rPr>
          <w:rFonts w:eastAsia="Calibri"/>
        </w:rPr>
        <w:t xml:space="preserve">: </w:t>
      </w:r>
      <w:r w:rsidRPr="00BC15D0">
        <w:rPr>
          <w:rFonts w:eastAsia="Calibri"/>
        </w:rPr>
        <w:t>cadena de caracteres de hasta 64 caracteres que conste de un nombre de usuario, seguido de una arroba y seguido del dominio.</w:t>
      </w:r>
    </w:p>
    <w:p w:rsidRPr="00166657" w:rsidR="003D5298" w:rsidP="00AA2630" w:rsidRDefault="003D5298" w14:paraId="53F3D2B7" w14:textId="77777777">
      <w:pPr>
        <w:pStyle w:val="ListParagraph"/>
        <w:widowControl/>
        <w:numPr>
          <w:ilvl w:val="0"/>
          <w:numId w:val="50"/>
        </w:numPr>
        <w:spacing w:after="160" w:line="259" w:lineRule="auto"/>
        <w:jc w:val="both"/>
      </w:pPr>
      <w:r w:rsidRPr="645AFC59">
        <w:rPr>
          <w:rFonts w:eastAsia="Calibri"/>
        </w:rPr>
        <w:t>Cédula de ciudadanía</w:t>
      </w:r>
      <w:r>
        <w:rPr>
          <w:rFonts w:eastAsia="Calibri"/>
        </w:rPr>
        <w:t xml:space="preserve">: </w:t>
      </w:r>
      <w:r w:rsidRPr="00ED2930">
        <w:rPr>
          <w:rFonts w:eastAsia="Calibri"/>
        </w:rPr>
        <w:t>cadena de caracteres de 10 dígitos con el último dígito como dígito verificador.</w:t>
      </w:r>
    </w:p>
    <w:p w:rsidRPr="005C0EBF" w:rsidR="003D5298" w:rsidP="003D5298" w:rsidRDefault="003D5298" w14:paraId="4BE7A24D" w14:textId="77777777">
      <w:pPr>
        <w:jc w:val="both"/>
        <w:rPr>
          <w:lang w:val="es-EC"/>
        </w:rPr>
      </w:pPr>
      <w:r w:rsidRPr="005C0EBF">
        <w:rPr>
          <w:rFonts w:eastAsia="Calibri"/>
          <w:lang w:val="es-EC"/>
        </w:rPr>
        <w:t>g) Proceso:</w:t>
      </w:r>
    </w:p>
    <w:p w:rsidRPr="005C0EBF" w:rsidR="003D5298" w:rsidP="003D5298" w:rsidRDefault="003D5298" w14:paraId="104A4C6D" w14:textId="77777777">
      <w:pPr>
        <w:ind w:left="708"/>
        <w:jc w:val="both"/>
        <w:rPr>
          <w:lang w:val="es-EC"/>
        </w:rPr>
      </w:pPr>
      <w:r w:rsidRPr="005C0EBF">
        <w:rPr>
          <w:lang w:val="es-EC"/>
        </w:rPr>
        <w:t>El gerente de Redinco  seleccionará el tipo de búsqueda por cédula de ciudadanía e ingresará el número y seleccionará el técnico a modificar, posteriormente da clic en el botón modificar y el sistema despliega una ventana donde debe ingresar el nuevo correo electrónico</w:t>
      </w:r>
      <w:r w:rsidRPr="005C0EBF">
        <w:rPr>
          <w:rFonts w:eastAsia="Calibri"/>
          <w:lang w:val="es-EC"/>
        </w:rPr>
        <w:t>, y da clic en</w:t>
      </w:r>
      <w:r w:rsidRPr="005C0EBF">
        <w:rPr>
          <w:lang w:val="es-EC"/>
        </w:rPr>
        <w:t xml:space="preserve"> aceptar, el sistema valida los datos, si estos son correctos emitirá un mensaje  “Técnico Modificado Correctamente”, si el nuevo correo electrónico es incorrecto emitirá un mensaje "Ingrese correo electrónico correctamente".</w:t>
      </w:r>
    </w:p>
    <w:p w:rsidR="003D5298" w:rsidP="003D5298" w:rsidRDefault="003D5298" w14:paraId="0D62AD05" w14:textId="3C939D8A">
      <w:pPr>
        <w:jc w:val="both"/>
      </w:pPr>
      <w:r w:rsidRPr="645AFC59">
        <w:rPr>
          <w:rFonts w:eastAsia="Calibri"/>
        </w:rPr>
        <w:t xml:space="preserve">h) </w:t>
      </w:r>
      <w:r w:rsidR="00AA2630">
        <w:rPr>
          <w:rFonts w:eastAsia="Calibri"/>
        </w:rPr>
        <w:t>Salidas:</w:t>
      </w:r>
    </w:p>
    <w:p w:rsidR="003D5298" w:rsidP="00AA2630" w:rsidRDefault="003D5298" w14:paraId="1D944DDE" w14:textId="77777777">
      <w:pPr>
        <w:pStyle w:val="ListParagraph"/>
        <w:widowControl/>
        <w:numPr>
          <w:ilvl w:val="0"/>
          <w:numId w:val="100"/>
        </w:numPr>
        <w:spacing w:after="160" w:line="259" w:lineRule="auto"/>
        <w:jc w:val="both"/>
      </w:pPr>
      <w:r>
        <w:t>Modificación de los datos de un técnico correcto “Técnico Modificado Correctamente”</w:t>
      </w:r>
    </w:p>
    <w:p w:rsidRPr="00FB0392" w:rsidR="003D5298" w:rsidP="00AA2630" w:rsidRDefault="003D5298" w14:paraId="5D7C0833" w14:textId="77777777">
      <w:pPr>
        <w:pStyle w:val="ListParagraph"/>
        <w:widowControl/>
        <w:numPr>
          <w:ilvl w:val="0"/>
          <w:numId w:val="100"/>
        </w:numPr>
        <w:spacing w:after="160" w:line="259" w:lineRule="auto"/>
        <w:jc w:val="both"/>
      </w:pPr>
      <w:r>
        <w:t xml:space="preserve">Datos de un técnico incorrecto: </w:t>
      </w:r>
      <w:r w:rsidRPr="00013694">
        <w:t>"Ingrese correo electrónico correctamente"</w:t>
      </w:r>
    </w:p>
    <w:p w:rsidRPr="005C0EBF" w:rsidR="003D5298" w:rsidP="003D5298" w:rsidRDefault="003D5298" w14:paraId="7A538276" w14:textId="77777777">
      <w:pPr>
        <w:jc w:val="both"/>
        <w:rPr>
          <w:lang w:val="es-EC"/>
        </w:rPr>
      </w:pPr>
      <w:r w:rsidRPr="005C0EBF">
        <w:rPr>
          <w:lang w:val="es-EC"/>
        </w:rPr>
        <w:t>rt12v1.0</w:t>
      </w:r>
    </w:p>
    <w:p w:rsidRPr="005C0EBF" w:rsidR="003D5298" w:rsidP="003D5298" w:rsidRDefault="003D5298" w14:paraId="70C0E552" w14:textId="77777777">
      <w:pPr>
        <w:jc w:val="both"/>
        <w:rPr>
          <w:lang w:val="es-EC"/>
        </w:rPr>
      </w:pPr>
      <w:r w:rsidRPr="005C0EBF">
        <w:rPr>
          <w:rFonts w:eastAsia="Calibri"/>
          <w:lang w:val="es-EC"/>
        </w:rPr>
        <w:t>a) Descripción: El sistema permitirá modificar el correo electrónico de un técnico, identificándolo por su nombre.</w:t>
      </w:r>
    </w:p>
    <w:p w:rsidRPr="005C0EBF" w:rsidR="003D5298" w:rsidP="003D5298" w:rsidRDefault="003D5298" w14:paraId="332A6FC1" w14:textId="07F65CE7">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E0E076A" w14:textId="5B79A85F">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7B3F7892" w14:textId="7B3EA821">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4D017E09"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4D4D08FE" w14:textId="77777777">
      <w:pPr>
        <w:jc w:val="both"/>
      </w:pPr>
      <w:r w:rsidRPr="645AFC59">
        <w:rPr>
          <w:rFonts w:eastAsia="Calibri"/>
        </w:rPr>
        <w:t>f) Entradas:</w:t>
      </w:r>
    </w:p>
    <w:p w:rsidRPr="00166657" w:rsidR="003D5298" w:rsidP="00AA2630" w:rsidRDefault="003D5298" w14:paraId="1F5EDD6E" w14:textId="77777777">
      <w:pPr>
        <w:pStyle w:val="ListParagraph"/>
        <w:widowControl/>
        <w:numPr>
          <w:ilvl w:val="0"/>
          <w:numId w:val="51"/>
        </w:numPr>
        <w:spacing w:after="160" w:line="259" w:lineRule="auto"/>
        <w:jc w:val="both"/>
      </w:pPr>
      <w:r w:rsidRPr="645AFC59">
        <w:rPr>
          <w:rFonts w:eastAsia="Calibri"/>
        </w:rPr>
        <w:t>Correo electrónico</w:t>
      </w:r>
      <w:r>
        <w:rPr>
          <w:rFonts w:eastAsia="Calibri"/>
        </w:rPr>
        <w:t xml:space="preserve">: </w:t>
      </w:r>
      <w:r w:rsidRPr="00BC15D0">
        <w:rPr>
          <w:rFonts w:eastAsia="Calibri"/>
        </w:rPr>
        <w:t>cadena de caracteres de hasta 64 caracteres que conste de un nombre de usuario, seguido de una arroba y seguido del dominio.</w:t>
      </w:r>
    </w:p>
    <w:p w:rsidRPr="00166657" w:rsidR="003D5298" w:rsidP="00AA2630" w:rsidRDefault="003D5298" w14:paraId="156180AF" w14:textId="77777777">
      <w:pPr>
        <w:pStyle w:val="ListParagraph"/>
        <w:widowControl/>
        <w:numPr>
          <w:ilvl w:val="0"/>
          <w:numId w:val="51"/>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58926422" w14:textId="77777777">
      <w:pPr>
        <w:jc w:val="both"/>
        <w:rPr>
          <w:lang w:val="es-EC"/>
        </w:rPr>
      </w:pPr>
      <w:r w:rsidRPr="005C0EBF">
        <w:rPr>
          <w:rFonts w:eastAsia="Calibri"/>
          <w:lang w:val="es-EC"/>
        </w:rPr>
        <w:t>g) Proceso:</w:t>
      </w:r>
    </w:p>
    <w:p w:rsidRPr="005C0EBF" w:rsidR="003D5298" w:rsidP="003D5298" w:rsidRDefault="003D5298" w14:paraId="03184CCA" w14:textId="77777777">
      <w:pPr>
        <w:ind w:left="708"/>
        <w:jc w:val="both"/>
        <w:rPr>
          <w:lang w:val="es-EC"/>
        </w:rPr>
      </w:pPr>
      <w:r w:rsidRPr="005C0EBF">
        <w:rPr>
          <w:lang w:val="es-EC"/>
        </w:rPr>
        <w:t>El gerente de Redinco  seleccionará el tipo de búsqueda por nombre e ingresará el nombre y seleccionará el técnico a modificar, posteriormente da clic en el botón modificar y el sistema despliega una ventana donde debe ingresar el nuevo correo electrónico</w:t>
      </w:r>
      <w:r w:rsidRPr="005C0EBF">
        <w:rPr>
          <w:rFonts w:eastAsia="Calibri"/>
          <w:lang w:val="es-EC"/>
        </w:rPr>
        <w:t>, y da clic en</w:t>
      </w:r>
      <w:r w:rsidRPr="005C0EBF">
        <w:rPr>
          <w:lang w:val="es-EC"/>
        </w:rPr>
        <w:t xml:space="preserve"> aceptar, el sistema valida los datos, si estos son correctos emitirá un mensaje  “Técnico Modificado Correctamente”, si el nuevo correo electrónico es incorrecto emitirá un mensaje "Ingrese correo electrónico correctamente".</w:t>
      </w:r>
    </w:p>
    <w:p w:rsidR="003D5298" w:rsidP="003D5298" w:rsidRDefault="003D5298" w14:paraId="56468C17" w14:textId="1C620757">
      <w:pPr>
        <w:jc w:val="both"/>
      </w:pPr>
      <w:r w:rsidRPr="645AFC59">
        <w:rPr>
          <w:rFonts w:eastAsia="Calibri"/>
        </w:rPr>
        <w:t xml:space="preserve">h) </w:t>
      </w:r>
      <w:r w:rsidR="00AA2630">
        <w:rPr>
          <w:rFonts w:eastAsia="Calibri"/>
        </w:rPr>
        <w:t>Salidas:</w:t>
      </w:r>
    </w:p>
    <w:p w:rsidR="003D5298" w:rsidP="00AA2630" w:rsidRDefault="003D5298" w14:paraId="6B793CBA" w14:textId="77777777">
      <w:pPr>
        <w:pStyle w:val="ListParagraph"/>
        <w:widowControl/>
        <w:numPr>
          <w:ilvl w:val="0"/>
          <w:numId w:val="100"/>
        </w:numPr>
        <w:spacing w:after="160" w:line="259" w:lineRule="auto"/>
        <w:jc w:val="both"/>
      </w:pPr>
      <w:r>
        <w:t>Modificación de los datos de un técnico correcto “Técnico Modificado Correctamente”</w:t>
      </w:r>
    </w:p>
    <w:p w:rsidRPr="00FB0392" w:rsidR="003D5298" w:rsidP="00AA2630" w:rsidRDefault="003D5298" w14:paraId="251B8B68" w14:textId="77777777">
      <w:pPr>
        <w:pStyle w:val="ListParagraph"/>
        <w:widowControl/>
        <w:numPr>
          <w:ilvl w:val="0"/>
          <w:numId w:val="100"/>
        </w:numPr>
        <w:spacing w:after="160" w:line="259" w:lineRule="auto"/>
        <w:jc w:val="both"/>
      </w:pPr>
      <w:r>
        <w:t xml:space="preserve">Datos de un técnico incorrecto: </w:t>
      </w:r>
      <w:r w:rsidRPr="00013694">
        <w:t>"Ingrese correo electrónico correctamente"</w:t>
      </w:r>
    </w:p>
    <w:p w:rsidRPr="005C0EBF" w:rsidR="003D5298" w:rsidP="003D5298" w:rsidRDefault="003D5298" w14:paraId="2CBFD48C" w14:textId="77777777">
      <w:pPr>
        <w:jc w:val="both"/>
        <w:rPr>
          <w:lang w:val="es-EC"/>
        </w:rPr>
      </w:pPr>
      <w:r w:rsidRPr="005C0EBF">
        <w:rPr>
          <w:lang w:val="es-EC"/>
        </w:rPr>
        <w:t>rt13v1.0</w:t>
      </w:r>
    </w:p>
    <w:p w:rsidRPr="005C0EBF" w:rsidR="003D5298" w:rsidP="003D5298" w:rsidRDefault="003D5298" w14:paraId="5649C870" w14:textId="77777777">
      <w:pPr>
        <w:jc w:val="both"/>
        <w:rPr>
          <w:lang w:val="es-EC"/>
        </w:rPr>
      </w:pPr>
      <w:r w:rsidRPr="005C0EBF">
        <w:rPr>
          <w:rFonts w:eastAsia="Calibri"/>
          <w:lang w:val="es-EC"/>
        </w:rPr>
        <w:t>a) Descripción: El sistema permitirá modificar los números de teléfono convencional de un técnico, identificándolo por su cédula de ciudadanía.</w:t>
      </w:r>
    </w:p>
    <w:p w:rsidRPr="005C0EBF" w:rsidR="003D5298" w:rsidP="003D5298" w:rsidRDefault="003D5298" w14:paraId="679B58C3" w14:textId="4ABA7A30">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4DA91624" w14:textId="7900C37B">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6AC35318" w14:textId="77F8A48B">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6257AEC3"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8D85005" w14:textId="77777777">
      <w:pPr>
        <w:jc w:val="both"/>
      </w:pPr>
      <w:r w:rsidRPr="645AFC59">
        <w:rPr>
          <w:rFonts w:eastAsia="Calibri"/>
        </w:rPr>
        <w:t>f) Entradas:</w:t>
      </w:r>
    </w:p>
    <w:p w:rsidRPr="00E95CFC" w:rsidR="003D5298" w:rsidP="00AA2630" w:rsidRDefault="003D5298" w14:paraId="7D82C035" w14:textId="77777777">
      <w:pPr>
        <w:pStyle w:val="ListParagraph"/>
        <w:widowControl/>
        <w:numPr>
          <w:ilvl w:val="0"/>
          <w:numId w:val="52"/>
        </w:numPr>
        <w:spacing w:after="160" w:line="259" w:lineRule="auto"/>
        <w:jc w:val="both"/>
      </w:pPr>
      <w:r w:rsidRPr="645AFC59">
        <w:rPr>
          <w:rFonts w:eastAsia="Calibri"/>
        </w:rPr>
        <w:t>Números de teléfono convencional</w:t>
      </w:r>
      <w:r>
        <w:rPr>
          <w:rFonts w:eastAsia="Calibri"/>
        </w:rPr>
        <w:t xml:space="preserve">: </w:t>
      </w:r>
      <w:r w:rsidRPr="008E331D">
        <w:rPr>
          <w:rFonts w:eastAsia="Calibri"/>
        </w:rPr>
        <w:t>cadena de caracteres de 9 dígitos, que contengan el prefijo de la provincia que va desde 02 hasta 07.</w:t>
      </w:r>
    </w:p>
    <w:p w:rsidRPr="00E95CFC" w:rsidR="003D5298" w:rsidP="00AA2630" w:rsidRDefault="003D5298" w14:paraId="1C149CC7" w14:textId="77777777">
      <w:pPr>
        <w:pStyle w:val="ListParagraph"/>
        <w:widowControl/>
        <w:numPr>
          <w:ilvl w:val="0"/>
          <w:numId w:val="52"/>
        </w:numPr>
        <w:spacing w:after="160" w:line="259" w:lineRule="auto"/>
        <w:jc w:val="both"/>
      </w:pPr>
      <w:r w:rsidRPr="00E95CFC">
        <w:t>Cédula de Ciudadanía: cadena de caracteres de 10 dígitos con el último dígito como dígito verificador.</w:t>
      </w:r>
    </w:p>
    <w:p w:rsidRPr="005C0EBF" w:rsidR="003D5298" w:rsidP="003D5298" w:rsidRDefault="003D5298" w14:paraId="5DCF4AF1" w14:textId="77777777">
      <w:pPr>
        <w:jc w:val="both"/>
        <w:rPr>
          <w:lang w:val="es-EC"/>
        </w:rPr>
      </w:pPr>
      <w:r w:rsidRPr="005C0EBF">
        <w:rPr>
          <w:rFonts w:eastAsia="Calibri"/>
          <w:lang w:val="es-EC"/>
        </w:rPr>
        <w:t>g) Proceso:</w:t>
      </w:r>
    </w:p>
    <w:p w:rsidRPr="005C0EBF" w:rsidR="003D5298" w:rsidP="003D5298" w:rsidRDefault="003D5298" w14:paraId="747AF8C8" w14:textId="77777777">
      <w:pPr>
        <w:ind w:left="348"/>
        <w:jc w:val="both"/>
        <w:rPr>
          <w:lang w:val="es-EC"/>
        </w:rPr>
      </w:pPr>
      <w:r w:rsidRPr="005C0EBF">
        <w:rPr>
          <w:lang w:val="es-EC"/>
        </w:rPr>
        <w:t xml:space="preserve">El gerente de Redinco  seleccionará el tipo de búsqueda por cédula de ciudadanía e ingresará el número y seleccionará el técnico a modificar, posteriormente da clic en el botón modificar y el sistema despliega una ventana donde debe ingresar los </w:t>
      </w:r>
      <w:r w:rsidRPr="005C0EBF">
        <w:rPr>
          <w:rFonts w:eastAsia="Calibri"/>
          <w:lang w:val="es-EC"/>
        </w:rPr>
        <w:t>números de teléfono convencional, y da clic en</w:t>
      </w:r>
      <w:r w:rsidRPr="005C0EBF">
        <w:rPr>
          <w:lang w:val="es-EC"/>
        </w:rPr>
        <w:t xml:space="preserve"> aceptar, el sistema valida los datos, si estos son correctos emitirá un mensaje  “Técnico Modificado Correctamente”.</w:t>
      </w:r>
    </w:p>
    <w:p w:rsidR="003D5298" w:rsidP="003D5298" w:rsidRDefault="003D5298" w14:paraId="2CA70CD0" w14:textId="2A153736">
      <w:pPr>
        <w:jc w:val="both"/>
      </w:pPr>
      <w:r w:rsidRPr="645AFC59">
        <w:rPr>
          <w:rFonts w:eastAsia="Calibri"/>
        </w:rPr>
        <w:t xml:space="preserve">h) </w:t>
      </w:r>
      <w:r w:rsidR="00AA2630">
        <w:rPr>
          <w:rFonts w:eastAsia="Calibri"/>
        </w:rPr>
        <w:t>Salidas:</w:t>
      </w:r>
    </w:p>
    <w:p w:rsidRPr="00FB0392" w:rsidR="003D5298" w:rsidP="00AA2630" w:rsidRDefault="003D5298" w14:paraId="1FA360A8"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59BFBF62" w14:textId="77777777">
      <w:pPr>
        <w:jc w:val="both"/>
        <w:rPr>
          <w:lang w:val="es-EC"/>
        </w:rPr>
      </w:pPr>
      <w:r w:rsidRPr="005C0EBF">
        <w:rPr>
          <w:lang w:val="es-EC"/>
        </w:rPr>
        <w:t>rt14v1.0</w:t>
      </w:r>
    </w:p>
    <w:p w:rsidRPr="005C0EBF" w:rsidR="003D5298" w:rsidP="003D5298" w:rsidRDefault="003D5298" w14:paraId="2C1DEED7" w14:textId="77777777">
      <w:pPr>
        <w:jc w:val="both"/>
        <w:rPr>
          <w:lang w:val="es-EC"/>
        </w:rPr>
      </w:pPr>
      <w:r w:rsidRPr="005C0EBF">
        <w:rPr>
          <w:rFonts w:eastAsia="Calibri"/>
          <w:lang w:val="es-EC"/>
        </w:rPr>
        <w:t>a) Descripción: El sistema permitirá modificar los números de teléfono convencional de un técnico, identificándolo por su nombre.</w:t>
      </w:r>
    </w:p>
    <w:p w:rsidRPr="005C0EBF" w:rsidR="003D5298" w:rsidP="003D5298" w:rsidRDefault="003D5298" w14:paraId="13607896" w14:textId="482A0DBA">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6FEDB18" w14:textId="2AF19015">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2A28284C" w14:textId="19DA9C8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619EB9C2"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14932A0" w14:textId="77777777">
      <w:pPr>
        <w:jc w:val="both"/>
      </w:pPr>
      <w:r w:rsidRPr="645AFC59">
        <w:rPr>
          <w:rFonts w:eastAsia="Calibri"/>
        </w:rPr>
        <w:t>f) Entradas:</w:t>
      </w:r>
    </w:p>
    <w:p w:rsidRPr="00166657" w:rsidR="003D5298" w:rsidP="00AA2630" w:rsidRDefault="003D5298" w14:paraId="1027F43A" w14:textId="77777777">
      <w:pPr>
        <w:pStyle w:val="ListParagraph"/>
        <w:widowControl/>
        <w:numPr>
          <w:ilvl w:val="0"/>
          <w:numId w:val="53"/>
        </w:numPr>
        <w:spacing w:after="160" w:line="259" w:lineRule="auto"/>
        <w:jc w:val="both"/>
      </w:pPr>
      <w:r w:rsidRPr="645AFC59">
        <w:rPr>
          <w:rFonts w:eastAsia="Calibri"/>
        </w:rPr>
        <w:t>Números de teléfono convencional</w:t>
      </w:r>
      <w:r>
        <w:rPr>
          <w:rFonts w:eastAsia="Calibri"/>
        </w:rPr>
        <w:t xml:space="preserve">: </w:t>
      </w:r>
      <w:r w:rsidRPr="008E331D">
        <w:rPr>
          <w:rFonts w:eastAsia="Calibri"/>
        </w:rPr>
        <w:t>cadena de caracteres de 9 dígitos, que contengan el prefijo de la provincia que va desde 02 hasta 07.</w:t>
      </w:r>
    </w:p>
    <w:p w:rsidRPr="00166657" w:rsidR="003D5298" w:rsidP="00AA2630" w:rsidRDefault="003D5298" w14:paraId="67D10F36" w14:textId="77777777">
      <w:pPr>
        <w:pStyle w:val="ListParagraph"/>
        <w:widowControl/>
        <w:numPr>
          <w:ilvl w:val="0"/>
          <w:numId w:val="53"/>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5A418905" w14:textId="77777777">
      <w:pPr>
        <w:jc w:val="both"/>
        <w:rPr>
          <w:lang w:val="es-EC"/>
        </w:rPr>
      </w:pPr>
      <w:r w:rsidRPr="005C0EBF">
        <w:rPr>
          <w:rFonts w:eastAsia="Calibri"/>
          <w:lang w:val="es-EC"/>
        </w:rPr>
        <w:t>g) Proceso:</w:t>
      </w:r>
    </w:p>
    <w:p w:rsidRPr="005C0EBF" w:rsidR="003D5298" w:rsidP="003D5298" w:rsidRDefault="003D5298" w14:paraId="1F326F11" w14:textId="77777777">
      <w:pPr>
        <w:ind w:left="348"/>
        <w:jc w:val="both"/>
        <w:rPr>
          <w:lang w:val="es-EC"/>
        </w:rPr>
      </w:pPr>
      <w:r w:rsidRPr="005C0EBF">
        <w:rPr>
          <w:lang w:val="es-EC"/>
        </w:rPr>
        <w:t xml:space="preserve">El gerente de Redinco  seleccionará el tipo de búsqueda por nombre e ingresará el nombre y seleccionará el técnico a modificar, posteriormente da clic en el botón modificar y el sistema despliega una ventana donde debe ingresar los </w:t>
      </w:r>
      <w:r w:rsidRPr="005C0EBF">
        <w:rPr>
          <w:rFonts w:eastAsia="Calibri"/>
          <w:lang w:val="es-EC"/>
        </w:rPr>
        <w:t>números de teléfono convencional, y da clic en</w:t>
      </w:r>
      <w:r w:rsidRPr="005C0EBF">
        <w:rPr>
          <w:lang w:val="es-EC"/>
        </w:rPr>
        <w:t xml:space="preserve"> aceptar, el sistema valida los datos, si estos son correctos emitirá un mensaje  “Técnico Modificado Correctamente”.</w:t>
      </w:r>
    </w:p>
    <w:p w:rsidR="003D5298" w:rsidP="003D5298" w:rsidRDefault="003D5298" w14:paraId="6CDBA861" w14:textId="48F72ADE">
      <w:pPr>
        <w:jc w:val="both"/>
      </w:pPr>
      <w:r w:rsidRPr="645AFC59">
        <w:rPr>
          <w:rFonts w:eastAsia="Calibri"/>
        </w:rPr>
        <w:t xml:space="preserve">h) </w:t>
      </w:r>
      <w:r w:rsidR="00AA2630">
        <w:rPr>
          <w:rFonts w:eastAsia="Calibri"/>
        </w:rPr>
        <w:t>Salidas:</w:t>
      </w:r>
    </w:p>
    <w:p w:rsidRPr="00FB0392" w:rsidR="003D5298" w:rsidP="00AA2630" w:rsidRDefault="003D5298" w14:paraId="41D77CD6"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02DCF14B" w14:textId="77777777">
      <w:pPr>
        <w:jc w:val="both"/>
        <w:rPr>
          <w:lang w:val="es-EC"/>
        </w:rPr>
      </w:pPr>
      <w:r w:rsidRPr="005C0EBF">
        <w:rPr>
          <w:lang w:val="es-EC"/>
        </w:rPr>
        <w:t>rt15v1.0</w:t>
      </w:r>
    </w:p>
    <w:p w:rsidRPr="005C0EBF" w:rsidR="003D5298" w:rsidP="003D5298" w:rsidRDefault="003D5298" w14:paraId="71216BA9" w14:textId="77777777">
      <w:pPr>
        <w:jc w:val="both"/>
        <w:rPr>
          <w:lang w:val="es-EC"/>
        </w:rPr>
      </w:pPr>
      <w:r w:rsidRPr="005C0EBF">
        <w:rPr>
          <w:rFonts w:eastAsia="Calibri"/>
          <w:lang w:val="es-EC"/>
        </w:rPr>
        <w:t>a) Descripción: El sistema permitirá modificar los números de teléfono celular de un técnico, identificándolo por su cédula de ciudadanía.</w:t>
      </w:r>
    </w:p>
    <w:p w:rsidRPr="005C0EBF" w:rsidR="003D5298" w:rsidP="003D5298" w:rsidRDefault="003D5298" w14:paraId="2A2C330D" w14:textId="6A0C8E0F">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CAF3F7A" w14:textId="49AC5ADA">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6A232FA4" w14:textId="49000A58">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62E79E63"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AB426CF" w14:textId="77777777">
      <w:pPr>
        <w:jc w:val="both"/>
      </w:pPr>
      <w:r w:rsidRPr="645AFC59">
        <w:rPr>
          <w:rFonts w:eastAsia="Calibri"/>
        </w:rPr>
        <w:t>f) Entradas:</w:t>
      </w:r>
    </w:p>
    <w:p w:rsidRPr="00166657" w:rsidR="003D5298" w:rsidP="00AA2630" w:rsidRDefault="003D5298" w14:paraId="1C41D427" w14:textId="77777777">
      <w:pPr>
        <w:pStyle w:val="ListParagraph"/>
        <w:widowControl/>
        <w:numPr>
          <w:ilvl w:val="0"/>
          <w:numId w:val="54"/>
        </w:numPr>
        <w:spacing w:after="160" w:line="259" w:lineRule="auto"/>
        <w:jc w:val="both"/>
      </w:pPr>
      <w:r w:rsidRPr="645AFC59">
        <w:rPr>
          <w:rFonts w:eastAsia="Calibri"/>
        </w:rPr>
        <w:t>Números de teléfono celular</w:t>
      </w:r>
      <w:r>
        <w:rPr>
          <w:rFonts w:eastAsia="Calibri"/>
        </w:rPr>
        <w:t xml:space="preserve">: </w:t>
      </w:r>
      <w:r w:rsidRPr="00ED73EE">
        <w:rPr>
          <w:rFonts w:eastAsia="Calibri"/>
        </w:rPr>
        <w:t>cadena de caracteres de 10 dígitos, que comiencen con 09.</w:t>
      </w:r>
    </w:p>
    <w:p w:rsidRPr="00166657" w:rsidR="003D5298" w:rsidP="00AA2630" w:rsidRDefault="003D5298" w14:paraId="2474A6CC" w14:textId="77777777">
      <w:pPr>
        <w:pStyle w:val="ListParagraph"/>
        <w:widowControl/>
        <w:numPr>
          <w:ilvl w:val="0"/>
          <w:numId w:val="54"/>
        </w:numPr>
        <w:spacing w:after="160" w:line="259" w:lineRule="auto"/>
        <w:jc w:val="both"/>
      </w:pPr>
      <w:r w:rsidRPr="645AFC59">
        <w:rPr>
          <w:rFonts w:eastAsia="Calibri"/>
        </w:rPr>
        <w:t>Cédula de ciudadanía</w:t>
      </w:r>
      <w:r>
        <w:rPr>
          <w:rFonts w:eastAsia="Calibri"/>
        </w:rPr>
        <w:t xml:space="preserve">: </w:t>
      </w:r>
      <w:r w:rsidRPr="00444D9C">
        <w:rPr>
          <w:rFonts w:eastAsia="Calibri"/>
        </w:rPr>
        <w:t>cadena de caracteres de 10 dígitos con el último dígito como dígito verificador.</w:t>
      </w:r>
    </w:p>
    <w:p w:rsidRPr="005C0EBF" w:rsidR="003D5298" w:rsidP="003D5298" w:rsidRDefault="003D5298" w14:paraId="2A2FB6A7" w14:textId="77777777">
      <w:pPr>
        <w:jc w:val="both"/>
        <w:rPr>
          <w:lang w:val="es-EC"/>
        </w:rPr>
      </w:pPr>
      <w:r w:rsidRPr="005C0EBF">
        <w:rPr>
          <w:rFonts w:eastAsia="Calibri"/>
          <w:lang w:val="es-EC"/>
        </w:rPr>
        <w:t>g) Proceso:</w:t>
      </w:r>
    </w:p>
    <w:p w:rsidRPr="005C0EBF" w:rsidR="003D5298" w:rsidP="003D5298" w:rsidRDefault="003D5298" w14:paraId="037EF6A5" w14:textId="77777777">
      <w:pPr>
        <w:ind w:left="348"/>
        <w:jc w:val="both"/>
        <w:rPr>
          <w:lang w:val="es-EC"/>
        </w:rPr>
      </w:pPr>
      <w:r w:rsidRPr="005C0EBF">
        <w:rPr>
          <w:lang w:val="es-EC"/>
        </w:rPr>
        <w:t xml:space="preserve">El gerente de Redinco  seleccionará el tipo de búsqueda por cédula de ciudadanía e ingresará el número y seleccionará el técnico a modificar, posteriormente da clic en el botón modificar y el sistema despliega una ventana donde debe ingresar los </w:t>
      </w:r>
      <w:r w:rsidRPr="005C0EBF">
        <w:rPr>
          <w:rFonts w:eastAsia="Calibri"/>
          <w:lang w:val="es-EC"/>
        </w:rPr>
        <w:t>números de teléfono celular, y da clic en</w:t>
      </w:r>
      <w:r w:rsidRPr="005C0EBF">
        <w:rPr>
          <w:lang w:val="es-EC"/>
        </w:rPr>
        <w:t xml:space="preserve"> aceptar, el sistema valida los datos, si estos son correctos emitirá un mensaje  “Técnico Modificado Correctamente”.</w:t>
      </w:r>
    </w:p>
    <w:p w:rsidR="003D5298" w:rsidP="003D5298" w:rsidRDefault="003D5298" w14:paraId="38C8C07A" w14:textId="6E692171">
      <w:pPr>
        <w:jc w:val="both"/>
      </w:pPr>
      <w:r w:rsidRPr="645AFC59">
        <w:rPr>
          <w:rFonts w:eastAsia="Calibri"/>
        </w:rPr>
        <w:t xml:space="preserve">h) </w:t>
      </w:r>
      <w:r w:rsidR="00AA2630">
        <w:rPr>
          <w:rFonts w:eastAsia="Calibri"/>
        </w:rPr>
        <w:t>Salidas:</w:t>
      </w:r>
    </w:p>
    <w:p w:rsidRPr="00FB0392" w:rsidR="003D5298" w:rsidP="00AA2630" w:rsidRDefault="003D5298" w14:paraId="088CEC6E"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2156DEDA" w14:textId="77777777">
      <w:pPr>
        <w:jc w:val="both"/>
        <w:rPr>
          <w:lang w:val="es-EC"/>
        </w:rPr>
      </w:pPr>
      <w:r w:rsidRPr="005C0EBF">
        <w:rPr>
          <w:lang w:val="es-EC"/>
        </w:rPr>
        <w:t>rt16v1.0</w:t>
      </w:r>
    </w:p>
    <w:p w:rsidRPr="005C0EBF" w:rsidR="003D5298" w:rsidP="003D5298" w:rsidRDefault="003D5298" w14:paraId="1CB00F17" w14:textId="77777777">
      <w:pPr>
        <w:jc w:val="both"/>
        <w:rPr>
          <w:lang w:val="es-EC"/>
        </w:rPr>
      </w:pPr>
      <w:r w:rsidRPr="005C0EBF">
        <w:rPr>
          <w:rFonts w:eastAsia="Calibri"/>
          <w:lang w:val="es-EC"/>
        </w:rPr>
        <w:t>a) Descripción: El sistema permitirá modificar los números de teléfono celular de un técnico, identificándolo por su nombre.</w:t>
      </w:r>
    </w:p>
    <w:p w:rsidRPr="005C0EBF" w:rsidR="003D5298" w:rsidP="003D5298" w:rsidRDefault="003D5298" w14:paraId="293F9A2E" w14:textId="2AA79CC7">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80AB2BA" w14:textId="77179D16">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1D773F25" w14:textId="1E0245A7">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02BE436A"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82CEC3C" w14:textId="77777777">
      <w:pPr>
        <w:jc w:val="both"/>
      </w:pPr>
      <w:r w:rsidRPr="645AFC59">
        <w:rPr>
          <w:rFonts w:eastAsia="Calibri"/>
        </w:rPr>
        <w:t>f) Entradas:</w:t>
      </w:r>
    </w:p>
    <w:p w:rsidRPr="00166657" w:rsidR="003D5298" w:rsidP="00AA2630" w:rsidRDefault="003D5298" w14:paraId="4E6F9284" w14:textId="77777777">
      <w:pPr>
        <w:pStyle w:val="ListParagraph"/>
        <w:widowControl/>
        <w:numPr>
          <w:ilvl w:val="0"/>
          <w:numId w:val="55"/>
        </w:numPr>
        <w:spacing w:after="160" w:line="259" w:lineRule="auto"/>
        <w:jc w:val="both"/>
      </w:pPr>
      <w:r w:rsidRPr="645AFC59">
        <w:rPr>
          <w:rFonts w:eastAsia="Calibri"/>
        </w:rPr>
        <w:t>Números de teléfono celular</w:t>
      </w:r>
      <w:r>
        <w:rPr>
          <w:rFonts w:eastAsia="Calibri"/>
        </w:rPr>
        <w:t xml:space="preserve">: </w:t>
      </w:r>
      <w:r w:rsidRPr="00B82B3D">
        <w:rPr>
          <w:rFonts w:eastAsia="Calibri"/>
        </w:rPr>
        <w:t>cadena de caracteres de 10 dígitos, que comiencen con 09.</w:t>
      </w:r>
    </w:p>
    <w:p w:rsidRPr="00166657" w:rsidR="003D5298" w:rsidP="00AA2630" w:rsidRDefault="003D5298" w14:paraId="29549ED5" w14:textId="77777777">
      <w:pPr>
        <w:pStyle w:val="ListParagraph"/>
        <w:widowControl/>
        <w:numPr>
          <w:ilvl w:val="0"/>
          <w:numId w:val="55"/>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2E5E12CB" w14:textId="77777777">
      <w:pPr>
        <w:jc w:val="both"/>
        <w:rPr>
          <w:lang w:val="es-EC"/>
        </w:rPr>
      </w:pPr>
      <w:r w:rsidRPr="005C0EBF">
        <w:rPr>
          <w:rFonts w:eastAsia="Calibri"/>
          <w:lang w:val="es-EC"/>
        </w:rPr>
        <w:t>g) Proceso:</w:t>
      </w:r>
    </w:p>
    <w:p w:rsidRPr="005C0EBF" w:rsidR="003D5298" w:rsidP="003D5298" w:rsidRDefault="003D5298" w14:paraId="6A03BF2C" w14:textId="77777777">
      <w:pPr>
        <w:ind w:left="348"/>
        <w:jc w:val="both"/>
        <w:rPr>
          <w:lang w:val="es-EC"/>
        </w:rPr>
      </w:pPr>
      <w:r w:rsidRPr="005C0EBF">
        <w:rPr>
          <w:lang w:val="es-EC"/>
        </w:rPr>
        <w:t xml:space="preserve">El gerente de Redinco  seleccionará el tipo de búsqueda por nombre e ingresará el nombre y seleccionará el técnico a modificar, posteriormente da clic en el botón modificar y el sistema despliega una ventana donde debe ingresar los </w:t>
      </w:r>
      <w:r w:rsidRPr="005C0EBF">
        <w:rPr>
          <w:rFonts w:eastAsia="Calibri"/>
          <w:lang w:val="es-EC"/>
        </w:rPr>
        <w:t>números de teléfono celular, y da clic en</w:t>
      </w:r>
      <w:r w:rsidRPr="005C0EBF">
        <w:rPr>
          <w:lang w:val="es-EC"/>
        </w:rPr>
        <w:t xml:space="preserve"> aceptar, el sistema valida los datos, si estos son correctos emitirá un mensaje  “Técnico Modificado Correctamente”.</w:t>
      </w:r>
    </w:p>
    <w:p w:rsidR="003D5298" w:rsidP="003D5298" w:rsidRDefault="003D5298" w14:paraId="2CC9FB7D" w14:textId="4F6FF85D">
      <w:pPr>
        <w:jc w:val="both"/>
      </w:pPr>
      <w:r w:rsidRPr="645AFC59">
        <w:rPr>
          <w:rFonts w:eastAsia="Calibri"/>
        </w:rPr>
        <w:t xml:space="preserve">h) </w:t>
      </w:r>
      <w:r w:rsidR="00AA2630">
        <w:rPr>
          <w:rFonts w:eastAsia="Calibri"/>
        </w:rPr>
        <w:t>Salidas:</w:t>
      </w:r>
    </w:p>
    <w:p w:rsidR="003D5298" w:rsidP="00AA2630" w:rsidRDefault="003D5298" w14:paraId="5BC1B197"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30C6DD20" w14:textId="77777777">
      <w:pPr>
        <w:jc w:val="both"/>
        <w:rPr>
          <w:lang w:val="es-EC"/>
        </w:rPr>
      </w:pPr>
    </w:p>
    <w:p w:rsidRPr="005C0EBF" w:rsidR="003D5298" w:rsidP="003D5298" w:rsidRDefault="003D5298" w14:paraId="581DE459" w14:textId="77777777">
      <w:pPr>
        <w:jc w:val="both"/>
        <w:rPr>
          <w:lang w:val="es-EC"/>
        </w:rPr>
      </w:pPr>
      <w:r w:rsidRPr="005C0EBF">
        <w:rPr>
          <w:lang w:val="es-EC"/>
        </w:rPr>
        <w:t>rt17v1.0</w:t>
      </w:r>
    </w:p>
    <w:p w:rsidRPr="005C0EBF" w:rsidR="003D5298" w:rsidP="003D5298" w:rsidRDefault="003D5298" w14:paraId="0DCE0E5D" w14:textId="77777777">
      <w:pPr>
        <w:jc w:val="both"/>
        <w:rPr>
          <w:lang w:val="es-EC"/>
        </w:rPr>
      </w:pPr>
      <w:r w:rsidRPr="005C0EBF">
        <w:rPr>
          <w:rFonts w:eastAsia="Calibri"/>
          <w:lang w:val="es-EC"/>
        </w:rPr>
        <w:t>a) Descripción: El sistema permitirá modificar el sector de un técnico, identificándolo por su cédula de ciudadanía.</w:t>
      </w:r>
    </w:p>
    <w:p w:rsidRPr="005C0EBF" w:rsidR="003D5298" w:rsidP="003D5298" w:rsidRDefault="003D5298" w14:paraId="3509CC12" w14:textId="6B8D084D">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3E6908D" w14:textId="6FFD226C">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4F444C09" w14:textId="49A615E8">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0A25D4CF"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861AD03" w14:textId="77777777">
      <w:pPr>
        <w:jc w:val="both"/>
      </w:pPr>
      <w:r w:rsidRPr="645AFC59">
        <w:rPr>
          <w:rFonts w:eastAsia="Calibri"/>
        </w:rPr>
        <w:t>f) Entradas:</w:t>
      </w:r>
    </w:p>
    <w:p w:rsidRPr="00166657" w:rsidR="003D5298" w:rsidP="00AA2630" w:rsidRDefault="003D5298" w14:paraId="0637458D" w14:textId="77777777">
      <w:pPr>
        <w:pStyle w:val="ListParagraph"/>
        <w:widowControl/>
        <w:numPr>
          <w:ilvl w:val="0"/>
          <w:numId w:val="56"/>
        </w:numPr>
        <w:spacing w:after="160" w:line="259" w:lineRule="auto"/>
        <w:jc w:val="both"/>
      </w:pPr>
      <w:r w:rsidRPr="645AFC59">
        <w:rPr>
          <w:rFonts w:eastAsia="Calibri"/>
        </w:rPr>
        <w:t>Sector de un técnico</w:t>
      </w:r>
      <w:r>
        <w:rPr>
          <w:rFonts w:eastAsia="Calibri"/>
        </w:rPr>
        <w:t xml:space="preserve">: </w:t>
      </w:r>
      <w:r w:rsidRPr="00543F1C">
        <w:rPr>
          <w:rFonts w:eastAsia="Calibri"/>
        </w:rPr>
        <w:t>cadena de caracteres de hasta 64 caracteres que contenga solo letras y espacios.</w:t>
      </w:r>
    </w:p>
    <w:p w:rsidRPr="00561E8A" w:rsidR="003D5298" w:rsidP="00AA2630" w:rsidRDefault="003D5298" w14:paraId="1173F68F" w14:textId="77777777">
      <w:pPr>
        <w:pStyle w:val="ListParagraph"/>
        <w:widowControl/>
        <w:numPr>
          <w:ilvl w:val="0"/>
          <w:numId w:val="56"/>
        </w:numPr>
        <w:spacing w:after="160" w:line="259" w:lineRule="auto"/>
        <w:jc w:val="both"/>
        <w:rPr>
          <w:rFonts w:eastAsia="Calibri"/>
        </w:rPr>
      </w:pPr>
      <w:r w:rsidRPr="00561E8A">
        <w:rPr>
          <w:rFonts w:eastAsia="Calibri"/>
        </w:rPr>
        <w:t>Cédula de ciudadanía</w:t>
      </w:r>
      <w:r>
        <w:rPr>
          <w:rFonts w:eastAsia="Calibri"/>
        </w:rPr>
        <w:t xml:space="preserve">: </w:t>
      </w:r>
      <w:r w:rsidRPr="00444D9C">
        <w:rPr>
          <w:rFonts w:eastAsia="Calibri"/>
        </w:rPr>
        <w:t>cadena de caracteres de 10 dígitos con el último dígito como dígito verificador.</w:t>
      </w:r>
    </w:p>
    <w:p w:rsidRPr="005C0EBF" w:rsidR="003D5298" w:rsidP="003D5298" w:rsidRDefault="003D5298" w14:paraId="28C6989A" w14:textId="77777777">
      <w:pPr>
        <w:jc w:val="both"/>
        <w:rPr>
          <w:rFonts w:eastAsia="Calibri"/>
          <w:lang w:val="es-EC"/>
        </w:rPr>
      </w:pPr>
      <w:r w:rsidRPr="005C0EBF">
        <w:rPr>
          <w:rFonts w:eastAsia="Calibri"/>
          <w:lang w:val="es-EC"/>
        </w:rPr>
        <w:t>g) Proceso:</w:t>
      </w:r>
    </w:p>
    <w:p w:rsidRPr="005C0EBF" w:rsidR="003D5298" w:rsidP="003D5298" w:rsidRDefault="003D5298" w14:paraId="65D91ED0" w14:textId="77777777">
      <w:pPr>
        <w:ind w:left="348"/>
        <w:jc w:val="both"/>
        <w:rPr>
          <w:lang w:val="es-EC"/>
        </w:rPr>
      </w:pPr>
      <w:r w:rsidRPr="005C0EBF">
        <w:rPr>
          <w:lang w:val="es-EC"/>
        </w:rPr>
        <w:t xml:space="preserve">El gerente de Redinco  seleccionará el tipo de búsqueda por cédula de ciudadanía e ingresará el número y seleccionará el técnico a modificar, posteriormente da clic en el botón modificar y el sistema despliega una ventana donde debe ingresar el nuevo </w:t>
      </w:r>
      <w:r w:rsidRPr="005C0EBF">
        <w:rPr>
          <w:rFonts w:eastAsia="Calibri"/>
          <w:lang w:val="es-EC"/>
        </w:rPr>
        <w:t>sector de un técnico, y da clic en</w:t>
      </w:r>
      <w:r w:rsidRPr="005C0EBF">
        <w:rPr>
          <w:lang w:val="es-EC"/>
        </w:rPr>
        <w:t xml:space="preserve"> aceptar, el sistema valida los datos, si estos son correctos emitirá un mensaje  “Técnico Modificado Correctamente”.</w:t>
      </w:r>
    </w:p>
    <w:p w:rsidR="003D5298" w:rsidP="003D5298" w:rsidRDefault="003D5298" w14:paraId="55800DB8" w14:textId="01E50434">
      <w:pPr>
        <w:jc w:val="both"/>
      </w:pPr>
      <w:r w:rsidRPr="645AFC59">
        <w:rPr>
          <w:rFonts w:eastAsia="Calibri"/>
        </w:rPr>
        <w:t xml:space="preserve">h) </w:t>
      </w:r>
      <w:r w:rsidR="00AA2630">
        <w:rPr>
          <w:rFonts w:eastAsia="Calibri"/>
        </w:rPr>
        <w:t>Salidas:</w:t>
      </w:r>
    </w:p>
    <w:p w:rsidRPr="00FB0392" w:rsidR="003D5298" w:rsidP="00AA2630" w:rsidRDefault="003D5298" w14:paraId="2C9B24DC"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56E1DDAB" w14:textId="77777777">
      <w:pPr>
        <w:jc w:val="both"/>
        <w:rPr>
          <w:lang w:val="es-EC"/>
        </w:rPr>
      </w:pPr>
      <w:r w:rsidRPr="005C0EBF">
        <w:rPr>
          <w:lang w:val="es-EC"/>
        </w:rPr>
        <w:t>rt18v1.0</w:t>
      </w:r>
    </w:p>
    <w:p w:rsidRPr="005C0EBF" w:rsidR="003D5298" w:rsidP="003D5298" w:rsidRDefault="003D5298" w14:paraId="3201C97B" w14:textId="77777777">
      <w:pPr>
        <w:jc w:val="both"/>
        <w:rPr>
          <w:lang w:val="es-EC"/>
        </w:rPr>
      </w:pPr>
      <w:r w:rsidRPr="005C0EBF">
        <w:rPr>
          <w:rFonts w:eastAsia="Calibri"/>
          <w:lang w:val="es-EC"/>
        </w:rPr>
        <w:t>a) Descripción: El sistema permitirá modificar el sector de un técnico, identificándolo por su nombre.</w:t>
      </w:r>
    </w:p>
    <w:p w:rsidRPr="005C0EBF" w:rsidR="003D5298" w:rsidP="003D5298" w:rsidRDefault="003D5298" w14:paraId="099B3DCB" w14:textId="1EE68810">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239E3A83" w14:textId="78577653">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08377C0D" w14:textId="27C2250F">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39EA4A3"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81ED79C" w14:textId="77777777">
      <w:pPr>
        <w:jc w:val="both"/>
      </w:pPr>
      <w:r w:rsidRPr="645AFC59">
        <w:rPr>
          <w:rFonts w:eastAsia="Calibri"/>
        </w:rPr>
        <w:t>f) Entradas:</w:t>
      </w:r>
    </w:p>
    <w:p w:rsidRPr="00166657" w:rsidR="003D5298" w:rsidP="00AA2630" w:rsidRDefault="003D5298" w14:paraId="22423FB5" w14:textId="77777777">
      <w:pPr>
        <w:pStyle w:val="ListParagraph"/>
        <w:widowControl/>
        <w:numPr>
          <w:ilvl w:val="0"/>
          <w:numId w:val="57"/>
        </w:numPr>
        <w:spacing w:after="160" w:line="259" w:lineRule="auto"/>
        <w:jc w:val="both"/>
      </w:pPr>
      <w:r w:rsidRPr="645AFC59">
        <w:rPr>
          <w:rFonts w:eastAsia="Calibri"/>
        </w:rPr>
        <w:t>Sector de un técnico</w:t>
      </w:r>
      <w:r>
        <w:rPr>
          <w:rFonts w:eastAsia="Calibri"/>
        </w:rPr>
        <w:t xml:space="preserve">: </w:t>
      </w:r>
      <w:r w:rsidRPr="00543F1C">
        <w:rPr>
          <w:rFonts w:eastAsia="Calibri"/>
        </w:rPr>
        <w:t>cadena de caracteres de hasta 64 caracteres que contenga solo letras y espacios.</w:t>
      </w:r>
    </w:p>
    <w:p w:rsidRPr="00166657" w:rsidR="003D5298" w:rsidP="00AA2630" w:rsidRDefault="003D5298" w14:paraId="6292D9E5" w14:textId="77777777">
      <w:pPr>
        <w:pStyle w:val="ListParagraph"/>
        <w:widowControl/>
        <w:numPr>
          <w:ilvl w:val="0"/>
          <w:numId w:val="57"/>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36BE098C" w14:textId="77777777">
      <w:pPr>
        <w:jc w:val="both"/>
        <w:rPr>
          <w:lang w:val="es-EC"/>
        </w:rPr>
      </w:pPr>
      <w:r w:rsidRPr="005C0EBF">
        <w:rPr>
          <w:rFonts w:eastAsia="Calibri"/>
          <w:lang w:val="es-EC"/>
        </w:rPr>
        <w:t>g) Proceso:</w:t>
      </w:r>
    </w:p>
    <w:p w:rsidRPr="005C0EBF" w:rsidR="003D5298" w:rsidP="003D5298" w:rsidRDefault="003D5298" w14:paraId="33811428" w14:textId="77777777">
      <w:pPr>
        <w:ind w:left="348"/>
        <w:jc w:val="both"/>
        <w:rPr>
          <w:lang w:val="es-EC"/>
        </w:rPr>
      </w:pPr>
      <w:r w:rsidRPr="005C0EBF">
        <w:rPr>
          <w:lang w:val="es-EC"/>
        </w:rPr>
        <w:t xml:space="preserve">El gerente de Redinco  seleccionará el tipo de búsqueda por nombre e ingresará el nombre y seleccionará el técnico a modificar, posteriormente da clic en el botón modificar y el sistema despliega una ventana donde debe ingresar el nuevo </w:t>
      </w:r>
      <w:r w:rsidRPr="005C0EBF">
        <w:rPr>
          <w:rFonts w:eastAsia="Calibri"/>
          <w:lang w:val="es-EC"/>
        </w:rPr>
        <w:t>sector de un técnico, y da clic en</w:t>
      </w:r>
      <w:r w:rsidRPr="005C0EBF">
        <w:rPr>
          <w:lang w:val="es-EC"/>
        </w:rPr>
        <w:t xml:space="preserve"> aceptar, el sistema valida los datos, si estos son correctos emitirá un mensaje  “Técnico Modificado Correctamente”.</w:t>
      </w:r>
    </w:p>
    <w:p w:rsidR="003D5298" w:rsidP="003D5298" w:rsidRDefault="003D5298" w14:paraId="79EF0344" w14:textId="06A64D1D">
      <w:pPr>
        <w:jc w:val="both"/>
      </w:pPr>
      <w:r w:rsidRPr="645AFC59">
        <w:rPr>
          <w:rFonts w:eastAsia="Calibri"/>
        </w:rPr>
        <w:t xml:space="preserve">h) </w:t>
      </w:r>
      <w:r w:rsidR="00AA2630">
        <w:rPr>
          <w:rFonts w:eastAsia="Calibri"/>
        </w:rPr>
        <w:t>Salidas:</w:t>
      </w:r>
    </w:p>
    <w:p w:rsidRPr="00FB0392" w:rsidR="003D5298" w:rsidP="00AA2630" w:rsidRDefault="003D5298" w14:paraId="615D4582"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5240652A" w14:textId="77777777">
      <w:pPr>
        <w:jc w:val="both"/>
        <w:rPr>
          <w:lang w:val="es-EC"/>
        </w:rPr>
      </w:pPr>
      <w:r w:rsidRPr="005C0EBF">
        <w:rPr>
          <w:lang w:val="es-EC"/>
        </w:rPr>
        <w:t>rt19v1.0</w:t>
      </w:r>
    </w:p>
    <w:p w:rsidRPr="005C0EBF" w:rsidR="003D5298" w:rsidP="003D5298" w:rsidRDefault="003D5298" w14:paraId="0B75ED67" w14:textId="77777777">
      <w:pPr>
        <w:jc w:val="both"/>
        <w:rPr>
          <w:lang w:val="es-EC"/>
        </w:rPr>
      </w:pPr>
      <w:r w:rsidRPr="005C0EBF">
        <w:rPr>
          <w:rFonts w:eastAsia="Calibri"/>
          <w:lang w:val="es-EC"/>
        </w:rPr>
        <w:t>a) Descripción: El sistema permitirá modificar el alcance de un técnico, identificándolo por su cédula de ciudadanía.</w:t>
      </w:r>
    </w:p>
    <w:p w:rsidRPr="005C0EBF" w:rsidR="003D5298" w:rsidP="003D5298" w:rsidRDefault="003D5298" w14:paraId="46214689" w14:textId="1F223279">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59BBF81" w14:textId="512C7D1D">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430E6126" w14:textId="5097BDC4">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19B1CBD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4E6CE0D" w14:textId="77777777">
      <w:pPr>
        <w:jc w:val="both"/>
      </w:pPr>
      <w:r w:rsidRPr="645AFC59">
        <w:rPr>
          <w:rFonts w:eastAsia="Calibri"/>
        </w:rPr>
        <w:t>f) Entradas:</w:t>
      </w:r>
    </w:p>
    <w:p w:rsidRPr="00166657" w:rsidR="003D5298" w:rsidP="00AA2630" w:rsidRDefault="003D5298" w14:paraId="357BB0B9" w14:textId="77777777">
      <w:pPr>
        <w:pStyle w:val="ListParagraph"/>
        <w:widowControl/>
        <w:numPr>
          <w:ilvl w:val="0"/>
          <w:numId w:val="58"/>
        </w:numPr>
        <w:spacing w:after="160" w:line="259" w:lineRule="auto"/>
        <w:jc w:val="both"/>
      </w:pPr>
      <w:r w:rsidRPr="645AFC59">
        <w:rPr>
          <w:rFonts w:eastAsia="Calibri"/>
        </w:rPr>
        <w:t>Alcance de un técnico</w:t>
      </w:r>
      <w:r>
        <w:rPr>
          <w:rFonts w:eastAsia="Calibri"/>
        </w:rPr>
        <w:t xml:space="preserve">: </w:t>
      </w:r>
      <w:r w:rsidRPr="00D53B02">
        <w:rPr>
          <w:rFonts w:eastAsia="Calibri"/>
        </w:rPr>
        <w:t>cadena de caracteres de hasta 256 caracteres alfanuméricos.</w:t>
      </w:r>
    </w:p>
    <w:p w:rsidRPr="00166657" w:rsidR="003D5298" w:rsidP="00AA2630" w:rsidRDefault="003D5298" w14:paraId="6537878A" w14:textId="77777777">
      <w:pPr>
        <w:pStyle w:val="ListParagraph"/>
        <w:widowControl/>
        <w:numPr>
          <w:ilvl w:val="0"/>
          <w:numId w:val="58"/>
        </w:numPr>
        <w:spacing w:after="160" w:line="259" w:lineRule="auto"/>
        <w:jc w:val="both"/>
      </w:pPr>
      <w:r w:rsidRPr="645AFC59">
        <w:rPr>
          <w:rFonts w:eastAsia="Calibri"/>
        </w:rPr>
        <w:t>Cédula de ciudadanía</w:t>
      </w:r>
      <w:r>
        <w:rPr>
          <w:rFonts w:eastAsia="Calibri"/>
        </w:rPr>
        <w:t xml:space="preserve">: </w:t>
      </w:r>
      <w:r w:rsidRPr="00F8545F">
        <w:rPr>
          <w:rFonts w:eastAsia="Calibri"/>
        </w:rPr>
        <w:t>cadena de caracteres de 10 dígitos con el último dígito como dígito verificador.</w:t>
      </w:r>
    </w:p>
    <w:p w:rsidRPr="005C0EBF" w:rsidR="003D5298" w:rsidP="003D5298" w:rsidRDefault="003D5298" w14:paraId="1E57AD46" w14:textId="77777777">
      <w:pPr>
        <w:jc w:val="both"/>
        <w:rPr>
          <w:lang w:val="es-EC"/>
        </w:rPr>
      </w:pPr>
      <w:r w:rsidRPr="005C0EBF">
        <w:rPr>
          <w:rFonts w:eastAsia="Calibri"/>
          <w:lang w:val="es-EC"/>
        </w:rPr>
        <w:t>g) Proceso:</w:t>
      </w:r>
    </w:p>
    <w:p w:rsidRPr="005C0EBF" w:rsidR="003D5298" w:rsidP="003D5298" w:rsidRDefault="003D5298" w14:paraId="249F1EBD" w14:textId="77777777">
      <w:pPr>
        <w:ind w:left="348"/>
        <w:jc w:val="both"/>
        <w:rPr>
          <w:lang w:val="es-EC"/>
        </w:rPr>
      </w:pPr>
      <w:r w:rsidRPr="005C0EBF">
        <w:rPr>
          <w:lang w:val="es-EC"/>
        </w:rPr>
        <w:t xml:space="preserve">El gerente de Redinco  seleccionará el tipo de búsqueda por cédula de ciudadanía e ingresará el número y seleccionará el técnico a modificar, posteriormente da clic en el botón modificar y el sistema despliega una ventana donde debe ingresar el nuevo </w:t>
      </w:r>
      <w:r w:rsidRPr="005C0EBF">
        <w:rPr>
          <w:rFonts w:eastAsia="Calibri"/>
          <w:lang w:val="es-EC"/>
        </w:rPr>
        <w:t>sector de un técnico, y da clic en</w:t>
      </w:r>
      <w:r w:rsidRPr="005C0EBF">
        <w:rPr>
          <w:lang w:val="es-EC"/>
        </w:rPr>
        <w:t xml:space="preserve"> aceptar, el sistema valida los datos, si estos son correctos emitirá un mensaje  “Técnico Modificado Correctamente”.</w:t>
      </w:r>
    </w:p>
    <w:p w:rsidR="003D5298" w:rsidP="003D5298" w:rsidRDefault="003D5298" w14:paraId="076AF701" w14:textId="6BE7C4F2">
      <w:pPr>
        <w:jc w:val="both"/>
      </w:pPr>
      <w:r w:rsidRPr="645AFC59">
        <w:rPr>
          <w:rFonts w:eastAsia="Calibri"/>
        </w:rPr>
        <w:t xml:space="preserve">h) </w:t>
      </w:r>
      <w:r w:rsidR="00AA2630">
        <w:rPr>
          <w:rFonts w:eastAsia="Calibri"/>
        </w:rPr>
        <w:t>Salidas:</w:t>
      </w:r>
    </w:p>
    <w:p w:rsidRPr="00FB0392" w:rsidR="003D5298" w:rsidP="00AA2630" w:rsidRDefault="003D5298" w14:paraId="2D9299A3"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6C1CC580" w14:textId="77777777">
      <w:pPr>
        <w:jc w:val="both"/>
        <w:rPr>
          <w:lang w:val="es-EC"/>
        </w:rPr>
      </w:pPr>
      <w:r w:rsidRPr="005C0EBF">
        <w:rPr>
          <w:lang w:val="es-EC"/>
        </w:rPr>
        <w:t>rt20v1.0</w:t>
      </w:r>
    </w:p>
    <w:p w:rsidRPr="005C0EBF" w:rsidR="003D5298" w:rsidP="003D5298" w:rsidRDefault="003D5298" w14:paraId="26D19DB0" w14:textId="77777777">
      <w:pPr>
        <w:jc w:val="both"/>
        <w:rPr>
          <w:lang w:val="es-EC"/>
        </w:rPr>
      </w:pPr>
      <w:r w:rsidRPr="005C0EBF">
        <w:rPr>
          <w:rFonts w:eastAsia="Calibri"/>
          <w:lang w:val="es-EC"/>
        </w:rPr>
        <w:t>a) Descripción: El sistema permitirá modificar el alcance de un técnico, identificándolo por su nombre.</w:t>
      </w:r>
    </w:p>
    <w:p w:rsidRPr="005C0EBF" w:rsidR="003D5298" w:rsidP="003D5298" w:rsidRDefault="003D5298" w14:paraId="529B28DA" w14:textId="0AE55224">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257B0AB7" w14:textId="57DA8291">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7C56C7F2" w14:textId="118FAEC1">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28419B55"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7F0CEA3" w14:textId="77777777">
      <w:pPr>
        <w:jc w:val="both"/>
      </w:pPr>
      <w:r w:rsidRPr="645AFC59">
        <w:rPr>
          <w:rFonts w:eastAsia="Calibri"/>
        </w:rPr>
        <w:t>f) Entradas:</w:t>
      </w:r>
    </w:p>
    <w:p w:rsidRPr="00DC7BFD" w:rsidR="003D5298" w:rsidP="00AA2630" w:rsidRDefault="003D5298" w14:paraId="6C343D58" w14:textId="77777777">
      <w:pPr>
        <w:pStyle w:val="ListParagraph"/>
        <w:widowControl/>
        <w:numPr>
          <w:ilvl w:val="0"/>
          <w:numId w:val="59"/>
        </w:numPr>
        <w:spacing w:after="160" w:line="259" w:lineRule="auto"/>
        <w:jc w:val="both"/>
      </w:pPr>
      <w:r w:rsidRPr="645AFC59">
        <w:rPr>
          <w:rFonts w:eastAsia="Calibri"/>
        </w:rPr>
        <w:t>Alcance de un técnico</w:t>
      </w:r>
      <w:r>
        <w:rPr>
          <w:rFonts w:eastAsia="Calibri"/>
        </w:rPr>
        <w:t xml:space="preserve">: </w:t>
      </w:r>
      <w:r w:rsidRPr="00D53B02">
        <w:rPr>
          <w:rFonts w:eastAsia="Calibri"/>
        </w:rPr>
        <w:t>cadena de caracteres de hasta 256 caracteres alfanuméricos.</w:t>
      </w:r>
    </w:p>
    <w:p w:rsidRPr="00DC7BFD" w:rsidR="003D5298" w:rsidP="00AA2630" w:rsidRDefault="003D5298" w14:paraId="2B225C2B" w14:textId="77777777">
      <w:pPr>
        <w:pStyle w:val="ListParagraph"/>
        <w:widowControl/>
        <w:numPr>
          <w:ilvl w:val="0"/>
          <w:numId w:val="59"/>
        </w:numPr>
        <w:spacing w:after="160" w:line="259" w:lineRule="auto"/>
        <w:jc w:val="both"/>
      </w:pPr>
      <w:r w:rsidRPr="645AFC59">
        <w:rPr>
          <w:rFonts w:eastAsia="Calibri"/>
        </w:rPr>
        <w:t>Nombre</w:t>
      </w:r>
      <w:r>
        <w:rPr>
          <w:rFonts w:eastAsia="Calibri"/>
        </w:rPr>
        <w:t xml:space="preserve">: </w:t>
      </w:r>
      <w:r w:rsidRPr="00597874">
        <w:rPr>
          <w:rFonts w:eastAsia="Calibri"/>
        </w:rPr>
        <w:t>cadena de caracteres que contenga hasta 128 caracteres entre letras y espacios.</w:t>
      </w:r>
    </w:p>
    <w:p w:rsidRPr="005C0EBF" w:rsidR="003D5298" w:rsidP="003D5298" w:rsidRDefault="003D5298" w14:paraId="6036B98E" w14:textId="77777777">
      <w:pPr>
        <w:jc w:val="both"/>
        <w:rPr>
          <w:lang w:val="es-EC"/>
        </w:rPr>
      </w:pPr>
      <w:r w:rsidRPr="005C0EBF">
        <w:rPr>
          <w:rFonts w:eastAsia="Calibri"/>
          <w:lang w:val="es-EC"/>
        </w:rPr>
        <w:t>g) Proceso:</w:t>
      </w:r>
    </w:p>
    <w:p w:rsidRPr="005C0EBF" w:rsidR="003D5298" w:rsidP="003D5298" w:rsidRDefault="003D5298" w14:paraId="2E7977EB" w14:textId="77777777">
      <w:pPr>
        <w:ind w:left="348"/>
        <w:jc w:val="both"/>
        <w:rPr>
          <w:lang w:val="es-EC"/>
        </w:rPr>
      </w:pPr>
      <w:r w:rsidRPr="005C0EBF">
        <w:rPr>
          <w:lang w:val="es-EC"/>
        </w:rPr>
        <w:t xml:space="preserve">El gerente de Redinco  seleccionará el tipo de búsqueda por nombre e ingresará el nombre y seleccionará el técnico a modificar, posteriormente da clic en el botón modificar y el sistema despliega una ventana donde debe ingresar el nuevo </w:t>
      </w:r>
      <w:r w:rsidRPr="005C0EBF">
        <w:rPr>
          <w:rFonts w:eastAsia="Calibri"/>
          <w:lang w:val="es-EC"/>
        </w:rPr>
        <w:t>alcance de un técnico, y da clic en</w:t>
      </w:r>
      <w:r w:rsidRPr="005C0EBF">
        <w:rPr>
          <w:lang w:val="es-EC"/>
        </w:rPr>
        <w:t xml:space="preserve"> aceptar, el sistema valida los datos, si estos son correctos emitirá un mensaje  “Técnico Modificado Correctamente”.</w:t>
      </w:r>
    </w:p>
    <w:p w:rsidR="003D5298" w:rsidP="003D5298" w:rsidRDefault="003D5298" w14:paraId="04FA4B77" w14:textId="5CDE6718">
      <w:pPr>
        <w:jc w:val="both"/>
      </w:pPr>
      <w:r w:rsidRPr="645AFC59">
        <w:rPr>
          <w:rFonts w:eastAsia="Calibri"/>
        </w:rPr>
        <w:t xml:space="preserve">h) </w:t>
      </w:r>
      <w:r w:rsidR="00AA2630">
        <w:rPr>
          <w:rFonts w:eastAsia="Calibri"/>
        </w:rPr>
        <w:t>Salidas:</w:t>
      </w:r>
    </w:p>
    <w:p w:rsidRPr="00FB0392" w:rsidR="003D5298" w:rsidP="00AA2630" w:rsidRDefault="003D5298" w14:paraId="112DC696" w14:textId="77777777">
      <w:pPr>
        <w:pStyle w:val="ListParagraph"/>
        <w:widowControl/>
        <w:numPr>
          <w:ilvl w:val="0"/>
          <w:numId w:val="100"/>
        </w:numPr>
        <w:spacing w:after="160" w:line="259" w:lineRule="auto"/>
        <w:jc w:val="both"/>
      </w:pPr>
      <w:r>
        <w:t xml:space="preserve">Modificación de los datos de un técnico correcto “Técnico Modificado Correctamente” </w:t>
      </w:r>
    </w:p>
    <w:p w:rsidRPr="005C0EBF" w:rsidR="003D5298" w:rsidP="003D5298" w:rsidRDefault="003D5298" w14:paraId="24281E5E" w14:textId="77777777">
      <w:pPr>
        <w:jc w:val="both"/>
        <w:rPr>
          <w:lang w:val="es-EC"/>
        </w:rPr>
      </w:pPr>
      <w:r w:rsidRPr="005C0EBF">
        <w:rPr>
          <w:lang w:val="es-EC"/>
        </w:rPr>
        <w:t>rt21v1.0</w:t>
      </w:r>
    </w:p>
    <w:p w:rsidRPr="005C0EBF" w:rsidR="003D5298" w:rsidP="003D5298" w:rsidRDefault="003D5298" w14:paraId="3221C6A1" w14:textId="77777777">
      <w:pPr>
        <w:jc w:val="both"/>
        <w:rPr>
          <w:lang w:val="es-EC"/>
        </w:rPr>
      </w:pPr>
      <w:r w:rsidRPr="005C0EBF">
        <w:rPr>
          <w:rFonts w:eastAsia="Calibri"/>
          <w:lang w:val="es-EC"/>
        </w:rPr>
        <w:t>a) Descripción: El sistema permitirá eliminar un técnico, identificándolo por su nombre.</w:t>
      </w:r>
    </w:p>
    <w:p w:rsidRPr="005C0EBF" w:rsidR="003D5298" w:rsidP="003D5298" w:rsidRDefault="003D5298" w14:paraId="54CDD718" w14:textId="2C041A6E">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7C18DEE" w14:textId="669F282E">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576ED7F9" w14:textId="560AD49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26056A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4EA2847" w14:textId="77777777">
      <w:pPr>
        <w:jc w:val="both"/>
      </w:pPr>
      <w:r w:rsidRPr="645AFC59">
        <w:rPr>
          <w:rFonts w:eastAsia="Calibri"/>
        </w:rPr>
        <w:t>f) Entradas:</w:t>
      </w:r>
    </w:p>
    <w:p w:rsidRPr="00D06E96" w:rsidR="003D5298" w:rsidP="00AA2630" w:rsidRDefault="003D5298" w14:paraId="3618082E" w14:textId="77777777">
      <w:pPr>
        <w:pStyle w:val="ListParagraph"/>
        <w:widowControl/>
        <w:numPr>
          <w:ilvl w:val="0"/>
          <w:numId w:val="60"/>
        </w:numPr>
        <w:spacing w:after="160" w:line="259" w:lineRule="auto"/>
        <w:jc w:val="both"/>
        <w:rPr>
          <w:rFonts w:eastAsia="Calibri"/>
        </w:rPr>
      </w:pPr>
      <w:r w:rsidRPr="00D06E96">
        <w:rPr>
          <w:rFonts w:eastAsia="Calibri"/>
        </w:rPr>
        <w:t>Nombre</w:t>
      </w:r>
      <w:r>
        <w:rPr>
          <w:rFonts w:eastAsia="Calibri"/>
        </w:rPr>
        <w:t xml:space="preserve">: </w:t>
      </w:r>
      <w:r w:rsidRPr="00AB5539">
        <w:rPr>
          <w:rFonts w:eastAsia="Calibri"/>
        </w:rPr>
        <w:t>cadena de caracteres que contenga hasta 128 caracteres entre letras y espacios.</w:t>
      </w:r>
      <w:r w:rsidRPr="00D06E96">
        <w:rPr>
          <w:rFonts w:eastAsia="Calibri"/>
        </w:rPr>
        <w:t xml:space="preserve"> </w:t>
      </w:r>
    </w:p>
    <w:p w:rsidRPr="005C0EBF" w:rsidR="003D5298" w:rsidP="003D5298" w:rsidRDefault="003D5298" w14:paraId="52FEA520" w14:textId="77777777">
      <w:pPr>
        <w:jc w:val="both"/>
        <w:rPr>
          <w:lang w:val="es-EC"/>
        </w:rPr>
      </w:pPr>
      <w:r w:rsidRPr="005C0EBF">
        <w:rPr>
          <w:rFonts w:eastAsia="Calibri"/>
          <w:lang w:val="es-EC"/>
        </w:rPr>
        <w:t>g) Proceso:</w:t>
      </w:r>
    </w:p>
    <w:p w:rsidRPr="005C0EBF" w:rsidR="003D5298" w:rsidP="003D5298" w:rsidRDefault="003D5298" w14:paraId="0E11A35B" w14:textId="77777777">
      <w:pPr>
        <w:ind w:left="708"/>
        <w:jc w:val="both"/>
        <w:rPr>
          <w:lang w:val="es-EC"/>
        </w:rPr>
      </w:pPr>
      <w:r w:rsidRPr="005C0EBF">
        <w:rPr>
          <w:lang w:val="es-EC"/>
        </w:rPr>
        <w:t>El gerente de Redinco  seleccionará el tipo de búsqueda por nombre e ingresará el nombre y seleccionará el técnico a eliminar, posteriormente da clic en el botón eliminar y el sistema emite el mensaje "¿Está seguro que desea eliminar este técnico?", el gerente da clic en sí y el sistema emite el mensaje "Técnico Eliminado Correctamente" indicando que el técnico fue eliminado sin problemas.</w:t>
      </w:r>
    </w:p>
    <w:p w:rsidR="003D5298" w:rsidP="003D5298" w:rsidRDefault="003D5298" w14:paraId="55B48EA8" w14:textId="56023082">
      <w:pPr>
        <w:jc w:val="both"/>
      </w:pPr>
      <w:r w:rsidRPr="645AFC59">
        <w:rPr>
          <w:rFonts w:eastAsia="Calibri"/>
        </w:rPr>
        <w:t xml:space="preserve">h) </w:t>
      </w:r>
      <w:r w:rsidR="00AA2630">
        <w:rPr>
          <w:rFonts w:eastAsia="Calibri"/>
        </w:rPr>
        <w:t>Salidas:</w:t>
      </w:r>
    </w:p>
    <w:p w:rsidR="003D5298" w:rsidP="00AA2630" w:rsidRDefault="003D5298" w14:paraId="0AD1B081" w14:textId="77777777">
      <w:pPr>
        <w:pStyle w:val="ListParagraph"/>
        <w:widowControl/>
        <w:numPr>
          <w:ilvl w:val="0"/>
          <w:numId w:val="48"/>
        </w:numPr>
        <w:spacing w:after="160" w:line="259" w:lineRule="auto"/>
        <w:jc w:val="both"/>
      </w:pPr>
      <w:r>
        <w:t xml:space="preserve">Confirmación </w:t>
      </w:r>
      <w:r w:rsidRPr="00EB1E75">
        <w:t>"¿Está seguro que desea eliminar este técnico?"</w:t>
      </w:r>
    </w:p>
    <w:p w:rsidRPr="00FB0392" w:rsidR="003D5298" w:rsidP="00AA2630" w:rsidRDefault="003D5298" w14:paraId="296D06CD" w14:textId="77777777">
      <w:pPr>
        <w:pStyle w:val="ListParagraph"/>
        <w:widowControl/>
        <w:numPr>
          <w:ilvl w:val="0"/>
          <w:numId w:val="48"/>
        </w:numPr>
        <w:spacing w:after="160" w:line="259" w:lineRule="auto"/>
        <w:jc w:val="both"/>
      </w:pPr>
      <w:r>
        <w:t xml:space="preserve">Eliminación correcta </w:t>
      </w:r>
      <w:r w:rsidRPr="005A7C57">
        <w:t>"Técnico Eliminado Correctamente"</w:t>
      </w:r>
    </w:p>
    <w:p w:rsidRPr="005C0EBF" w:rsidR="003D5298" w:rsidP="003D5298" w:rsidRDefault="003D5298" w14:paraId="56AABA51" w14:textId="77777777">
      <w:pPr>
        <w:jc w:val="both"/>
        <w:rPr>
          <w:lang w:val="es-EC"/>
        </w:rPr>
      </w:pPr>
      <w:r w:rsidRPr="005C0EBF">
        <w:rPr>
          <w:lang w:val="es-EC"/>
        </w:rPr>
        <w:t>rt22v1.0</w:t>
      </w:r>
    </w:p>
    <w:p w:rsidRPr="005C0EBF" w:rsidR="003D5298" w:rsidP="003D5298" w:rsidRDefault="003D5298" w14:paraId="6EBA9914" w14:textId="77777777">
      <w:pPr>
        <w:jc w:val="both"/>
        <w:rPr>
          <w:lang w:val="es-EC"/>
        </w:rPr>
      </w:pPr>
      <w:r w:rsidRPr="005C0EBF">
        <w:rPr>
          <w:rFonts w:eastAsia="Calibri"/>
          <w:lang w:val="es-EC"/>
        </w:rPr>
        <w:t>a) Descripción: El sistema permitirá mostrar los siguientes datos de un técnico, identificándolo por su cédula de ciudadanía.</w:t>
      </w:r>
    </w:p>
    <w:p w:rsidRPr="005C0EBF" w:rsidR="003D5298" w:rsidP="003D5298" w:rsidRDefault="003D5298" w14:paraId="078F8470" w14:textId="4832BF4E">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27D86D05" w14:textId="4C4DD1E4">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34DB125D" w14:textId="36A1ACBD">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535C4071"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52113E8" w14:textId="77777777">
      <w:pPr>
        <w:jc w:val="both"/>
      </w:pPr>
      <w:r w:rsidRPr="645AFC59">
        <w:rPr>
          <w:rFonts w:eastAsia="Calibri"/>
        </w:rPr>
        <w:t>f) Entradas:</w:t>
      </w:r>
    </w:p>
    <w:p w:rsidRPr="008B3BA2" w:rsidR="003D5298" w:rsidP="00AA2630" w:rsidRDefault="003D5298" w14:paraId="3105717E" w14:textId="77777777">
      <w:pPr>
        <w:pStyle w:val="ListParagraph"/>
        <w:widowControl/>
        <w:numPr>
          <w:ilvl w:val="0"/>
          <w:numId w:val="60"/>
        </w:numPr>
        <w:spacing w:after="160" w:line="259" w:lineRule="auto"/>
        <w:jc w:val="both"/>
      </w:pPr>
      <w:r w:rsidRPr="008B3BA2">
        <w:rPr>
          <w:rFonts w:eastAsia="Calibri"/>
        </w:rPr>
        <w:t>Cédula de ciudadanía</w:t>
      </w:r>
      <w:r>
        <w:rPr>
          <w:rFonts w:eastAsia="Calibri"/>
        </w:rPr>
        <w:t xml:space="preserve">: </w:t>
      </w:r>
      <w:r w:rsidRPr="00F8545F">
        <w:rPr>
          <w:rFonts w:eastAsia="Calibri"/>
        </w:rPr>
        <w:t>cadena de caracteres de 10 dígitos con el último dígito como dígito verificador.</w:t>
      </w:r>
    </w:p>
    <w:p w:rsidRPr="005C0EBF" w:rsidR="003D5298" w:rsidP="003D5298" w:rsidRDefault="003D5298" w14:paraId="38DFA9D1" w14:textId="77777777">
      <w:pPr>
        <w:jc w:val="both"/>
        <w:rPr>
          <w:rFonts w:eastAsia="Calibri"/>
          <w:lang w:val="es-EC"/>
        </w:rPr>
      </w:pPr>
      <w:r w:rsidRPr="005C0EBF">
        <w:rPr>
          <w:rFonts w:eastAsia="Calibri"/>
          <w:lang w:val="es-EC"/>
        </w:rPr>
        <w:t>g) Proceso:</w:t>
      </w:r>
    </w:p>
    <w:p w:rsidRPr="005C0EBF" w:rsidR="003D5298" w:rsidP="003D5298" w:rsidRDefault="003D5298" w14:paraId="778295DB" w14:textId="77777777">
      <w:pPr>
        <w:ind w:left="348"/>
        <w:jc w:val="both"/>
        <w:rPr>
          <w:lang w:val="es-EC"/>
        </w:rPr>
      </w:pPr>
      <w:r w:rsidRPr="005C0EBF">
        <w:rPr>
          <w:lang w:val="es-EC"/>
        </w:rPr>
        <w:t>El gerente de Redinco  seleccionará el tipo de búsqueda por cédula de ciudadanía e ingresará el número y seleccionará el técnico, el sistema mostrará los datos de un técnico.</w:t>
      </w:r>
    </w:p>
    <w:p w:rsidR="003D5298" w:rsidP="003D5298" w:rsidRDefault="003D5298" w14:paraId="67BBF814" w14:textId="3AB02B06">
      <w:pPr>
        <w:jc w:val="both"/>
      </w:pPr>
      <w:r w:rsidRPr="645AFC59">
        <w:rPr>
          <w:rFonts w:eastAsia="Calibri"/>
        </w:rPr>
        <w:t xml:space="preserve">h) </w:t>
      </w:r>
      <w:r w:rsidR="00AA2630">
        <w:rPr>
          <w:rFonts w:eastAsia="Calibri"/>
        </w:rPr>
        <w:t>Salidas:</w:t>
      </w:r>
    </w:p>
    <w:p w:rsidRPr="00FB0392" w:rsidR="003D5298" w:rsidP="00AA2630" w:rsidRDefault="003D5298" w14:paraId="31290B7B" w14:textId="77777777">
      <w:pPr>
        <w:pStyle w:val="ListParagraph"/>
        <w:widowControl/>
        <w:numPr>
          <w:ilvl w:val="0"/>
          <w:numId w:val="60"/>
        </w:numPr>
        <w:spacing w:after="160" w:line="259" w:lineRule="auto"/>
        <w:jc w:val="both"/>
      </w:pPr>
      <w:r w:rsidRPr="008B3BA2">
        <w:rPr>
          <w:rFonts w:eastAsia="Calibri"/>
        </w:rPr>
        <w:t>Datos de un técnico: estado, nombre, cédula de ciudadanía, sector y alcance</w:t>
      </w:r>
      <w:r>
        <w:rPr>
          <w:rFonts w:eastAsia="Calibri"/>
        </w:rPr>
        <w:t>.</w:t>
      </w:r>
      <w:r w:rsidRPr="008B3BA2">
        <w:rPr>
          <w:rFonts w:eastAsia="Calibri"/>
        </w:rPr>
        <w:t xml:space="preserve"> </w:t>
      </w:r>
    </w:p>
    <w:p w:rsidRPr="005C0EBF" w:rsidR="003D5298" w:rsidP="003D5298" w:rsidRDefault="003D5298" w14:paraId="0EAA3CF6" w14:textId="77777777">
      <w:pPr>
        <w:jc w:val="both"/>
        <w:rPr>
          <w:lang w:val="es-EC"/>
        </w:rPr>
      </w:pPr>
      <w:r w:rsidRPr="005C0EBF">
        <w:rPr>
          <w:lang w:val="es-EC"/>
        </w:rPr>
        <w:t>rt23v1.0</w:t>
      </w:r>
    </w:p>
    <w:p w:rsidRPr="005C0EBF" w:rsidR="003D5298" w:rsidP="003D5298" w:rsidRDefault="003D5298" w14:paraId="33F16396" w14:textId="77777777">
      <w:pPr>
        <w:jc w:val="both"/>
        <w:rPr>
          <w:lang w:val="es-EC"/>
        </w:rPr>
      </w:pPr>
      <w:r w:rsidRPr="005C0EBF">
        <w:rPr>
          <w:rFonts w:eastAsia="Calibri"/>
          <w:lang w:val="es-EC"/>
        </w:rPr>
        <w:t>a) Descripción: El sistema permitirá mostrar los siguientes datos de un técnico, identificándolo por su nombre.</w:t>
      </w:r>
    </w:p>
    <w:p w:rsidRPr="005C0EBF" w:rsidR="003D5298" w:rsidP="003D5298" w:rsidRDefault="003D5298" w14:paraId="4E865080" w14:textId="3F602881">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11CB24A1" w14:textId="444132E1">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3948FE12" w14:textId="2B71DDB3">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4047BA40"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AC10E8E" w14:textId="77777777">
      <w:pPr>
        <w:jc w:val="both"/>
      </w:pPr>
      <w:r w:rsidRPr="645AFC59">
        <w:rPr>
          <w:rFonts w:eastAsia="Calibri"/>
        </w:rPr>
        <w:t>f) Entradas:</w:t>
      </w:r>
    </w:p>
    <w:p w:rsidRPr="00011AF4" w:rsidR="003D5298" w:rsidP="00AA2630" w:rsidRDefault="003D5298" w14:paraId="7B58273D" w14:textId="77777777">
      <w:pPr>
        <w:pStyle w:val="ListParagraph"/>
        <w:widowControl/>
        <w:numPr>
          <w:ilvl w:val="0"/>
          <w:numId w:val="61"/>
        </w:numPr>
        <w:spacing w:after="160" w:line="259" w:lineRule="auto"/>
        <w:jc w:val="both"/>
      </w:pPr>
      <w:r w:rsidRPr="00011AF4">
        <w:rPr>
          <w:rFonts w:eastAsia="Calibri"/>
        </w:rPr>
        <w:t>Nombre</w:t>
      </w:r>
      <w:r>
        <w:rPr>
          <w:rFonts w:eastAsia="Calibri"/>
        </w:rPr>
        <w:t xml:space="preserve">: </w:t>
      </w:r>
      <w:r w:rsidRPr="000E464B">
        <w:rPr>
          <w:rFonts w:eastAsia="Calibri"/>
        </w:rPr>
        <w:t>cadena de caracteres que contenga hasta 128 caracteres entre letras y espacios.</w:t>
      </w:r>
    </w:p>
    <w:p w:rsidRPr="005C0EBF" w:rsidR="003D5298" w:rsidP="003D5298" w:rsidRDefault="003D5298" w14:paraId="7FE63E33" w14:textId="77777777">
      <w:pPr>
        <w:jc w:val="both"/>
        <w:rPr>
          <w:lang w:val="es-EC"/>
        </w:rPr>
      </w:pPr>
      <w:r w:rsidRPr="005C0EBF">
        <w:rPr>
          <w:rFonts w:eastAsia="Calibri"/>
          <w:lang w:val="es-EC"/>
        </w:rPr>
        <w:t>g) Proceso:</w:t>
      </w:r>
    </w:p>
    <w:p w:rsidRPr="005C0EBF" w:rsidR="003D5298" w:rsidP="003D5298" w:rsidRDefault="003D5298" w14:paraId="3EED3239" w14:textId="77777777">
      <w:pPr>
        <w:ind w:left="348"/>
        <w:jc w:val="both"/>
        <w:rPr>
          <w:lang w:val="es-EC"/>
        </w:rPr>
      </w:pPr>
      <w:r w:rsidRPr="005C0EBF">
        <w:rPr>
          <w:lang w:val="es-EC"/>
        </w:rPr>
        <w:t>El gerente de Redinco  seleccionará el tipo de búsqueda por nombre e ingresará el nombre y seleccionará el técnico, el sistema mostrará los datos de un técnico.</w:t>
      </w:r>
    </w:p>
    <w:p w:rsidR="003D5298" w:rsidP="003D5298" w:rsidRDefault="003D5298" w14:paraId="2CAC8CC0" w14:textId="33F32519">
      <w:pPr>
        <w:jc w:val="both"/>
      </w:pPr>
      <w:r w:rsidRPr="645AFC59">
        <w:rPr>
          <w:rFonts w:eastAsia="Calibri"/>
        </w:rPr>
        <w:t xml:space="preserve">h) </w:t>
      </w:r>
      <w:r w:rsidR="00AA2630">
        <w:rPr>
          <w:rFonts w:eastAsia="Calibri"/>
        </w:rPr>
        <w:t>Salidas:</w:t>
      </w:r>
    </w:p>
    <w:p w:rsidRPr="008B3BA2" w:rsidR="003D5298" w:rsidP="00AA2630" w:rsidRDefault="003D5298" w14:paraId="72A065A2" w14:textId="77777777">
      <w:pPr>
        <w:pStyle w:val="ListParagraph"/>
        <w:widowControl/>
        <w:numPr>
          <w:ilvl w:val="0"/>
          <w:numId w:val="60"/>
        </w:numPr>
        <w:spacing w:after="160" w:line="259" w:lineRule="auto"/>
        <w:jc w:val="both"/>
      </w:pPr>
      <w:r w:rsidRPr="008B3BA2">
        <w:rPr>
          <w:rFonts w:eastAsia="Calibri"/>
        </w:rPr>
        <w:t>Datos de un técnico: estado, nombre, cédula de ciudadanía, sector y alcance</w:t>
      </w:r>
      <w:r>
        <w:rPr>
          <w:rFonts w:eastAsia="Calibri"/>
        </w:rPr>
        <w:t>.</w:t>
      </w:r>
      <w:r w:rsidRPr="008B3BA2">
        <w:rPr>
          <w:rFonts w:eastAsia="Calibri"/>
        </w:rPr>
        <w:t xml:space="preserve"> </w:t>
      </w:r>
    </w:p>
    <w:p w:rsidRPr="005C0EBF" w:rsidR="003D5298" w:rsidP="003D5298" w:rsidRDefault="003D5298" w14:paraId="0E67E76C" w14:textId="77777777">
      <w:pPr>
        <w:jc w:val="both"/>
        <w:rPr>
          <w:lang w:val="es-EC"/>
        </w:rPr>
      </w:pPr>
    </w:p>
    <w:p w:rsidR="003D5298" w:rsidP="00291F8E" w:rsidRDefault="003D5298" w14:paraId="4325DF8B" w14:textId="77777777">
      <w:pPr>
        <w:pStyle w:val="ListParagraph"/>
        <w:widowControl/>
        <w:numPr>
          <w:ilvl w:val="2"/>
          <w:numId w:val="4"/>
        </w:numPr>
        <w:spacing w:after="160" w:line="259" w:lineRule="auto"/>
        <w:jc w:val="both"/>
      </w:pPr>
      <w:r>
        <w:t>Módulo de Casos</w:t>
      </w:r>
    </w:p>
    <w:p w:rsidR="003D5298" w:rsidP="003D5298" w:rsidRDefault="003D5298" w14:paraId="1EFDB203" w14:textId="77777777">
      <w:pPr>
        <w:jc w:val="both"/>
      </w:pPr>
      <w:r w:rsidRPr="645AFC59">
        <w:t>rc1v1.1</w:t>
      </w:r>
    </w:p>
    <w:p w:rsidRPr="005C0EBF" w:rsidR="003D5298" w:rsidP="003D5298" w:rsidRDefault="003D5298" w14:paraId="05A2E0C1" w14:textId="77777777">
      <w:pPr>
        <w:jc w:val="both"/>
        <w:rPr>
          <w:lang w:val="es-EC"/>
        </w:rPr>
      </w:pPr>
      <w:r w:rsidRPr="005C0EBF">
        <w:rPr>
          <w:rFonts w:eastAsia="Calibri"/>
          <w:lang w:val="es-EC"/>
        </w:rPr>
        <w:t>a) Descripción: El sistema permitirá registrar un nuevo caso de servicio técnico con la siguiente información: SLA, informe inicial y sector. El sistema no permitirá seleccionar un SLA menor que el SLA del cliente.</w:t>
      </w:r>
    </w:p>
    <w:p w:rsidRPr="005C0EBF" w:rsidR="003D5298" w:rsidP="003D5298" w:rsidRDefault="003D5298" w14:paraId="5495006A" w14:textId="65DEDFF0">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733DB41A" w14:textId="6A021476">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2133423B" w14:textId="6C2834A4">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4680A3C8" w14:textId="77777777">
      <w:pPr>
        <w:jc w:val="both"/>
        <w:rPr>
          <w:lang w:val="es-EC"/>
        </w:rPr>
      </w:pPr>
      <w:r w:rsidRPr="005C0EBF">
        <w:rPr>
          <w:rFonts w:eastAsia="Calibri"/>
          <w:lang w:val="es-EC"/>
        </w:rPr>
        <w:t>e) Origen:  Empleada de la mesa de servicios - Sra. Cristina Flores</w:t>
      </w:r>
    </w:p>
    <w:p w:rsidR="003D5298" w:rsidP="003D5298" w:rsidRDefault="003D5298" w14:paraId="5017FB09" w14:textId="77777777">
      <w:pPr>
        <w:jc w:val="both"/>
      </w:pPr>
      <w:r w:rsidRPr="645AFC59">
        <w:rPr>
          <w:rFonts w:eastAsia="Calibri"/>
        </w:rPr>
        <w:t>f) Entradas:</w:t>
      </w:r>
    </w:p>
    <w:p w:rsidRPr="00095268" w:rsidR="003D5298" w:rsidP="00AA2630" w:rsidRDefault="003D5298" w14:paraId="430657C5" w14:textId="77777777">
      <w:pPr>
        <w:pStyle w:val="ListParagraph"/>
        <w:widowControl/>
        <w:numPr>
          <w:ilvl w:val="0"/>
          <w:numId w:val="62"/>
        </w:numPr>
        <w:spacing w:after="160" w:line="259" w:lineRule="auto"/>
        <w:jc w:val="both"/>
      </w:pPr>
      <w:r w:rsidRPr="00F11CCE">
        <w:rPr>
          <w:rFonts w:eastAsia="Calibri"/>
        </w:rPr>
        <w:t>SLA</w:t>
      </w:r>
      <w:r>
        <w:rPr>
          <w:rFonts w:eastAsia="Calibri"/>
        </w:rPr>
        <w:t xml:space="preserve">: </w:t>
      </w:r>
      <w:r w:rsidRPr="00F11CCE">
        <w:rPr>
          <w:rFonts w:eastAsia="Calibri"/>
        </w:rPr>
        <w:t>que se elige entre media hora, una hora, dos horas, cuatro horas, ocho horas, 24 horas, 48 horas o no aplica</w:t>
      </w:r>
      <w:r>
        <w:rPr>
          <w:rFonts w:eastAsia="Calibri"/>
        </w:rPr>
        <w:t>.</w:t>
      </w:r>
    </w:p>
    <w:p w:rsidRPr="00095268" w:rsidR="003D5298" w:rsidP="00AA2630" w:rsidRDefault="003D5298" w14:paraId="6561EFB0" w14:textId="77777777">
      <w:pPr>
        <w:pStyle w:val="ListParagraph"/>
        <w:widowControl/>
        <w:numPr>
          <w:ilvl w:val="0"/>
          <w:numId w:val="62"/>
        </w:numPr>
        <w:spacing w:after="160" w:line="259" w:lineRule="auto"/>
        <w:jc w:val="both"/>
      </w:pPr>
      <w:r w:rsidRPr="00F11CCE">
        <w:rPr>
          <w:rFonts w:eastAsia="Calibri"/>
        </w:rPr>
        <w:t>Informe inicial</w:t>
      </w:r>
      <w:r>
        <w:rPr>
          <w:rFonts w:eastAsia="Calibri"/>
        </w:rPr>
        <w:t xml:space="preserve">: </w:t>
      </w:r>
      <w:r w:rsidRPr="00F11CCE">
        <w:rPr>
          <w:rFonts w:eastAsia="Calibri"/>
        </w:rPr>
        <w:t>cadena de hasta 2048 caracteres</w:t>
      </w:r>
      <w:r>
        <w:rPr>
          <w:rFonts w:eastAsia="Calibri"/>
        </w:rPr>
        <w:t>.</w:t>
      </w:r>
    </w:p>
    <w:p w:rsidRPr="008417EF" w:rsidR="003D5298" w:rsidP="00AA2630" w:rsidRDefault="003D5298" w14:paraId="79352BF2" w14:textId="77777777">
      <w:pPr>
        <w:pStyle w:val="ListParagraph"/>
        <w:widowControl/>
        <w:numPr>
          <w:ilvl w:val="0"/>
          <w:numId w:val="62"/>
        </w:numPr>
        <w:spacing w:after="160" w:line="259" w:lineRule="auto"/>
        <w:jc w:val="both"/>
      </w:pPr>
      <w:r w:rsidRPr="00F11CCE">
        <w:rPr>
          <w:rFonts w:eastAsia="Calibri"/>
        </w:rPr>
        <w:t>Sector</w:t>
      </w:r>
      <w:r>
        <w:rPr>
          <w:rFonts w:eastAsia="Calibri"/>
        </w:rPr>
        <w:t xml:space="preserve">: </w:t>
      </w:r>
      <w:r w:rsidRPr="00F11CCE">
        <w:rPr>
          <w:rFonts w:eastAsia="Calibri"/>
        </w:rPr>
        <w:t>cadena de caracteres de hasta 64 caracteres</w:t>
      </w:r>
      <w:r>
        <w:rPr>
          <w:rFonts w:eastAsia="Calibri"/>
        </w:rPr>
        <w:t>.</w:t>
      </w:r>
    </w:p>
    <w:p w:rsidRPr="005C0EBF" w:rsidR="003D5298" w:rsidP="003D5298" w:rsidRDefault="003D5298" w14:paraId="07E3CA2B" w14:textId="77777777">
      <w:pPr>
        <w:jc w:val="both"/>
        <w:rPr>
          <w:lang w:val="es-EC"/>
        </w:rPr>
      </w:pPr>
      <w:r w:rsidRPr="005C0EBF">
        <w:rPr>
          <w:rFonts w:eastAsia="Calibri"/>
          <w:lang w:val="es-EC"/>
        </w:rPr>
        <w:t>g) Proceso:</w:t>
      </w:r>
    </w:p>
    <w:p w:rsidRPr="005C0EBF" w:rsidR="003D5298" w:rsidP="003D5298" w:rsidRDefault="003D5298" w14:paraId="48CF92C9" w14:textId="77777777">
      <w:pPr>
        <w:ind w:left="708"/>
        <w:jc w:val="both"/>
        <w:rPr>
          <w:rFonts w:eastAsia="Calibri"/>
          <w:lang w:val="es-EC"/>
        </w:rPr>
      </w:pPr>
      <w:r w:rsidRPr="005C0EBF">
        <w:rPr>
          <w:rFonts w:eastAsia="Calibri"/>
          <w:lang w:val="es-EC"/>
        </w:rPr>
        <w:t xml:space="preserve">La persona encargada de la mesa de servicios de Redinco  ingresará los datos del caso: SLA, informe inicial y sector, también deberá seleccionar un cliente y un técnico, luego da clic en aceptar, el sistema validará los datos y emite el mensaje si los datos son correctos "Caso Registrado Correctamente". </w:t>
      </w:r>
    </w:p>
    <w:p w:rsidR="003D5298" w:rsidP="003D5298" w:rsidRDefault="003D5298" w14:paraId="5E3F0794" w14:textId="4F2E46D4">
      <w:pPr>
        <w:jc w:val="both"/>
      </w:pPr>
      <w:r w:rsidRPr="645AFC59">
        <w:rPr>
          <w:rFonts w:eastAsia="Calibri"/>
        </w:rPr>
        <w:t xml:space="preserve">h) </w:t>
      </w:r>
      <w:r w:rsidR="00AA2630">
        <w:rPr>
          <w:rFonts w:eastAsia="Calibri"/>
        </w:rPr>
        <w:t>Salidas:</w:t>
      </w:r>
    </w:p>
    <w:p w:rsidRPr="00FB0392" w:rsidR="003D5298" w:rsidP="00AA2630" w:rsidRDefault="003D5298" w14:paraId="33129B73" w14:textId="77777777">
      <w:pPr>
        <w:pStyle w:val="ListParagraph"/>
        <w:widowControl/>
        <w:numPr>
          <w:ilvl w:val="0"/>
          <w:numId w:val="92"/>
        </w:numPr>
        <w:spacing w:after="160" w:line="259" w:lineRule="auto"/>
        <w:jc w:val="both"/>
      </w:pPr>
      <w:r>
        <w:t xml:space="preserve">Mensaje de registro de caso de servicio técnico correcto: </w:t>
      </w:r>
      <w:r w:rsidRPr="00084257">
        <w:rPr>
          <w:rFonts w:eastAsia="Calibri"/>
        </w:rPr>
        <w:t>"Caso Registrado Correctamente"</w:t>
      </w:r>
      <w:r>
        <w:rPr>
          <w:rFonts w:eastAsia="Calibri"/>
        </w:rPr>
        <w:t>.</w:t>
      </w:r>
    </w:p>
    <w:p w:rsidRPr="005C0EBF" w:rsidR="003D5298" w:rsidP="003D5298" w:rsidRDefault="003D5298" w14:paraId="6BE246B8" w14:textId="77777777">
      <w:pPr>
        <w:jc w:val="both"/>
        <w:rPr>
          <w:lang w:val="es-EC"/>
        </w:rPr>
      </w:pPr>
      <w:r w:rsidRPr="005C0EBF">
        <w:rPr>
          <w:lang w:val="es-EC"/>
        </w:rPr>
        <w:t>rc8v1.1</w:t>
      </w:r>
    </w:p>
    <w:p w:rsidRPr="005C0EBF" w:rsidR="003D5298" w:rsidP="003D5298" w:rsidRDefault="003D5298" w14:paraId="62BFE6AB" w14:textId="77777777">
      <w:pPr>
        <w:jc w:val="both"/>
        <w:rPr>
          <w:lang w:val="es-EC"/>
        </w:rPr>
      </w:pPr>
      <w:r w:rsidRPr="005C0EBF">
        <w:rPr>
          <w:rFonts w:eastAsia="Calibri"/>
          <w:lang w:val="es-EC"/>
        </w:rPr>
        <w:t>a) Descripción: El sistema permitirá asignar a un nuevo caso de servicio técnico a un técnico, identificándolo por su nombre.</w:t>
      </w:r>
    </w:p>
    <w:p w:rsidRPr="005C0EBF" w:rsidR="003D5298" w:rsidP="003D5298" w:rsidRDefault="003D5298" w14:paraId="770128A0" w14:textId="2680736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028081A8" w14:textId="3072CF4B">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6FAC381" w14:textId="6798C665">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2D2AEB8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29B8033" w14:textId="77777777">
      <w:pPr>
        <w:jc w:val="both"/>
      </w:pPr>
      <w:r w:rsidRPr="645AFC59">
        <w:rPr>
          <w:rFonts w:eastAsia="Calibri"/>
        </w:rPr>
        <w:t>f) Entradas:</w:t>
      </w:r>
    </w:p>
    <w:p w:rsidRPr="00AB7FE9" w:rsidR="003D5298" w:rsidP="00AA2630" w:rsidRDefault="003D5298" w14:paraId="029207A9" w14:textId="77777777">
      <w:pPr>
        <w:pStyle w:val="ListParagraph"/>
        <w:widowControl/>
        <w:numPr>
          <w:ilvl w:val="0"/>
          <w:numId w:val="63"/>
        </w:numPr>
        <w:spacing w:after="160" w:line="259" w:lineRule="auto"/>
        <w:jc w:val="both"/>
      </w:pPr>
      <w:r w:rsidRPr="645AFC59">
        <w:rPr>
          <w:rFonts w:eastAsia="Calibri"/>
        </w:rPr>
        <w:t>Caso de servicio técnico</w:t>
      </w:r>
    </w:p>
    <w:p w:rsidRPr="00841D77" w:rsidR="003D5298" w:rsidP="00AA2630" w:rsidRDefault="003D5298" w14:paraId="373C9DC9" w14:textId="77777777">
      <w:pPr>
        <w:pStyle w:val="ListParagraph"/>
        <w:widowControl/>
        <w:numPr>
          <w:ilvl w:val="0"/>
          <w:numId w:val="63"/>
        </w:numPr>
        <w:spacing w:after="160" w:line="259" w:lineRule="auto"/>
        <w:jc w:val="both"/>
      </w:pPr>
      <w:r w:rsidRPr="645AFC59">
        <w:rPr>
          <w:rFonts w:eastAsia="Calibri"/>
        </w:rPr>
        <w:t>Nombre</w:t>
      </w:r>
      <w:r>
        <w:rPr>
          <w:rFonts w:eastAsia="Calibri"/>
        </w:rPr>
        <w:t xml:space="preserve">: </w:t>
      </w:r>
      <w:r w:rsidRPr="000E464B">
        <w:rPr>
          <w:rFonts w:eastAsia="Calibri"/>
        </w:rPr>
        <w:t>cadena de caracteres que contenga hasta 128 caracteres entre letras y espacios.</w:t>
      </w:r>
    </w:p>
    <w:p w:rsidRPr="005C0EBF" w:rsidR="003D5298" w:rsidP="003D5298" w:rsidRDefault="003D5298" w14:paraId="2B7DF520" w14:textId="77777777">
      <w:pPr>
        <w:jc w:val="both"/>
        <w:rPr>
          <w:lang w:val="es-EC"/>
        </w:rPr>
      </w:pPr>
      <w:r w:rsidRPr="005C0EBF">
        <w:rPr>
          <w:rFonts w:eastAsia="Calibri"/>
          <w:lang w:val="es-EC"/>
        </w:rPr>
        <w:t>g) Proceso:</w:t>
      </w:r>
    </w:p>
    <w:p w:rsidRPr="005C0EBF" w:rsidR="003D5298" w:rsidP="003D5298" w:rsidRDefault="003D5298" w14:paraId="1A319396"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técnico y el sistema despliega una ventana con la tabla de clientes y la persona encargada de la mesa de servicios de Redinco  seleccionará el tipo de busque por nombre e ingresa el nombre y selecciona al técnico, dará clic en el botón seleccionar y el sistema emitirá el mensaje "Caso Registrado Correctamente". </w:t>
      </w:r>
    </w:p>
    <w:p w:rsidR="003D5298" w:rsidP="003D5298" w:rsidRDefault="003D5298" w14:paraId="7AF7957D" w14:textId="272DB280">
      <w:pPr>
        <w:jc w:val="both"/>
      </w:pPr>
      <w:r w:rsidRPr="645AFC59">
        <w:rPr>
          <w:rFonts w:eastAsia="Calibri"/>
        </w:rPr>
        <w:t xml:space="preserve">h) </w:t>
      </w:r>
      <w:r w:rsidR="00AA2630">
        <w:rPr>
          <w:rFonts w:eastAsia="Calibri"/>
        </w:rPr>
        <w:t>Salidas:</w:t>
      </w:r>
    </w:p>
    <w:p w:rsidRPr="00FB0392" w:rsidR="003D5298" w:rsidP="00AA2630" w:rsidRDefault="003D5298" w14:paraId="072EDEDD"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"Caso Registrado Correctamente"</w:t>
      </w:r>
      <w:r>
        <w:rPr>
          <w:rFonts w:eastAsia="Calibri"/>
        </w:rPr>
        <w:t>.</w:t>
      </w:r>
    </w:p>
    <w:p w:rsidRPr="005C0EBF" w:rsidR="003D5298" w:rsidP="003D5298" w:rsidRDefault="003D5298" w14:paraId="2C2880E7" w14:textId="77777777">
      <w:pPr>
        <w:jc w:val="both"/>
        <w:rPr>
          <w:lang w:val="es-EC"/>
        </w:rPr>
      </w:pPr>
      <w:r w:rsidRPr="005C0EBF">
        <w:rPr>
          <w:lang w:val="es-EC"/>
        </w:rPr>
        <w:t>rc10v1.1</w:t>
      </w:r>
    </w:p>
    <w:p w:rsidRPr="005C0EBF" w:rsidR="003D5298" w:rsidP="003D5298" w:rsidRDefault="003D5298" w14:paraId="28E5F5BC" w14:textId="77777777">
      <w:pPr>
        <w:jc w:val="both"/>
        <w:rPr>
          <w:lang w:val="es-EC"/>
        </w:rPr>
      </w:pPr>
      <w:r w:rsidRPr="005C0EBF">
        <w:rPr>
          <w:rFonts w:eastAsia="Calibri"/>
          <w:lang w:val="es-EC"/>
        </w:rPr>
        <w:t>a) Descripción: El sistema permitirá cerrar un caso de servicio técnico registrado los siguientes datos: informe final y nombre de imagen del parte, identificándolo por su identificación.</w:t>
      </w:r>
    </w:p>
    <w:p w:rsidRPr="005C0EBF" w:rsidR="003D5298" w:rsidP="003D5298" w:rsidRDefault="003D5298" w14:paraId="191102A5" w14:textId="7ECA4123">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3C9F2326" w14:textId="43F88240">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40142CEA" w14:textId="77596F20">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610BEB1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147BD22" w14:textId="77777777">
      <w:pPr>
        <w:jc w:val="both"/>
      </w:pPr>
      <w:r w:rsidRPr="645AFC59">
        <w:rPr>
          <w:rFonts w:eastAsia="Calibri"/>
        </w:rPr>
        <w:t>f) Entradas:</w:t>
      </w:r>
    </w:p>
    <w:p w:rsidRPr="006F0CC0" w:rsidR="003D5298" w:rsidP="00AA2630" w:rsidRDefault="003D5298" w14:paraId="582F9605" w14:textId="77777777">
      <w:pPr>
        <w:pStyle w:val="ListParagraph"/>
        <w:widowControl/>
        <w:numPr>
          <w:ilvl w:val="0"/>
          <w:numId w:val="64"/>
        </w:numPr>
        <w:spacing w:after="160" w:line="259" w:lineRule="auto"/>
        <w:jc w:val="both"/>
      </w:pPr>
      <w:r w:rsidRPr="645AFC59">
        <w:rPr>
          <w:rFonts w:eastAsia="Calibri"/>
        </w:rPr>
        <w:t>Informe final</w:t>
      </w:r>
      <w:r>
        <w:rPr>
          <w:rFonts w:eastAsia="Calibri"/>
        </w:rPr>
        <w:t xml:space="preserve">: </w:t>
      </w:r>
      <w:r w:rsidRPr="645AFC59">
        <w:rPr>
          <w:rFonts w:eastAsia="Calibri"/>
        </w:rPr>
        <w:t>cadena de caracteres de hasta 2048 caracteres</w:t>
      </w:r>
      <w:r>
        <w:rPr>
          <w:rFonts w:eastAsia="Calibri"/>
        </w:rPr>
        <w:t>.</w:t>
      </w:r>
    </w:p>
    <w:p w:rsidRPr="00A50419" w:rsidR="003D5298" w:rsidP="00AA2630" w:rsidRDefault="003D5298" w14:paraId="349B2166" w14:textId="77777777">
      <w:pPr>
        <w:pStyle w:val="ListParagraph"/>
        <w:widowControl/>
        <w:numPr>
          <w:ilvl w:val="0"/>
          <w:numId w:val="64"/>
        </w:numPr>
        <w:spacing w:after="160" w:line="259" w:lineRule="auto"/>
        <w:jc w:val="both"/>
      </w:pPr>
      <w:r w:rsidRPr="645AFC59">
        <w:rPr>
          <w:rFonts w:eastAsia="Calibri"/>
        </w:rPr>
        <w:t>Nombre de imagen del part</w:t>
      </w:r>
      <w:r>
        <w:rPr>
          <w:rFonts w:eastAsia="Calibri"/>
        </w:rPr>
        <w:t xml:space="preserve">e: </w:t>
      </w:r>
      <w:r w:rsidRPr="645AFC59">
        <w:rPr>
          <w:rFonts w:eastAsia="Calibri"/>
        </w:rPr>
        <w:t>cadena de caracteres de hasta 128 caracteres</w:t>
      </w:r>
      <w:r>
        <w:rPr>
          <w:rFonts w:eastAsia="Calibri"/>
        </w:rPr>
        <w:t>.</w:t>
      </w:r>
    </w:p>
    <w:p w:rsidRPr="005B2C56" w:rsidR="003D5298" w:rsidP="00AA2630" w:rsidRDefault="003D5298" w14:paraId="3E5D08E4" w14:textId="77777777">
      <w:pPr>
        <w:pStyle w:val="ListParagraph"/>
        <w:widowControl/>
        <w:numPr>
          <w:ilvl w:val="0"/>
          <w:numId w:val="64"/>
        </w:numPr>
        <w:spacing w:after="160" w:line="259" w:lineRule="auto"/>
        <w:jc w:val="both"/>
      </w:pPr>
      <w:r w:rsidRPr="645AFC59">
        <w:rPr>
          <w:rFonts w:eastAsia="Calibri"/>
        </w:rPr>
        <w:t>Identificación</w:t>
      </w:r>
      <w:r>
        <w:rPr>
          <w:rFonts w:eastAsia="Calibri"/>
        </w:rPr>
        <w:t xml:space="preserve"> de caso: </w:t>
      </w:r>
      <w:r w:rsidRPr="00D53B02">
        <w:t>cadena de caracteres que contiene el día, el mes, el año y tres dígitos que indican el conteo de casos diarios.</w:t>
      </w:r>
    </w:p>
    <w:p w:rsidRPr="005C0EBF" w:rsidR="003D5298" w:rsidP="003D5298" w:rsidRDefault="003D5298" w14:paraId="122AED92" w14:textId="77777777">
      <w:pPr>
        <w:jc w:val="both"/>
        <w:rPr>
          <w:lang w:val="es-EC"/>
        </w:rPr>
      </w:pPr>
      <w:r w:rsidRPr="005C0EBF">
        <w:rPr>
          <w:rFonts w:eastAsia="Calibri"/>
          <w:lang w:val="es-EC"/>
        </w:rPr>
        <w:t>g) Proceso:</w:t>
      </w:r>
    </w:p>
    <w:p w:rsidRPr="005C0EBF" w:rsidR="003D5298" w:rsidP="003D5298" w:rsidRDefault="003D5298" w14:paraId="13E8AC3E" w14:textId="77777777">
      <w:pPr>
        <w:ind w:left="708"/>
        <w:jc w:val="both"/>
        <w:rPr>
          <w:rFonts w:eastAsia="Calibri"/>
          <w:lang w:val="es-EC"/>
        </w:rPr>
      </w:pPr>
      <w:r w:rsidRPr="005C0EBF">
        <w:rPr>
          <w:rFonts w:eastAsia="Calibri"/>
          <w:lang w:val="es-EC"/>
        </w:rPr>
        <w:t>La persona encargada de la mesa de servicios de Redinco  seleccionará el tipo de búsqueda por identificación y selecciona el caso, da clic en el boto cerrar caso y el sistema despliega una ventana donde la persona encargada de la mesa de servicios de Redinco  debe ingresar un informe final y una imagen del parte, da clic en el botón aceptar el sistema emite el mensaje “Informe Final Registrado Correctamente”</w:t>
      </w:r>
    </w:p>
    <w:p w:rsidR="003D5298" w:rsidP="003D5298" w:rsidRDefault="003D5298" w14:paraId="602494D2" w14:textId="042EE5AB">
      <w:pPr>
        <w:jc w:val="both"/>
      </w:pPr>
      <w:r w:rsidRPr="645AFC59">
        <w:rPr>
          <w:rFonts w:eastAsia="Calibri"/>
        </w:rPr>
        <w:t xml:space="preserve">h) </w:t>
      </w:r>
      <w:r w:rsidR="00AA2630">
        <w:rPr>
          <w:rFonts w:eastAsia="Calibri"/>
        </w:rPr>
        <w:t>Salidas:</w:t>
      </w:r>
    </w:p>
    <w:p w:rsidRPr="00FB0392" w:rsidR="003D5298" w:rsidP="00AA2630" w:rsidRDefault="003D5298" w14:paraId="766E355F" w14:textId="77777777">
      <w:pPr>
        <w:pStyle w:val="ListParagraph"/>
        <w:widowControl/>
        <w:numPr>
          <w:ilvl w:val="0"/>
          <w:numId w:val="116"/>
        </w:numPr>
        <w:spacing w:after="160" w:line="259" w:lineRule="auto"/>
        <w:jc w:val="both"/>
      </w:pPr>
      <w:r>
        <w:t xml:space="preserve">Si el caso es cerrado: </w:t>
      </w:r>
      <w:r>
        <w:rPr>
          <w:rFonts w:eastAsia="Calibri"/>
        </w:rPr>
        <w:t>“Informe Final Registrado Correctamente”.</w:t>
      </w:r>
    </w:p>
    <w:p w:rsidRPr="005C0EBF" w:rsidR="003D5298" w:rsidP="003D5298" w:rsidRDefault="003D5298" w14:paraId="7D026BBA" w14:textId="77777777">
      <w:pPr>
        <w:jc w:val="both"/>
        <w:rPr>
          <w:lang w:val="es-EC"/>
        </w:rPr>
      </w:pPr>
      <w:r w:rsidRPr="005C0EBF">
        <w:rPr>
          <w:lang w:val="es-EC"/>
        </w:rPr>
        <w:t>rc12v1.1</w:t>
      </w:r>
    </w:p>
    <w:p w:rsidRPr="005C0EBF" w:rsidR="003D5298" w:rsidP="003D5298" w:rsidRDefault="003D5298" w14:paraId="60EBC644"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código e identificación respectivamente.</w:t>
      </w:r>
    </w:p>
    <w:p w:rsidRPr="005C0EBF" w:rsidR="003D5298" w:rsidP="003D5298" w:rsidRDefault="003D5298" w14:paraId="5021F6BE" w14:textId="005EFFB2">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203C146" w14:textId="1BDE99FA">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251A63A3" w14:textId="4B0CDDE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006D2974"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6DBF452" w14:textId="77777777">
      <w:pPr>
        <w:jc w:val="both"/>
      </w:pPr>
      <w:r w:rsidRPr="645AFC59">
        <w:rPr>
          <w:rFonts w:eastAsia="Calibri"/>
        </w:rPr>
        <w:t>f) Entradas:</w:t>
      </w:r>
    </w:p>
    <w:p w:rsidRPr="006C2D42" w:rsidR="003D5298" w:rsidP="00AA2630" w:rsidRDefault="003D5298" w14:paraId="6F38DBEF" w14:textId="77777777">
      <w:pPr>
        <w:pStyle w:val="ListParagraph"/>
        <w:widowControl/>
        <w:numPr>
          <w:ilvl w:val="0"/>
          <w:numId w:val="65"/>
        </w:numPr>
        <w:spacing w:after="160" w:line="259" w:lineRule="auto"/>
        <w:jc w:val="both"/>
      </w:pPr>
      <w:r w:rsidRPr="645AFC59">
        <w:rPr>
          <w:rFonts w:eastAsia="Calibri"/>
        </w:rPr>
        <w:t>Cantidad de cada producto</w:t>
      </w:r>
    </w:p>
    <w:p w:rsidRPr="00E70C58" w:rsidR="003D5298" w:rsidP="00AA2630" w:rsidRDefault="003D5298" w14:paraId="735A45A6" w14:textId="77777777">
      <w:pPr>
        <w:pStyle w:val="ListParagraph"/>
        <w:widowControl/>
        <w:numPr>
          <w:ilvl w:val="0"/>
          <w:numId w:val="65"/>
        </w:numPr>
        <w:spacing w:after="160" w:line="259" w:lineRule="auto"/>
        <w:jc w:val="both"/>
      </w:pPr>
      <w:r w:rsidRPr="00E70C58">
        <w:rPr>
          <w:rFonts w:eastAsia="Calibri"/>
        </w:rPr>
        <w:t xml:space="preserve">Código </w:t>
      </w:r>
      <w:r>
        <w:rPr>
          <w:rFonts w:eastAsia="Calibri"/>
        </w:rPr>
        <w:t xml:space="preserve">de </w:t>
      </w:r>
      <w:r w:rsidRPr="00E70C58">
        <w:rPr>
          <w:rFonts w:eastAsia="Calibri"/>
        </w:rPr>
        <w:t>identificación</w:t>
      </w:r>
      <w:r>
        <w:rPr>
          <w:rFonts w:eastAsia="Calibri"/>
        </w:rPr>
        <w:t xml:space="preserve">: </w:t>
      </w:r>
      <w:r w:rsidRPr="00D53B02">
        <w:t>cadena de caracteres que contiene el día, el mes, el año y tres dígitos que indican el conteo de casos diarios.</w:t>
      </w:r>
    </w:p>
    <w:p w:rsidRPr="005C0EBF" w:rsidR="003D5298" w:rsidP="003D5298" w:rsidRDefault="003D5298" w14:paraId="692EEBCF" w14:textId="77777777">
      <w:pPr>
        <w:jc w:val="both"/>
        <w:rPr>
          <w:lang w:val="es-EC"/>
        </w:rPr>
      </w:pPr>
      <w:r w:rsidRPr="005C0EBF">
        <w:rPr>
          <w:rFonts w:eastAsia="Calibri"/>
          <w:lang w:val="es-EC"/>
        </w:rPr>
        <w:t>g) Proceso:</w:t>
      </w:r>
    </w:p>
    <w:p w:rsidRPr="005C0EBF" w:rsidR="003D5298" w:rsidP="003D5298" w:rsidRDefault="003D5298" w14:paraId="481963CD" w14:textId="77777777">
      <w:pPr>
        <w:ind w:left="708"/>
        <w:jc w:val="both"/>
        <w:rPr>
          <w:rFonts w:eastAsia="Calibri"/>
          <w:lang w:val="es-EC"/>
        </w:rPr>
      </w:pPr>
      <w:r w:rsidRPr="005C0EBF">
        <w:rPr>
          <w:rFonts w:eastAsia="Calibri"/>
          <w:lang w:val="es-EC"/>
        </w:rPr>
        <w:t>La persona encargada de la mesa de servicios de Redinco  ingresará el código e identificación, selecciona el caso y da clic en el botón asignar producto, el sistema despliega una ventana donde selecciona el producto e ingresa la cantidad para asignar al caso, da clic en asignar, el sistema emitirá el mensaje “Productos asignados correctamente”.</w:t>
      </w:r>
    </w:p>
    <w:p w:rsidR="003D5298" w:rsidP="003D5298" w:rsidRDefault="003D5298" w14:paraId="11169621" w14:textId="6D0DBEB0">
      <w:pPr>
        <w:jc w:val="both"/>
      </w:pPr>
      <w:r w:rsidRPr="645AFC59">
        <w:rPr>
          <w:rFonts w:eastAsia="Calibri"/>
        </w:rPr>
        <w:t xml:space="preserve">h) </w:t>
      </w:r>
      <w:r w:rsidR="00AA2630">
        <w:rPr>
          <w:rFonts w:eastAsia="Calibri"/>
        </w:rPr>
        <w:t>Salidas:</w:t>
      </w:r>
    </w:p>
    <w:p w:rsidRPr="00FB0392" w:rsidR="003D5298" w:rsidP="00AA2630" w:rsidRDefault="003D5298" w14:paraId="2A8A1D9F" w14:textId="77777777">
      <w:pPr>
        <w:pStyle w:val="ListParagraph"/>
        <w:widowControl/>
        <w:numPr>
          <w:ilvl w:val="0"/>
          <w:numId w:val="125"/>
        </w:numPr>
        <w:spacing w:after="160" w:line="259" w:lineRule="auto"/>
        <w:jc w:val="both"/>
      </w:pPr>
      <w:r>
        <w:t xml:space="preserve">Registro  de los productos a un técnico correcto </w:t>
      </w:r>
      <w:r>
        <w:rPr>
          <w:rFonts w:eastAsia="Calibri"/>
        </w:rPr>
        <w:t>“Productos asignados correctamente”.</w:t>
      </w:r>
    </w:p>
    <w:p w:rsidRPr="005C0EBF" w:rsidR="003D5298" w:rsidP="003D5298" w:rsidRDefault="003D5298" w14:paraId="0F9F27FE" w14:textId="77777777">
      <w:pPr>
        <w:jc w:val="both"/>
        <w:rPr>
          <w:lang w:val="es-EC"/>
        </w:rPr>
      </w:pPr>
      <w:r w:rsidRPr="005C0EBF">
        <w:rPr>
          <w:lang w:val="es-EC"/>
        </w:rPr>
        <w:t>rc13v1.1</w:t>
      </w:r>
    </w:p>
    <w:p w:rsidRPr="005C0EBF" w:rsidR="003D5298" w:rsidP="003D5298" w:rsidRDefault="003D5298" w14:paraId="67CDFCD5" w14:textId="77777777">
      <w:pPr>
        <w:jc w:val="both"/>
        <w:rPr>
          <w:lang w:val="es-EC"/>
        </w:rPr>
      </w:pPr>
      <w:r w:rsidRPr="005C0EBF">
        <w:rPr>
          <w:rFonts w:eastAsia="Calibri"/>
          <w:lang w:val="es-EC"/>
        </w:rPr>
        <w:t>a) Descripción: El sistema permitirá cancelar un caso de servicio técnico, identificándolo por su identificación.</w:t>
      </w:r>
    </w:p>
    <w:p w:rsidRPr="005C0EBF" w:rsidR="003D5298" w:rsidP="003D5298" w:rsidRDefault="003D5298" w14:paraId="6469751B" w14:textId="522A464A">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3CBE8512" w14:textId="50FA793E">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7403CB78" w14:textId="7AEF7E8B">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0A1A2D1"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3F01F3D" w14:textId="77777777">
      <w:pPr>
        <w:jc w:val="both"/>
      </w:pPr>
      <w:r w:rsidRPr="645AFC59">
        <w:rPr>
          <w:rFonts w:eastAsia="Calibri"/>
        </w:rPr>
        <w:t>f) Entradas:</w:t>
      </w:r>
    </w:p>
    <w:p w:rsidRPr="00E33527" w:rsidR="003D5298" w:rsidP="00AA2630" w:rsidRDefault="003D5298" w14:paraId="0DEB55E8" w14:textId="77777777">
      <w:pPr>
        <w:pStyle w:val="ListParagraph"/>
        <w:widowControl/>
        <w:numPr>
          <w:ilvl w:val="0"/>
          <w:numId w:val="66"/>
        </w:numPr>
        <w:spacing w:after="160" w:line="259" w:lineRule="auto"/>
        <w:jc w:val="both"/>
      </w:pPr>
      <w:r w:rsidRPr="645AFC59">
        <w:rPr>
          <w:rFonts w:eastAsia="Calibri"/>
        </w:rPr>
        <w:t>Identificación</w:t>
      </w:r>
      <w:r>
        <w:rPr>
          <w:rFonts w:eastAsia="Calibri"/>
        </w:rPr>
        <w:t xml:space="preserve">: </w:t>
      </w:r>
      <w:r w:rsidRPr="00D53B02">
        <w:t>cadena de caracteres que contiene el día, el mes, el año y tres dígitos que indican el conteo de casos diarios.</w:t>
      </w:r>
    </w:p>
    <w:p w:rsidRPr="005C0EBF" w:rsidR="003D5298" w:rsidP="003D5298" w:rsidRDefault="003D5298" w14:paraId="184B6A98" w14:textId="77777777">
      <w:pPr>
        <w:jc w:val="both"/>
        <w:rPr>
          <w:lang w:val="es-EC"/>
        </w:rPr>
      </w:pPr>
      <w:r w:rsidRPr="005C0EBF">
        <w:rPr>
          <w:rFonts w:eastAsia="Calibri"/>
          <w:lang w:val="es-EC"/>
        </w:rPr>
        <w:t>g) Proceso:</w:t>
      </w:r>
    </w:p>
    <w:p w:rsidRPr="005C0EBF" w:rsidR="003D5298" w:rsidP="003D5298" w:rsidRDefault="003D5298" w14:paraId="2044FD5F" w14:textId="77777777">
      <w:pPr>
        <w:ind w:left="708"/>
        <w:jc w:val="both"/>
        <w:rPr>
          <w:rFonts w:eastAsia="Calibri"/>
          <w:lang w:val="es-EC"/>
        </w:rPr>
      </w:pPr>
      <w:r w:rsidRPr="005C0EBF">
        <w:rPr>
          <w:rFonts w:eastAsia="Calibri"/>
          <w:lang w:val="es-EC"/>
        </w:rPr>
        <w:t>La persona encargada de la mesa de servicios de Redinco  selecciona el tipo de búsqueda por identificación y selecciona el caso de servicio técnico a cancelar, el sistema emitirá un mensaje de confirmación "¿Está seguro que desea cancelar este caso?", si da clic en si el mensaje emitirá el mensaje, "Caso Cancelado Correctamente”.</w:t>
      </w:r>
    </w:p>
    <w:p w:rsidR="003D5298" w:rsidP="003D5298" w:rsidRDefault="003D5298" w14:paraId="11B8E92D" w14:textId="57292AD4">
      <w:pPr>
        <w:jc w:val="both"/>
      </w:pPr>
      <w:r w:rsidRPr="645AFC59">
        <w:rPr>
          <w:rFonts w:eastAsia="Calibri"/>
        </w:rPr>
        <w:t xml:space="preserve">h) </w:t>
      </w:r>
      <w:r w:rsidR="00AA2630">
        <w:rPr>
          <w:rFonts w:eastAsia="Calibri"/>
        </w:rPr>
        <w:t>Salidas:</w:t>
      </w:r>
    </w:p>
    <w:p w:rsidRPr="00CC33CB" w:rsidR="003D5298" w:rsidP="00AA2630" w:rsidRDefault="003D5298" w14:paraId="7DD617A5" w14:textId="77777777">
      <w:pPr>
        <w:pStyle w:val="ListParagraph"/>
        <w:widowControl/>
        <w:numPr>
          <w:ilvl w:val="0"/>
          <w:numId w:val="66"/>
        </w:numPr>
        <w:spacing w:after="160" w:line="259" w:lineRule="auto"/>
        <w:jc w:val="both"/>
      </w:pPr>
      <w:r>
        <w:t xml:space="preserve">Confirmación de cancelación de caso de servicio técnico:  </w:t>
      </w:r>
      <w:r w:rsidRPr="0099203E">
        <w:rPr>
          <w:rFonts w:eastAsia="Calibri"/>
        </w:rPr>
        <w:t>"¿Está seguro que desea cancelar este caso?"</w:t>
      </w:r>
    </w:p>
    <w:p w:rsidRPr="00262439" w:rsidR="003D5298" w:rsidP="00AA2630" w:rsidRDefault="003D5298" w14:paraId="19560CE7" w14:textId="77777777">
      <w:pPr>
        <w:pStyle w:val="ListParagraph"/>
        <w:widowControl/>
        <w:numPr>
          <w:ilvl w:val="0"/>
          <w:numId w:val="66"/>
        </w:numPr>
        <w:spacing w:after="160" w:line="259" w:lineRule="auto"/>
        <w:jc w:val="both"/>
      </w:pPr>
      <w:r>
        <w:rPr>
          <w:rFonts w:eastAsia="Calibri"/>
        </w:rPr>
        <w:t xml:space="preserve">Cancelación del caso de servicio técnico </w:t>
      </w:r>
      <w:r w:rsidRPr="00027126">
        <w:rPr>
          <w:rFonts w:eastAsia="Calibri"/>
        </w:rPr>
        <w:t>"Caso Cancelado Correctamente</w:t>
      </w:r>
      <w:r>
        <w:rPr>
          <w:rFonts w:eastAsia="Calibri"/>
        </w:rPr>
        <w:t>”.</w:t>
      </w:r>
    </w:p>
    <w:p w:rsidRPr="005C0EBF" w:rsidR="003D5298" w:rsidP="003D5298" w:rsidRDefault="003D5298" w14:paraId="1539CC6B" w14:textId="77777777">
      <w:pPr>
        <w:jc w:val="both"/>
        <w:rPr>
          <w:lang w:val="es-EC"/>
        </w:rPr>
      </w:pPr>
      <w:r w:rsidRPr="005C0EBF">
        <w:rPr>
          <w:lang w:val="es-EC"/>
        </w:rPr>
        <w:t>rc21v1.1</w:t>
      </w:r>
    </w:p>
    <w:p w:rsidRPr="005C0EBF" w:rsidR="003D5298" w:rsidP="003D5298" w:rsidRDefault="003D5298" w14:paraId="6563D7D2" w14:textId="77777777">
      <w:pPr>
        <w:jc w:val="both"/>
        <w:rPr>
          <w:lang w:val="es-EC"/>
        </w:rPr>
      </w:pPr>
      <w:r w:rsidRPr="005C0EBF">
        <w:rPr>
          <w:rFonts w:eastAsia="Calibri"/>
          <w:lang w:val="es-EC"/>
        </w:rPr>
        <w:t>a) Descripción: El sistema asignará a un nuevo caso los siguientes datos: identificación de caso, y fecha.</w:t>
      </w:r>
    </w:p>
    <w:p w:rsidRPr="005C0EBF" w:rsidR="003D5298" w:rsidP="003D5298" w:rsidRDefault="003D5298" w14:paraId="425B80E9" w14:textId="7EB5AB08">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B6D3A85" w14:textId="03AC88C1">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86ACBEB" w14:textId="52C8E47B">
      <w:pPr>
        <w:jc w:val="both"/>
        <w:rPr>
          <w:lang w:val="es-EC"/>
        </w:rPr>
      </w:pPr>
      <w:r w:rsidRPr="005C0EBF">
        <w:rPr>
          <w:rFonts w:eastAsia="Calibri"/>
          <w:lang w:val="es-EC"/>
        </w:rPr>
        <w:t xml:space="preserve">d) </w:t>
      </w:r>
      <w:r w:rsidR="00AA2630">
        <w:rPr>
          <w:rFonts w:eastAsia="Calibri"/>
          <w:lang w:val="es-EC"/>
        </w:rPr>
        <w:t>Estabilidad: Media</w:t>
      </w:r>
    </w:p>
    <w:p w:rsidRPr="005C0EBF" w:rsidR="003D5298" w:rsidP="003D5298" w:rsidRDefault="003D5298" w14:paraId="741DDAC6" w14:textId="77777777">
      <w:pPr>
        <w:jc w:val="both"/>
        <w:rPr>
          <w:lang w:val="es-EC"/>
        </w:rPr>
      </w:pPr>
      <w:r w:rsidRPr="005C0EBF">
        <w:rPr>
          <w:rFonts w:eastAsia="Calibri"/>
          <w:lang w:val="es-EC"/>
        </w:rPr>
        <w:t>e) Origen: Empleada de la mesa de servicios - Sra. Cristina Flores</w:t>
      </w:r>
    </w:p>
    <w:p w:rsidR="003D5298" w:rsidP="003D5298" w:rsidRDefault="003D5298" w14:paraId="385EC70E" w14:textId="77777777">
      <w:pPr>
        <w:jc w:val="both"/>
      </w:pPr>
      <w:r w:rsidRPr="645AFC59">
        <w:rPr>
          <w:rFonts w:eastAsia="Calibri"/>
        </w:rPr>
        <w:t>f) Entradas:</w:t>
      </w:r>
    </w:p>
    <w:p w:rsidR="003D5298" w:rsidP="00AA2630" w:rsidRDefault="003D5298" w14:paraId="270737EF" w14:textId="77777777">
      <w:pPr>
        <w:pStyle w:val="ListParagraph"/>
        <w:widowControl/>
        <w:numPr>
          <w:ilvl w:val="0"/>
          <w:numId w:val="67"/>
        </w:numPr>
        <w:spacing w:after="160" w:line="259" w:lineRule="auto"/>
        <w:jc w:val="both"/>
      </w:pPr>
      <w:r w:rsidRPr="00BE32DC">
        <w:t>Identificación de caso</w:t>
      </w:r>
      <w:r>
        <w:t xml:space="preserve">: </w:t>
      </w:r>
      <w:r w:rsidRPr="00BE32DC">
        <w:t>cadena de caracteres que contiene el día, el mes, el año y tres dígitos que indican el conteo de casos diarios</w:t>
      </w:r>
      <w:r>
        <w:t>.</w:t>
      </w:r>
      <w:r w:rsidRPr="00BE32DC">
        <w:t xml:space="preserve"> </w:t>
      </w:r>
    </w:p>
    <w:p w:rsidRPr="00DD43A9" w:rsidR="003D5298" w:rsidP="00AA2630" w:rsidRDefault="003D5298" w14:paraId="5AF9891D" w14:textId="77777777">
      <w:pPr>
        <w:pStyle w:val="ListParagraph"/>
        <w:widowControl/>
        <w:numPr>
          <w:ilvl w:val="0"/>
          <w:numId w:val="67"/>
        </w:numPr>
        <w:spacing w:after="160" w:line="259" w:lineRule="auto"/>
        <w:jc w:val="both"/>
      </w:pPr>
      <w:r w:rsidRPr="00BE32DC">
        <w:t>Fecha</w:t>
      </w:r>
      <w:r>
        <w:t xml:space="preserve">: </w:t>
      </w:r>
      <w:r w:rsidRPr="00BE32DC">
        <w:t>cadena de caracteres que contiene el día, mes, año, hora, minuto y segundo actual</w:t>
      </w:r>
      <w:r>
        <w:t>.</w:t>
      </w:r>
    </w:p>
    <w:p w:rsidRPr="005C0EBF" w:rsidR="003D5298" w:rsidP="003D5298" w:rsidRDefault="003D5298" w14:paraId="320E0DB4" w14:textId="77777777">
      <w:pPr>
        <w:jc w:val="both"/>
        <w:rPr>
          <w:lang w:val="es-EC"/>
        </w:rPr>
      </w:pPr>
      <w:r w:rsidRPr="005C0EBF">
        <w:rPr>
          <w:rFonts w:eastAsia="Calibri"/>
          <w:lang w:val="es-EC"/>
        </w:rPr>
        <w:t>g) Proceso:</w:t>
      </w:r>
    </w:p>
    <w:p w:rsidRPr="005C0EBF" w:rsidR="003D5298" w:rsidP="003D5298" w:rsidRDefault="003D5298" w14:paraId="60308902" w14:textId="77777777">
      <w:pPr>
        <w:ind w:left="708"/>
        <w:jc w:val="both"/>
        <w:rPr>
          <w:rFonts w:eastAsia="Calibri"/>
          <w:lang w:val="es-EC"/>
        </w:rPr>
      </w:pPr>
      <w:r w:rsidRPr="005C0EBF">
        <w:rPr>
          <w:rFonts w:eastAsia="Calibri"/>
          <w:lang w:val="es-EC"/>
        </w:rPr>
        <w:t>El sistema SiGSTec realiza una operación para asignar un número de caso automático secuencial a cada nuevo caso que se registre, del mismo modo, asigna la hora en la cual se ha registrado el nuevo caso, la empleada de la mesa de servicios hará clic en el botón registrar, con el cual se guardarán los datos del nuevo caso.</w:t>
      </w:r>
    </w:p>
    <w:p w:rsidR="003D5298" w:rsidP="003D5298" w:rsidRDefault="003D5298" w14:paraId="4104EAAB" w14:textId="4361A0C6">
      <w:pPr>
        <w:jc w:val="both"/>
      </w:pPr>
      <w:r w:rsidRPr="645AFC59">
        <w:rPr>
          <w:rFonts w:eastAsia="Calibri"/>
        </w:rPr>
        <w:t xml:space="preserve">h) </w:t>
      </w:r>
      <w:r w:rsidR="00AA2630">
        <w:rPr>
          <w:rFonts w:eastAsia="Calibri"/>
        </w:rPr>
        <w:t>Salidas:</w:t>
      </w:r>
    </w:p>
    <w:p w:rsidR="003D5298" w:rsidP="00AA2630" w:rsidRDefault="003D5298" w14:paraId="74AB6CE6" w14:textId="77777777">
      <w:pPr>
        <w:pStyle w:val="ListParagraph"/>
        <w:widowControl/>
        <w:numPr>
          <w:ilvl w:val="0"/>
          <w:numId w:val="138"/>
        </w:numPr>
        <w:spacing w:after="160" w:line="259" w:lineRule="auto"/>
        <w:jc w:val="both"/>
      </w:pPr>
      <w:r>
        <w:t>Caso registrado, para lo cual se emite el mensaje “Caso Registrado Exitosamente”</w:t>
      </w:r>
    </w:p>
    <w:p w:rsidRPr="00262439" w:rsidR="003D5298" w:rsidP="00AA2630" w:rsidRDefault="003D5298" w14:paraId="6F7D9808" w14:textId="77777777">
      <w:pPr>
        <w:pStyle w:val="ListParagraph"/>
        <w:widowControl/>
        <w:numPr>
          <w:ilvl w:val="0"/>
          <w:numId w:val="138"/>
        </w:numPr>
        <w:spacing w:after="160" w:line="259" w:lineRule="auto"/>
        <w:jc w:val="both"/>
        <w:rPr>
          <w:rFonts w:eastAsiaTheme="minorHAnsi"/>
        </w:rPr>
      </w:pPr>
      <w:r>
        <w:t>Mensajes de error</w:t>
      </w:r>
    </w:p>
    <w:p w:rsidR="003D5298" w:rsidP="003D5298" w:rsidRDefault="003D5298" w14:paraId="403E5B13" w14:textId="77777777">
      <w:pPr>
        <w:jc w:val="both"/>
      </w:pPr>
      <w:r w:rsidRPr="645AFC59">
        <w:t>rc22v1.1</w:t>
      </w:r>
    </w:p>
    <w:p w:rsidRPr="005C0EBF" w:rsidR="003D5298" w:rsidP="003D5298" w:rsidRDefault="003D5298" w14:paraId="3338BE98" w14:textId="77777777">
      <w:pPr>
        <w:jc w:val="both"/>
        <w:rPr>
          <w:lang w:val="es-EC"/>
        </w:rPr>
      </w:pPr>
      <w:r w:rsidRPr="005C0EBF">
        <w:rPr>
          <w:rFonts w:eastAsia="Calibri"/>
          <w:lang w:val="es-EC"/>
        </w:rPr>
        <w:t>a) Descripción: El sistema permitirá asignar a un nuevo caso de servicio técnico a un técnico, identificándolo por su cédula de ciudadanía.</w:t>
      </w:r>
    </w:p>
    <w:p w:rsidRPr="005C0EBF" w:rsidR="003D5298" w:rsidP="003D5298" w:rsidRDefault="003D5298" w14:paraId="22F4AD21" w14:textId="3C4BE6E2">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1FA291A6" w14:textId="5F7097E8">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ABA4BCC" w14:textId="09704D7F">
      <w:pPr>
        <w:jc w:val="both"/>
        <w:rPr>
          <w:lang w:val="es-EC"/>
        </w:rPr>
      </w:pPr>
      <w:r w:rsidRPr="005C0EBF">
        <w:rPr>
          <w:rFonts w:eastAsia="Calibri"/>
          <w:lang w:val="es-EC"/>
        </w:rPr>
        <w:t xml:space="preserve">d) </w:t>
      </w:r>
      <w:r w:rsidR="00AA2630">
        <w:rPr>
          <w:rFonts w:eastAsia="Calibri"/>
          <w:lang w:val="es-EC"/>
        </w:rPr>
        <w:t>Estabilidad: Media</w:t>
      </w:r>
    </w:p>
    <w:p w:rsidRPr="005C0EBF" w:rsidR="003D5298" w:rsidP="003D5298" w:rsidRDefault="003D5298" w14:paraId="17FA9752" w14:textId="77777777">
      <w:pPr>
        <w:jc w:val="both"/>
        <w:rPr>
          <w:lang w:val="es-EC"/>
        </w:rPr>
      </w:pPr>
      <w:r w:rsidRPr="005C0EBF">
        <w:rPr>
          <w:rFonts w:eastAsia="Calibri"/>
          <w:lang w:val="es-EC"/>
        </w:rPr>
        <w:t>e) Origen: Empleada de la mesa de servicios - Sra. Cristina Flores</w:t>
      </w:r>
    </w:p>
    <w:p w:rsidR="003D5298" w:rsidP="003D5298" w:rsidRDefault="003D5298" w14:paraId="038BDFD6" w14:textId="77777777">
      <w:pPr>
        <w:jc w:val="both"/>
      </w:pPr>
      <w:r w:rsidRPr="645AFC59">
        <w:rPr>
          <w:rFonts w:eastAsia="Calibri"/>
        </w:rPr>
        <w:t>f) Entradas:</w:t>
      </w:r>
    </w:p>
    <w:p w:rsidRPr="009941C0" w:rsidR="003D5298" w:rsidP="00AA2630" w:rsidRDefault="003D5298" w14:paraId="2816CD51" w14:textId="77777777">
      <w:pPr>
        <w:pStyle w:val="ListParagraph"/>
        <w:widowControl/>
        <w:numPr>
          <w:ilvl w:val="0"/>
          <w:numId w:val="68"/>
        </w:numPr>
        <w:spacing w:after="160" w:line="259" w:lineRule="auto"/>
        <w:jc w:val="both"/>
      </w:pPr>
      <w:r w:rsidRPr="645AFC59">
        <w:rPr>
          <w:rFonts w:eastAsia="Calibri"/>
        </w:rPr>
        <w:t>Caso de servicio técnico</w:t>
      </w:r>
      <w:r>
        <w:rPr>
          <w:rFonts w:eastAsia="Calibri"/>
        </w:rPr>
        <w:t>.</w:t>
      </w:r>
    </w:p>
    <w:p w:rsidRPr="009941C0" w:rsidR="003D5298" w:rsidP="00AA2630" w:rsidRDefault="003D5298" w14:paraId="0DCF553A" w14:textId="77777777">
      <w:pPr>
        <w:pStyle w:val="ListParagraph"/>
        <w:widowControl/>
        <w:numPr>
          <w:ilvl w:val="0"/>
          <w:numId w:val="68"/>
        </w:numPr>
        <w:spacing w:after="160" w:line="259" w:lineRule="auto"/>
        <w:jc w:val="both"/>
      </w:pPr>
      <w:r w:rsidRPr="645AFC59">
        <w:rPr>
          <w:rFonts w:eastAsia="Calibri"/>
        </w:rPr>
        <w:t>Cédula de ciudadanía</w:t>
      </w:r>
      <w:r>
        <w:rPr>
          <w:rFonts w:eastAsia="Calibri"/>
        </w:rPr>
        <w:t xml:space="preserve">: </w:t>
      </w:r>
      <w:r w:rsidRPr="00F8545F">
        <w:rPr>
          <w:rFonts w:eastAsia="Calibri"/>
        </w:rPr>
        <w:t>cadena de caracteres de 10 dígitos con el último dígito como dígito verificador.</w:t>
      </w:r>
    </w:p>
    <w:p w:rsidRPr="005C0EBF" w:rsidR="003D5298" w:rsidP="003D5298" w:rsidRDefault="003D5298" w14:paraId="66053968" w14:textId="77777777">
      <w:pPr>
        <w:jc w:val="both"/>
        <w:rPr>
          <w:lang w:val="es-EC"/>
        </w:rPr>
      </w:pPr>
      <w:r w:rsidRPr="005C0EBF">
        <w:rPr>
          <w:rFonts w:eastAsia="Calibri"/>
          <w:lang w:val="es-EC"/>
        </w:rPr>
        <w:t>g) Proceso:</w:t>
      </w:r>
    </w:p>
    <w:p w:rsidRPr="005C0EBF" w:rsidR="003D5298" w:rsidP="003D5298" w:rsidRDefault="003D5298" w14:paraId="7178327B" w14:textId="77777777">
      <w:pPr>
        <w:ind w:left="705"/>
        <w:jc w:val="both"/>
        <w:rPr>
          <w:rFonts w:eastAsia="Calibri"/>
          <w:lang w:val="es-EC"/>
        </w:rPr>
      </w:pPr>
      <w:r w:rsidRPr="005C0EBF">
        <w:rPr>
          <w:rFonts w:eastAsia="Calibri"/>
          <w:lang w:val="es-EC"/>
        </w:rPr>
        <w:t>La persona de la mesa de servicios de la empresa Redinco  busca un técnico disponible para atender el caso, esta búsqueda la realiza en función del número de cédula de ciudadanía del técnico, luego lo selecciona y asigna al nuevo caso que se está registrando.</w:t>
      </w:r>
    </w:p>
    <w:p w:rsidR="003D5298" w:rsidP="003D5298" w:rsidRDefault="003D5298" w14:paraId="2B358183" w14:textId="23D3ABBB">
      <w:pPr>
        <w:jc w:val="both"/>
      </w:pPr>
      <w:r w:rsidRPr="645AFC59">
        <w:rPr>
          <w:rFonts w:eastAsia="Calibri"/>
        </w:rPr>
        <w:t xml:space="preserve">h) </w:t>
      </w:r>
      <w:r w:rsidR="00AA2630">
        <w:rPr>
          <w:rFonts w:eastAsia="Calibri"/>
        </w:rPr>
        <w:t>Salidas:</w:t>
      </w:r>
    </w:p>
    <w:p w:rsidRPr="002048BC" w:rsidR="003D5298" w:rsidP="00AA2630" w:rsidRDefault="003D5298" w14:paraId="3EB63690" w14:textId="77777777">
      <w:pPr>
        <w:pStyle w:val="ListParagraph"/>
        <w:widowControl/>
        <w:numPr>
          <w:ilvl w:val="0"/>
          <w:numId w:val="139"/>
        </w:numPr>
        <w:spacing w:after="160" w:line="259" w:lineRule="auto"/>
        <w:jc w:val="both"/>
        <w:rPr>
          <w:rFonts w:eastAsiaTheme="minorHAnsi"/>
        </w:rPr>
      </w:pPr>
      <w:r>
        <w:t>Se muestra el nombre del técnico seleccionado.</w:t>
      </w:r>
    </w:p>
    <w:p w:rsidRPr="005C0EBF" w:rsidR="003D5298" w:rsidP="003D5298" w:rsidRDefault="003D5298" w14:paraId="6F580016" w14:textId="77777777">
      <w:pPr>
        <w:jc w:val="both"/>
        <w:rPr>
          <w:lang w:val="es-EC"/>
        </w:rPr>
      </w:pPr>
      <w:r w:rsidRPr="005C0EBF">
        <w:rPr>
          <w:lang w:val="es-EC"/>
        </w:rPr>
        <w:t>rc23v1.1</w:t>
      </w:r>
    </w:p>
    <w:p w:rsidRPr="005C0EBF" w:rsidR="003D5298" w:rsidP="003D5298" w:rsidRDefault="003D5298" w14:paraId="1E083AAA" w14:textId="77777777">
      <w:pPr>
        <w:jc w:val="both"/>
        <w:rPr>
          <w:lang w:val="es-EC"/>
        </w:rPr>
      </w:pPr>
      <w:r w:rsidRPr="005C0EBF">
        <w:rPr>
          <w:rFonts w:eastAsia="Calibri"/>
          <w:lang w:val="es-EC"/>
        </w:rPr>
        <w:t>a) Descripción: El sistema permitirá cerrar un caso de servicio técnico registrando los siguientes datos: informe final y nombre de imagen del parte, identificándolo por el nombre del cliente del caso de servicio técnico.</w:t>
      </w:r>
    </w:p>
    <w:p w:rsidRPr="005C0EBF" w:rsidR="003D5298" w:rsidP="003D5298" w:rsidRDefault="003D5298" w14:paraId="3CBF4A2C" w14:textId="6185C514">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118D5F97" w14:textId="49E3702F">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7798E304" w14:textId="729AA3E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3F4A1560"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822E6B5" w14:textId="77777777">
      <w:pPr>
        <w:jc w:val="both"/>
      </w:pPr>
      <w:r w:rsidRPr="645AFC59">
        <w:rPr>
          <w:rFonts w:eastAsia="Calibri"/>
        </w:rPr>
        <w:t>f) Entradas:</w:t>
      </w:r>
    </w:p>
    <w:p w:rsidRPr="00C73B88" w:rsidR="003D5298" w:rsidP="00AA2630" w:rsidRDefault="003D5298" w14:paraId="0DF977A3" w14:textId="77777777">
      <w:pPr>
        <w:pStyle w:val="ListParagraph"/>
        <w:widowControl/>
        <w:numPr>
          <w:ilvl w:val="0"/>
          <w:numId w:val="69"/>
        </w:numPr>
        <w:spacing w:after="160" w:line="259" w:lineRule="auto"/>
        <w:jc w:val="both"/>
      </w:pPr>
      <w:r w:rsidRPr="00C73B88">
        <w:rPr>
          <w:rFonts w:eastAsia="Calibri"/>
        </w:rPr>
        <w:t>Informe final</w:t>
      </w:r>
      <w:r>
        <w:rPr>
          <w:rFonts w:eastAsia="Calibri"/>
        </w:rPr>
        <w:t xml:space="preserve">: </w:t>
      </w:r>
      <w:r w:rsidRPr="00C73B88">
        <w:rPr>
          <w:rFonts w:eastAsia="Calibri"/>
        </w:rPr>
        <w:t>cadena de caracteres de hasta 2048 caracteres</w:t>
      </w:r>
      <w:r>
        <w:rPr>
          <w:rFonts w:eastAsia="Calibri"/>
        </w:rPr>
        <w:t>.</w:t>
      </w:r>
    </w:p>
    <w:p w:rsidRPr="00400883" w:rsidR="003D5298" w:rsidP="00AA2630" w:rsidRDefault="003D5298" w14:paraId="366F5F70" w14:textId="77777777">
      <w:pPr>
        <w:pStyle w:val="ListParagraph"/>
        <w:widowControl/>
        <w:numPr>
          <w:ilvl w:val="0"/>
          <w:numId w:val="69"/>
        </w:numPr>
        <w:spacing w:after="160" w:line="259" w:lineRule="auto"/>
        <w:jc w:val="both"/>
      </w:pPr>
      <w:r w:rsidRPr="00C73B88">
        <w:rPr>
          <w:rFonts w:eastAsia="Calibri"/>
        </w:rPr>
        <w:t>Nombre de imagen del parte</w:t>
      </w:r>
      <w:r>
        <w:rPr>
          <w:rFonts w:eastAsia="Calibri"/>
        </w:rPr>
        <w:t xml:space="preserve">: </w:t>
      </w:r>
      <w:r w:rsidRPr="00C73B88">
        <w:rPr>
          <w:rFonts w:eastAsia="Calibri"/>
        </w:rPr>
        <w:t>cadena de caracteres de hasta 128 caracteres</w:t>
      </w:r>
      <w:r>
        <w:rPr>
          <w:rFonts w:eastAsia="Calibri"/>
        </w:rPr>
        <w:t>.</w:t>
      </w:r>
    </w:p>
    <w:p w:rsidRPr="00C73B88" w:rsidR="003D5298" w:rsidP="00AA2630" w:rsidRDefault="003D5298" w14:paraId="69AD2081" w14:textId="77777777">
      <w:pPr>
        <w:pStyle w:val="ListParagraph"/>
        <w:widowControl/>
        <w:numPr>
          <w:ilvl w:val="0"/>
          <w:numId w:val="69"/>
        </w:numPr>
        <w:spacing w:after="160" w:line="259" w:lineRule="auto"/>
        <w:jc w:val="both"/>
      </w:pPr>
      <w:r>
        <w:rPr>
          <w:rFonts w:eastAsia="Calibri"/>
        </w:rPr>
        <w:t>N</w:t>
      </w:r>
      <w:r w:rsidRPr="00C73B88">
        <w:rPr>
          <w:rFonts w:eastAsia="Calibri"/>
        </w:rPr>
        <w:t>ombre del cliente</w:t>
      </w:r>
      <w:r>
        <w:rPr>
          <w:rFonts w:eastAsia="Calibri"/>
        </w:rPr>
        <w:t>:</w:t>
      </w:r>
      <w:r w:rsidRPr="00E32CE2">
        <w:t xml:space="preserve"> </w:t>
      </w:r>
      <w:r>
        <w:t>c</w:t>
      </w:r>
      <w:r w:rsidRPr="00E32CE2">
        <w:rPr>
          <w:rFonts w:eastAsia="Calibri"/>
        </w:rPr>
        <w:t>adena de caracteres que contenga hasta 128 caracteres entre letras y espacios.</w:t>
      </w:r>
    </w:p>
    <w:p w:rsidRPr="005C0EBF" w:rsidR="003D5298" w:rsidP="003D5298" w:rsidRDefault="003D5298" w14:paraId="31C4E661" w14:textId="77777777">
      <w:pPr>
        <w:jc w:val="both"/>
        <w:rPr>
          <w:lang w:val="es-EC"/>
        </w:rPr>
      </w:pPr>
      <w:r w:rsidRPr="005C0EBF">
        <w:rPr>
          <w:rFonts w:eastAsia="Calibri"/>
          <w:lang w:val="es-EC"/>
        </w:rPr>
        <w:t>g) Proceso:</w:t>
      </w:r>
    </w:p>
    <w:p w:rsidRPr="005C0EBF" w:rsidR="003D5298" w:rsidP="003D5298" w:rsidRDefault="003D5298" w14:paraId="69C6F831" w14:textId="77777777">
      <w:pPr>
        <w:ind w:left="705"/>
        <w:jc w:val="both"/>
        <w:rPr>
          <w:rFonts w:eastAsia="Calibri"/>
          <w:lang w:val="es-EC"/>
        </w:rPr>
      </w:pPr>
      <w:r w:rsidRPr="005C0EBF">
        <w:rPr>
          <w:rFonts w:eastAsia="Calibri"/>
          <w:lang w:val="es-EC"/>
        </w:rPr>
        <w:t>La persona de la mesa de servicios de la empresa Redinco  ingresa el informe final referente a un caso de servicio técnico previamente buscado por el nombre del cliente de dicho caso, posteriormente, selecciona una imagen para guardar, para finalizar hace clic en el botón guardar y aparece el mensaje de confirmación “¿Está seguro qué desea cerrar este caso?” en donde de ser positiva la respuesta se cerrará correctamente el caso y se emite el mensaje “Caso cerrado exitosamente”.</w:t>
      </w:r>
    </w:p>
    <w:p w:rsidR="003D5298" w:rsidP="003D5298" w:rsidRDefault="003D5298" w14:paraId="112C71A8" w14:textId="04E9EAFA">
      <w:pPr>
        <w:jc w:val="both"/>
      </w:pPr>
      <w:r w:rsidRPr="645AFC59">
        <w:rPr>
          <w:rFonts w:eastAsia="Calibri"/>
        </w:rPr>
        <w:t xml:space="preserve">h) </w:t>
      </w:r>
      <w:r w:rsidR="00AA2630">
        <w:rPr>
          <w:rFonts w:eastAsia="Calibri"/>
        </w:rPr>
        <w:t>Salidas:</w:t>
      </w:r>
    </w:p>
    <w:p w:rsidRPr="00600AD4" w:rsidR="003D5298" w:rsidP="00AA2630" w:rsidRDefault="003D5298" w14:paraId="7110E530" w14:textId="77777777">
      <w:pPr>
        <w:pStyle w:val="ListParagraph"/>
        <w:widowControl/>
        <w:numPr>
          <w:ilvl w:val="0"/>
          <w:numId w:val="139"/>
        </w:numPr>
        <w:spacing w:after="160" w:line="259" w:lineRule="auto"/>
        <w:jc w:val="both"/>
      </w:pPr>
      <w:r>
        <w:t>Caso cerrado, para lo cual se emite el mensaje “Caso cerrado exitosamente”</w:t>
      </w:r>
    </w:p>
    <w:p w:rsidRPr="005C0EBF" w:rsidR="003D5298" w:rsidP="003D5298" w:rsidRDefault="003D5298" w14:paraId="30355441" w14:textId="77777777">
      <w:pPr>
        <w:jc w:val="both"/>
        <w:rPr>
          <w:lang w:val="es-EC"/>
        </w:rPr>
      </w:pPr>
      <w:r w:rsidRPr="005C0EBF">
        <w:rPr>
          <w:lang w:val="es-EC"/>
        </w:rPr>
        <w:t>rc24v1.1</w:t>
      </w:r>
    </w:p>
    <w:p w:rsidRPr="005C0EBF" w:rsidR="003D5298" w:rsidP="003D5298" w:rsidRDefault="003D5298" w14:paraId="08EE1829" w14:textId="77777777">
      <w:pPr>
        <w:jc w:val="both"/>
        <w:rPr>
          <w:lang w:val="es-EC"/>
        </w:rPr>
      </w:pPr>
      <w:r w:rsidRPr="005C0EBF">
        <w:rPr>
          <w:rFonts w:eastAsia="Calibri"/>
          <w:lang w:val="es-EC"/>
        </w:rPr>
        <w:t>a) Descripción: El sistema permitirá cerrar un caso de servicio técnico registrando los siguientes datos: informe final y nombre de imagen del parte, identificándolo por la cuenta del cliente del caso de servicio técnico.</w:t>
      </w:r>
    </w:p>
    <w:p w:rsidRPr="005C0EBF" w:rsidR="003D5298" w:rsidP="003D5298" w:rsidRDefault="003D5298" w14:paraId="31218881" w14:textId="1CF99785">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6E7E8BC3" w14:textId="64958EE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7C49BF3" w14:textId="23AB91A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1C9F602B"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9390F83" w14:textId="77777777">
      <w:pPr>
        <w:jc w:val="both"/>
      </w:pPr>
      <w:r w:rsidRPr="645AFC59">
        <w:rPr>
          <w:rFonts w:eastAsia="Calibri"/>
        </w:rPr>
        <w:t>f) Entradas:</w:t>
      </w:r>
    </w:p>
    <w:p w:rsidRPr="00FB2D8A" w:rsidR="003D5298" w:rsidP="00AA2630" w:rsidRDefault="003D5298" w14:paraId="0D14EFC8" w14:textId="77777777">
      <w:pPr>
        <w:pStyle w:val="ListParagraph"/>
        <w:widowControl/>
        <w:numPr>
          <w:ilvl w:val="0"/>
          <w:numId w:val="70"/>
        </w:numPr>
        <w:spacing w:after="160" w:line="259" w:lineRule="auto"/>
        <w:jc w:val="both"/>
      </w:pPr>
      <w:r w:rsidRPr="00227F28">
        <w:rPr>
          <w:rFonts w:eastAsia="Calibri"/>
        </w:rPr>
        <w:t>Informe final</w:t>
      </w:r>
      <w:r>
        <w:rPr>
          <w:rFonts w:eastAsia="Calibri"/>
        </w:rPr>
        <w:t xml:space="preserve">: </w:t>
      </w:r>
      <w:r w:rsidRPr="00227F28">
        <w:rPr>
          <w:rFonts w:eastAsia="Calibri"/>
        </w:rPr>
        <w:t>cadena de caracteres de hasta 2048 caracteres</w:t>
      </w:r>
      <w:r>
        <w:rPr>
          <w:rFonts w:eastAsia="Calibri"/>
        </w:rPr>
        <w:t>.</w:t>
      </w:r>
    </w:p>
    <w:p w:rsidRPr="00FB2D8A" w:rsidR="003D5298" w:rsidP="00AA2630" w:rsidRDefault="003D5298" w14:paraId="773F814D" w14:textId="77777777">
      <w:pPr>
        <w:pStyle w:val="ListParagraph"/>
        <w:widowControl/>
        <w:numPr>
          <w:ilvl w:val="0"/>
          <w:numId w:val="70"/>
        </w:numPr>
        <w:spacing w:after="160" w:line="259" w:lineRule="auto"/>
        <w:jc w:val="both"/>
      </w:pPr>
      <w:r w:rsidRPr="00227F28">
        <w:rPr>
          <w:rFonts w:eastAsia="Calibri"/>
        </w:rPr>
        <w:t>Nombre de imagen del parte</w:t>
      </w:r>
      <w:r>
        <w:rPr>
          <w:rFonts w:eastAsia="Calibri"/>
        </w:rPr>
        <w:t xml:space="preserve">: </w:t>
      </w:r>
      <w:r w:rsidRPr="00227F28">
        <w:rPr>
          <w:rFonts w:eastAsia="Calibri"/>
        </w:rPr>
        <w:t>cadena de caracteres de hasta 128 caracteres</w:t>
      </w:r>
      <w:r>
        <w:rPr>
          <w:rFonts w:eastAsia="Calibri"/>
        </w:rPr>
        <w:t>.</w:t>
      </w:r>
    </w:p>
    <w:p w:rsidRPr="00FB2D8A" w:rsidR="003D5298" w:rsidP="00AA2630" w:rsidRDefault="003D5298" w14:paraId="5A506946" w14:textId="77777777">
      <w:pPr>
        <w:pStyle w:val="ListParagraph"/>
        <w:widowControl/>
        <w:numPr>
          <w:ilvl w:val="0"/>
          <w:numId w:val="70"/>
        </w:numPr>
        <w:spacing w:after="160" w:line="259" w:lineRule="auto"/>
        <w:jc w:val="both"/>
      </w:pPr>
      <w:r w:rsidRPr="00FB2D8A">
        <w:rPr>
          <w:rFonts w:eastAsia="Calibri"/>
        </w:rPr>
        <w:t>Cuenta del cliente</w:t>
      </w:r>
      <w:r>
        <w:rPr>
          <w:rFonts w:eastAsia="Calibri"/>
        </w:rPr>
        <w:t xml:space="preserve">: </w:t>
      </w:r>
      <w:r w:rsidRPr="00923CCC">
        <w:rPr>
          <w:rFonts w:eastAsia="Calibri"/>
        </w:rPr>
        <w:t>cadena de caracteres que contenga hasta 64 caracteres alfanuméricos.</w:t>
      </w:r>
    </w:p>
    <w:p w:rsidRPr="005C0EBF" w:rsidR="003D5298" w:rsidP="003D5298" w:rsidRDefault="003D5298" w14:paraId="59E37779" w14:textId="77777777">
      <w:pPr>
        <w:jc w:val="both"/>
        <w:rPr>
          <w:lang w:val="es-EC"/>
        </w:rPr>
      </w:pPr>
      <w:r w:rsidRPr="005C0EBF">
        <w:rPr>
          <w:rFonts w:eastAsia="Calibri"/>
          <w:lang w:val="es-EC"/>
        </w:rPr>
        <w:t>g) Proceso:</w:t>
      </w:r>
    </w:p>
    <w:p w:rsidRPr="005C0EBF" w:rsidR="003D5298" w:rsidP="003D5298" w:rsidRDefault="003D5298" w14:paraId="066B3D05" w14:textId="77777777">
      <w:pPr>
        <w:ind w:left="705"/>
        <w:jc w:val="both"/>
        <w:rPr>
          <w:rFonts w:eastAsia="Calibri"/>
          <w:lang w:val="es-EC"/>
        </w:rPr>
      </w:pPr>
      <w:r w:rsidRPr="005C0EBF">
        <w:rPr>
          <w:rFonts w:eastAsia="Calibri"/>
          <w:lang w:val="es-EC"/>
        </w:rPr>
        <w:t>La persona de la mesa de servicios de la empresa Redinco  ingresa el informe final referente a un caso de servicio técnico previamente buscado por la cuenta del cliente de dicho caso, posteriormente, selecciona una imagen para guardar, para finalizar hace clic en el botón guardar y aparece el mensaje de confirmación “¿Está seguro qué desea cerrar este caso?” en donde de ser positiva la respuesta se cerrará correctamente el caso.</w:t>
      </w:r>
    </w:p>
    <w:p w:rsidR="003D5298" w:rsidP="003D5298" w:rsidRDefault="003D5298" w14:paraId="5B10970C" w14:textId="129C09EA">
      <w:pPr>
        <w:jc w:val="both"/>
      </w:pPr>
      <w:r w:rsidRPr="645AFC59">
        <w:rPr>
          <w:rFonts w:eastAsia="Calibri"/>
        </w:rPr>
        <w:t xml:space="preserve">h) </w:t>
      </w:r>
      <w:r w:rsidR="00AA2630">
        <w:rPr>
          <w:rFonts w:eastAsia="Calibri"/>
        </w:rPr>
        <w:t>Salidas:</w:t>
      </w:r>
    </w:p>
    <w:p w:rsidRPr="003445CC" w:rsidR="003D5298" w:rsidP="00AA2630" w:rsidRDefault="003D5298" w14:paraId="267F83F9" w14:textId="77777777">
      <w:pPr>
        <w:pStyle w:val="ListParagraph"/>
        <w:widowControl/>
        <w:numPr>
          <w:ilvl w:val="0"/>
          <w:numId w:val="139"/>
        </w:numPr>
        <w:spacing w:after="160" w:line="259" w:lineRule="auto"/>
        <w:jc w:val="both"/>
      </w:pPr>
      <w:r>
        <w:t>Caso cerrado, para lo cual se emite el mensaje “Caso cerrado exitosamente”</w:t>
      </w:r>
    </w:p>
    <w:p w:rsidRPr="005C0EBF" w:rsidR="003D5298" w:rsidP="003D5298" w:rsidRDefault="003D5298" w14:paraId="04F6AE6B" w14:textId="77777777">
      <w:pPr>
        <w:jc w:val="both"/>
        <w:rPr>
          <w:lang w:val="es-EC"/>
        </w:rPr>
      </w:pPr>
      <w:r w:rsidRPr="005C0EBF">
        <w:rPr>
          <w:lang w:val="es-EC"/>
        </w:rPr>
        <w:t>rc25v1.1</w:t>
      </w:r>
    </w:p>
    <w:p w:rsidRPr="005C0EBF" w:rsidR="003D5298" w:rsidP="003D5298" w:rsidRDefault="003D5298" w14:paraId="068DF2E0" w14:textId="77777777">
      <w:pPr>
        <w:jc w:val="both"/>
        <w:rPr>
          <w:lang w:val="es-EC"/>
        </w:rPr>
      </w:pPr>
      <w:r w:rsidRPr="005C0EBF">
        <w:rPr>
          <w:rFonts w:eastAsia="Calibri"/>
          <w:lang w:val="es-EC"/>
        </w:rPr>
        <w:t>a) Descripción: El sistema permitirá cerrar un caso de servicio técnico registrando los siguientes datos: informe final y nombre de imagen del parte, identificándolo por el sector del caso de servicio técnico.</w:t>
      </w:r>
    </w:p>
    <w:p w:rsidRPr="005C0EBF" w:rsidR="003D5298" w:rsidP="003D5298" w:rsidRDefault="003D5298" w14:paraId="0EAB311A" w14:textId="7FF034C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58876EFC" w14:textId="40DD997B">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5EB9B0C2" w14:textId="0FBA0E48">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14BEDBF2"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90881BE" w14:textId="77777777">
      <w:pPr>
        <w:jc w:val="both"/>
      </w:pPr>
      <w:r w:rsidRPr="645AFC59">
        <w:rPr>
          <w:rFonts w:eastAsia="Calibri"/>
        </w:rPr>
        <w:t>f) Entradas:</w:t>
      </w:r>
    </w:p>
    <w:p w:rsidRPr="00417030" w:rsidR="003D5298" w:rsidP="00AA2630" w:rsidRDefault="003D5298" w14:paraId="56664404" w14:textId="77777777">
      <w:pPr>
        <w:pStyle w:val="ListParagraph"/>
        <w:widowControl/>
        <w:numPr>
          <w:ilvl w:val="0"/>
          <w:numId w:val="71"/>
        </w:numPr>
        <w:spacing w:after="160" w:line="259" w:lineRule="auto"/>
        <w:jc w:val="both"/>
      </w:pPr>
      <w:r w:rsidRPr="645AFC59">
        <w:rPr>
          <w:rFonts w:eastAsia="Calibri"/>
        </w:rPr>
        <w:t>Informe final</w:t>
      </w:r>
      <w:r>
        <w:rPr>
          <w:rFonts w:eastAsia="Calibri"/>
        </w:rPr>
        <w:t xml:space="preserve">: </w:t>
      </w:r>
      <w:r w:rsidRPr="645AFC59">
        <w:rPr>
          <w:rFonts w:eastAsia="Calibri"/>
        </w:rPr>
        <w:t>cadena de caracteres de hasta 2048 caracteres</w:t>
      </w:r>
      <w:r>
        <w:rPr>
          <w:rFonts w:eastAsia="Calibri"/>
        </w:rPr>
        <w:t>.</w:t>
      </w:r>
    </w:p>
    <w:p w:rsidRPr="00417030" w:rsidR="003D5298" w:rsidP="00AA2630" w:rsidRDefault="003D5298" w14:paraId="2C4C402B" w14:textId="77777777">
      <w:pPr>
        <w:pStyle w:val="ListParagraph"/>
        <w:widowControl/>
        <w:numPr>
          <w:ilvl w:val="0"/>
          <w:numId w:val="71"/>
        </w:numPr>
        <w:spacing w:after="160" w:line="259" w:lineRule="auto"/>
        <w:jc w:val="both"/>
      </w:pPr>
      <w:r w:rsidRPr="645AFC59">
        <w:rPr>
          <w:rFonts w:eastAsia="Calibri"/>
        </w:rPr>
        <w:t>Nombre de imagen del parte</w:t>
      </w:r>
      <w:r>
        <w:rPr>
          <w:rFonts w:eastAsia="Calibri"/>
        </w:rPr>
        <w:t xml:space="preserve">: </w:t>
      </w:r>
      <w:r w:rsidRPr="645AFC59">
        <w:rPr>
          <w:rFonts w:eastAsia="Calibri"/>
        </w:rPr>
        <w:t>cadena de caracteres de hasta 128 caracteres</w:t>
      </w:r>
      <w:r>
        <w:rPr>
          <w:rFonts w:eastAsia="Calibri"/>
        </w:rPr>
        <w:t>.</w:t>
      </w:r>
    </w:p>
    <w:p w:rsidRPr="00417030" w:rsidR="003D5298" w:rsidP="00AA2630" w:rsidRDefault="003D5298" w14:paraId="04468EFC" w14:textId="77777777">
      <w:pPr>
        <w:pStyle w:val="ListParagraph"/>
        <w:widowControl/>
        <w:numPr>
          <w:ilvl w:val="0"/>
          <w:numId w:val="71"/>
        </w:numPr>
        <w:spacing w:after="160" w:line="259" w:lineRule="auto"/>
        <w:jc w:val="both"/>
      </w:pPr>
      <w:r w:rsidRPr="645AFC59">
        <w:rPr>
          <w:rFonts w:eastAsia="Calibri"/>
        </w:rPr>
        <w:t>Sector del cas</w:t>
      </w:r>
      <w:r>
        <w:rPr>
          <w:rFonts w:eastAsia="Calibri"/>
        </w:rPr>
        <w:t>o:</w:t>
      </w:r>
      <w:r w:rsidRPr="00EE222B">
        <w:t xml:space="preserve"> </w:t>
      </w:r>
      <w:r w:rsidRPr="00EE222B">
        <w:rPr>
          <w:rFonts w:eastAsia="Calibri"/>
        </w:rPr>
        <w:t>cadena de caracteres de hasta 64 caracteres que contenga solo letras y espacios.</w:t>
      </w:r>
    </w:p>
    <w:p w:rsidRPr="005C0EBF" w:rsidR="003D5298" w:rsidP="003D5298" w:rsidRDefault="003D5298" w14:paraId="21E81976" w14:textId="77777777">
      <w:pPr>
        <w:jc w:val="both"/>
        <w:rPr>
          <w:lang w:val="es-EC"/>
        </w:rPr>
      </w:pPr>
      <w:r w:rsidRPr="005C0EBF">
        <w:rPr>
          <w:rFonts w:eastAsia="Calibri"/>
          <w:lang w:val="es-EC"/>
        </w:rPr>
        <w:t>g) Proceso:</w:t>
      </w:r>
    </w:p>
    <w:p w:rsidRPr="005C0EBF" w:rsidR="003D5298" w:rsidP="003D5298" w:rsidRDefault="003D5298" w14:paraId="60259B62" w14:textId="77777777">
      <w:pPr>
        <w:ind w:left="705"/>
        <w:jc w:val="both"/>
        <w:rPr>
          <w:rFonts w:eastAsia="Calibri"/>
          <w:lang w:val="es-EC"/>
        </w:rPr>
      </w:pPr>
      <w:r w:rsidRPr="005C0EBF">
        <w:rPr>
          <w:rFonts w:eastAsia="Calibri"/>
          <w:lang w:val="es-EC"/>
        </w:rPr>
        <w:t>La persona de la mesa de servicios de la empresa Redinco  ingresa el informe final referente a un caso de servicio técnico previamente buscado por el sector de dicho caso, posteriormente, selecciona una imagen para guardar, para finalizar hace clic en el botón guardar y aparece el mensaje de confirmación “¿Está seguro qué desea cerrar este caso?” en donde de ser positiva la respuesta se cerrará correctamente el caso.</w:t>
      </w:r>
    </w:p>
    <w:p w:rsidR="003D5298" w:rsidP="003D5298" w:rsidRDefault="003D5298" w14:paraId="1DC6DE70" w14:textId="17F354A5">
      <w:pPr>
        <w:jc w:val="both"/>
      </w:pPr>
      <w:r w:rsidRPr="645AFC59">
        <w:rPr>
          <w:rFonts w:eastAsia="Calibri"/>
        </w:rPr>
        <w:t xml:space="preserve">h) </w:t>
      </w:r>
      <w:r w:rsidR="00AA2630">
        <w:rPr>
          <w:rFonts w:eastAsia="Calibri"/>
        </w:rPr>
        <w:t>Salidas:</w:t>
      </w:r>
    </w:p>
    <w:p w:rsidRPr="002048BC" w:rsidR="003D5298" w:rsidP="00AA2630" w:rsidRDefault="003D5298" w14:paraId="71502E60" w14:textId="77777777">
      <w:pPr>
        <w:pStyle w:val="ListParagraph"/>
        <w:widowControl/>
        <w:numPr>
          <w:ilvl w:val="0"/>
          <w:numId w:val="139"/>
        </w:numPr>
        <w:spacing w:after="160" w:line="259" w:lineRule="auto"/>
        <w:jc w:val="both"/>
      </w:pPr>
      <w:r>
        <w:t>Caso cerrado, para lo cual se emite el mensaje “Caso cerrado exitosamente”</w:t>
      </w:r>
    </w:p>
    <w:p w:rsidRPr="005C0EBF" w:rsidR="003D5298" w:rsidP="003D5298" w:rsidRDefault="003D5298" w14:paraId="2C1001DA" w14:textId="77777777">
      <w:pPr>
        <w:jc w:val="both"/>
        <w:rPr>
          <w:lang w:val="es-EC"/>
        </w:rPr>
      </w:pPr>
      <w:r w:rsidRPr="005C0EBF">
        <w:rPr>
          <w:lang w:val="es-EC"/>
        </w:rPr>
        <w:t>rc26v1.1</w:t>
      </w:r>
    </w:p>
    <w:p w:rsidRPr="005C0EBF" w:rsidR="003D5298" w:rsidP="003D5298" w:rsidRDefault="003D5298" w14:paraId="7D23CE1A"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código e identificación respectivamente.</w:t>
      </w:r>
    </w:p>
    <w:p w:rsidRPr="005C0EBF" w:rsidR="003D5298" w:rsidP="003D5298" w:rsidRDefault="003D5298" w14:paraId="61A6A757" w14:textId="74E09F4A">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16EA406" w14:textId="47A4C06C">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C9757D8" w14:textId="19EAF9E4">
      <w:pPr>
        <w:jc w:val="both"/>
        <w:rPr>
          <w:lang w:val="es-EC"/>
        </w:rPr>
      </w:pPr>
      <w:r w:rsidRPr="005C0EBF">
        <w:rPr>
          <w:rFonts w:eastAsia="Calibri"/>
          <w:lang w:val="es-EC"/>
        </w:rPr>
        <w:t xml:space="preserve">d) </w:t>
      </w:r>
      <w:r w:rsidR="00AA2630">
        <w:rPr>
          <w:rFonts w:eastAsia="Calibri"/>
          <w:lang w:val="es-EC"/>
        </w:rPr>
        <w:t>Estabilidad: Media</w:t>
      </w:r>
    </w:p>
    <w:p w:rsidRPr="005C0EBF" w:rsidR="003D5298" w:rsidP="003D5298" w:rsidRDefault="003D5298" w14:paraId="7511AEE4" w14:textId="77777777">
      <w:pPr>
        <w:jc w:val="both"/>
        <w:rPr>
          <w:lang w:val="es-EC"/>
        </w:rPr>
      </w:pPr>
      <w:r w:rsidRPr="005C0EBF">
        <w:rPr>
          <w:rFonts w:eastAsia="Calibri"/>
          <w:lang w:val="es-EC"/>
        </w:rPr>
        <w:t>e) Origen: Empleada de la mesa de servicios - Sra. Cristina Flores</w:t>
      </w:r>
    </w:p>
    <w:p w:rsidR="003D5298" w:rsidP="003D5298" w:rsidRDefault="003D5298" w14:paraId="426F4E39" w14:textId="77777777">
      <w:pPr>
        <w:jc w:val="both"/>
      </w:pPr>
      <w:r w:rsidRPr="645AFC59">
        <w:rPr>
          <w:rFonts w:eastAsia="Calibri"/>
        </w:rPr>
        <w:t>f) Entradas:</w:t>
      </w:r>
    </w:p>
    <w:p w:rsidRPr="001A6435" w:rsidR="003D5298" w:rsidP="00AA2630" w:rsidRDefault="003D5298" w14:paraId="4318C20A" w14:textId="77777777">
      <w:pPr>
        <w:pStyle w:val="ListParagraph"/>
        <w:widowControl/>
        <w:numPr>
          <w:ilvl w:val="0"/>
          <w:numId w:val="72"/>
        </w:numPr>
        <w:spacing w:after="160" w:line="259" w:lineRule="auto"/>
        <w:jc w:val="both"/>
      </w:pPr>
      <w:r w:rsidRPr="00D53B02">
        <w:rPr>
          <w:rFonts w:eastAsia="Calibri"/>
        </w:rPr>
        <w:t xml:space="preserve">Código de identificación: </w:t>
      </w:r>
      <w:r w:rsidRPr="00D53B02">
        <w:t xml:space="preserve">cadena de caracteres que contiene el día, el mes, el año y tres dígitos que indican el conteo de casos diarios. </w:t>
      </w:r>
    </w:p>
    <w:p w:rsidRPr="005C0EBF" w:rsidR="003D5298" w:rsidP="003D5298" w:rsidRDefault="003D5298" w14:paraId="27D8D19A" w14:textId="77777777">
      <w:pPr>
        <w:jc w:val="both"/>
        <w:rPr>
          <w:lang w:val="es-EC"/>
        </w:rPr>
      </w:pPr>
      <w:r w:rsidRPr="005C0EBF">
        <w:rPr>
          <w:rFonts w:eastAsia="Calibri"/>
          <w:lang w:val="es-EC"/>
        </w:rPr>
        <w:t>g) Proceso:</w:t>
      </w:r>
    </w:p>
    <w:p w:rsidRPr="005C0EBF" w:rsidR="003D5298" w:rsidP="003D5298" w:rsidRDefault="003D5298" w14:paraId="43EDBDDD" w14:textId="77777777">
      <w:pPr>
        <w:ind w:left="708"/>
        <w:jc w:val="both"/>
        <w:rPr>
          <w:rFonts w:eastAsia="Calibri"/>
          <w:lang w:val="es-EC"/>
        </w:rPr>
      </w:pPr>
      <w:r w:rsidRPr="005C0EBF">
        <w:rPr>
          <w:rFonts w:eastAsia="Calibri"/>
          <w:lang w:val="es-EC"/>
        </w:rPr>
        <w:t>La persona encargada de la mesa de servicios de Redinco  ingresará el código e identificación,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1299949D" w14:textId="2741AD08">
      <w:pPr>
        <w:jc w:val="both"/>
      </w:pPr>
      <w:r w:rsidRPr="645AFC59">
        <w:rPr>
          <w:rFonts w:eastAsia="Calibri"/>
        </w:rPr>
        <w:t xml:space="preserve">h) </w:t>
      </w:r>
      <w:r w:rsidR="00AA2630">
        <w:rPr>
          <w:rFonts w:eastAsia="Calibri"/>
        </w:rPr>
        <w:t>Salidas:</w:t>
      </w:r>
    </w:p>
    <w:p w:rsidRPr="00BC787C" w:rsidR="003D5298" w:rsidP="00AA2630" w:rsidRDefault="003D5298" w14:paraId="28E70FE5" w14:textId="77777777">
      <w:pPr>
        <w:pStyle w:val="ListParagraph"/>
        <w:widowControl/>
        <w:numPr>
          <w:ilvl w:val="0"/>
          <w:numId w:val="139"/>
        </w:numPr>
        <w:spacing w:after="160" w:line="259" w:lineRule="auto"/>
        <w:jc w:val="both"/>
      </w:pPr>
      <w:r>
        <w:t xml:space="preserve">Productos agregados, para lo cual </w:t>
      </w:r>
      <w:r w:rsidRPr="5A7B7444">
        <w:t>se</w:t>
      </w:r>
      <w:r>
        <w:t xml:space="preserve"> emite el mensaje “Productos agregados correctamente”.</w:t>
      </w:r>
    </w:p>
    <w:p w:rsidRPr="005C0EBF" w:rsidR="003D5298" w:rsidP="003D5298" w:rsidRDefault="003D5298" w14:paraId="43599B42" w14:textId="77777777">
      <w:pPr>
        <w:jc w:val="both"/>
        <w:rPr>
          <w:lang w:val="es-EC"/>
        </w:rPr>
      </w:pPr>
      <w:r w:rsidRPr="005C0EBF">
        <w:rPr>
          <w:lang w:val="es-EC"/>
        </w:rPr>
        <w:t>rc27v1.1</w:t>
      </w:r>
    </w:p>
    <w:p w:rsidRPr="005C0EBF" w:rsidR="003D5298" w:rsidP="003D5298" w:rsidRDefault="003D5298" w14:paraId="5FA60F5D"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código y nombre de cliente respectivamente.</w:t>
      </w:r>
    </w:p>
    <w:p w:rsidRPr="005C0EBF" w:rsidR="003D5298" w:rsidP="003D5298" w:rsidRDefault="003D5298" w14:paraId="00A83B34" w14:textId="3D6838DD">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0F3FA41" w14:textId="6703E473">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AD46A94" w14:textId="0E98B8A5">
      <w:pPr>
        <w:jc w:val="both"/>
        <w:rPr>
          <w:lang w:val="es-EC"/>
        </w:rPr>
      </w:pPr>
      <w:r w:rsidRPr="005C0EBF">
        <w:rPr>
          <w:rFonts w:eastAsia="Calibri"/>
          <w:lang w:val="es-EC"/>
        </w:rPr>
        <w:t xml:space="preserve">d) </w:t>
      </w:r>
      <w:r w:rsidR="00AA2630">
        <w:rPr>
          <w:rFonts w:eastAsia="Calibri"/>
          <w:lang w:val="es-EC"/>
        </w:rPr>
        <w:t>Estabilidad: Media</w:t>
      </w:r>
    </w:p>
    <w:p w:rsidRPr="005C0EBF" w:rsidR="003D5298" w:rsidP="003D5298" w:rsidRDefault="003D5298" w14:paraId="02098257" w14:textId="77777777">
      <w:pPr>
        <w:jc w:val="both"/>
        <w:rPr>
          <w:lang w:val="es-EC"/>
        </w:rPr>
      </w:pPr>
      <w:r w:rsidRPr="005C0EBF">
        <w:rPr>
          <w:rFonts w:eastAsia="Calibri"/>
          <w:lang w:val="es-EC"/>
        </w:rPr>
        <w:t>e) Origen:  Empleada de la mesa de servicios - Sra. Cristina Flores</w:t>
      </w:r>
    </w:p>
    <w:p w:rsidR="003D5298" w:rsidP="003D5298" w:rsidRDefault="003D5298" w14:paraId="41D9FD86" w14:textId="77777777">
      <w:pPr>
        <w:jc w:val="both"/>
      </w:pPr>
      <w:r w:rsidRPr="645AFC59">
        <w:rPr>
          <w:rFonts w:eastAsia="Calibri"/>
        </w:rPr>
        <w:t>f) Entradas:</w:t>
      </w:r>
    </w:p>
    <w:p w:rsidRPr="00C10621" w:rsidR="003D5298" w:rsidP="00AA2630" w:rsidRDefault="003D5298" w14:paraId="62DFE72E" w14:textId="77777777">
      <w:pPr>
        <w:pStyle w:val="ListParagraph"/>
        <w:widowControl/>
        <w:numPr>
          <w:ilvl w:val="0"/>
          <w:numId w:val="73"/>
        </w:numPr>
        <w:spacing w:after="160" w:line="259" w:lineRule="auto"/>
        <w:jc w:val="both"/>
      </w:pPr>
      <w:r w:rsidRPr="645AFC59">
        <w:rPr>
          <w:rFonts w:eastAsia="Calibri"/>
        </w:rPr>
        <w:t>Código</w:t>
      </w:r>
      <w:r>
        <w:rPr>
          <w:rFonts w:eastAsia="Calibri"/>
        </w:rPr>
        <w:t xml:space="preserve">: </w:t>
      </w:r>
      <w:r w:rsidRPr="00D53B02">
        <w:rPr>
          <w:rFonts w:eastAsia="Calibri"/>
        </w:rPr>
        <w:t xml:space="preserve">de identificación: </w:t>
      </w:r>
      <w:r w:rsidRPr="00D53B02">
        <w:t>cadena de caracteres que contiene el día, el mes, el año y tres dígitos que indican el conteo de casos diarios.</w:t>
      </w:r>
    </w:p>
    <w:p w:rsidRPr="004F3F05" w:rsidR="003D5298" w:rsidP="00AA2630" w:rsidRDefault="003D5298" w14:paraId="42B4B6F6" w14:textId="77777777">
      <w:pPr>
        <w:pStyle w:val="ListParagraph"/>
        <w:widowControl/>
        <w:numPr>
          <w:ilvl w:val="0"/>
          <w:numId w:val="73"/>
        </w:numPr>
        <w:spacing w:after="160" w:line="259" w:lineRule="auto"/>
        <w:jc w:val="both"/>
      </w:pPr>
      <w:r>
        <w:rPr>
          <w:rFonts w:eastAsia="Calibri"/>
        </w:rPr>
        <w:t>N</w:t>
      </w:r>
      <w:r w:rsidRPr="645AFC59">
        <w:rPr>
          <w:rFonts w:eastAsia="Calibri"/>
        </w:rPr>
        <w:t>ombre de cliente</w:t>
      </w:r>
      <w:r>
        <w:rPr>
          <w:rFonts w:eastAsia="Calibri"/>
        </w:rPr>
        <w:t>: c</w:t>
      </w:r>
      <w:r w:rsidRPr="001A6435">
        <w:rPr>
          <w:rFonts w:eastAsia="Calibri"/>
        </w:rPr>
        <w:t>adena de caracteres que contenga hasta 128 caracteres entre letras y espacios.</w:t>
      </w:r>
    </w:p>
    <w:p w:rsidRPr="005C0EBF" w:rsidR="003D5298" w:rsidP="003D5298" w:rsidRDefault="003D5298" w14:paraId="29DBE0BF" w14:textId="77777777">
      <w:pPr>
        <w:jc w:val="both"/>
        <w:rPr>
          <w:lang w:val="es-EC"/>
        </w:rPr>
      </w:pPr>
      <w:r w:rsidRPr="005C0EBF">
        <w:rPr>
          <w:rFonts w:eastAsia="Calibri"/>
          <w:lang w:val="es-EC"/>
        </w:rPr>
        <w:t>g) Proceso:</w:t>
      </w:r>
    </w:p>
    <w:p w:rsidRPr="005C0EBF" w:rsidR="003D5298" w:rsidP="003D5298" w:rsidRDefault="003D5298" w14:paraId="7349D002" w14:textId="77777777">
      <w:pPr>
        <w:ind w:left="708"/>
        <w:jc w:val="both"/>
        <w:rPr>
          <w:rFonts w:eastAsia="Calibri"/>
          <w:lang w:val="es-EC"/>
        </w:rPr>
      </w:pPr>
      <w:r w:rsidRPr="005C0EBF">
        <w:rPr>
          <w:rFonts w:eastAsia="Calibri"/>
          <w:lang w:val="es-EC"/>
        </w:rPr>
        <w:t>La persona encargada de la mesa de servicios de Redinco  ingresará el código y el nombre,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71BDC7A6" w14:textId="6727A420">
      <w:pPr>
        <w:jc w:val="both"/>
      </w:pPr>
      <w:r w:rsidRPr="645AFC59">
        <w:rPr>
          <w:rFonts w:eastAsia="Calibri"/>
        </w:rPr>
        <w:t xml:space="preserve">h) </w:t>
      </w:r>
      <w:r w:rsidR="00AA2630">
        <w:rPr>
          <w:rFonts w:eastAsia="Calibri"/>
        </w:rPr>
        <w:t>Salidas:</w:t>
      </w:r>
    </w:p>
    <w:p w:rsidRPr="00FE264F" w:rsidR="003D5298" w:rsidP="00AA2630" w:rsidRDefault="003D5298" w14:paraId="18A10CF0" w14:textId="77777777">
      <w:pPr>
        <w:pStyle w:val="ListParagraph"/>
        <w:widowControl/>
        <w:numPr>
          <w:ilvl w:val="0"/>
          <w:numId w:val="139"/>
        </w:numPr>
        <w:spacing w:after="160" w:line="259" w:lineRule="auto"/>
        <w:jc w:val="both"/>
      </w:pPr>
      <w:r w:rsidRPr="0215B4AF">
        <w:t>Productos agregados, para lo cual se emite el mensaje “Productos agregados correctamente”.</w:t>
      </w:r>
    </w:p>
    <w:p w:rsidRPr="005C0EBF" w:rsidR="003D5298" w:rsidP="003D5298" w:rsidRDefault="003D5298" w14:paraId="757A20BC" w14:textId="77777777">
      <w:pPr>
        <w:jc w:val="both"/>
        <w:rPr>
          <w:lang w:val="es-EC"/>
        </w:rPr>
      </w:pPr>
      <w:r w:rsidRPr="005C0EBF">
        <w:rPr>
          <w:lang w:val="es-EC"/>
        </w:rPr>
        <w:t>rc28v1.1</w:t>
      </w:r>
    </w:p>
    <w:p w:rsidRPr="005C0EBF" w:rsidR="003D5298" w:rsidP="003D5298" w:rsidRDefault="003D5298" w14:paraId="6946CC6C"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código y cuenta de cliente respectivamente.</w:t>
      </w:r>
    </w:p>
    <w:p w:rsidRPr="005C0EBF" w:rsidR="003D5298" w:rsidP="003D5298" w:rsidRDefault="003D5298" w14:paraId="5C1D3C73" w14:textId="3FA67771">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68A4F339" w14:textId="4DE1F269">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B13BDAE" w14:textId="028FF7F6">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F608C3C"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5F0B357" w14:textId="77777777">
      <w:pPr>
        <w:jc w:val="both"/>
      </w:pPr>
      <w:r w:rsidRPr="645AFC59">
        <w:rPr>
          <w:rFonts w:eastAsia="Calibri"/>
        </w:rPr>
        <w:t>f) Entradas:</w:t>
      </w:r>
    </w:p>
    <w:p w:rsidRPr="00186A01" w:rsidR="003D5298" w:rsidP="00AA2630" w:rsidRDefault="003D5298" w14:paraId="4E1CC667" w14:textId="77777777">
      <w:pPr>
        <w:pStyle w:val="ListParagraph"/>
        <w:widowControl/>
        <w:numPr>
          <w:ilvl w:val="0"/>
          <w:numId w:val="74"/>
        </w:numPr>
        <w:spacing w:after="160" w:line="259" w:lineRule="auto"/>
        <w:jc w:val="both"/>
      </w:pPr>
      <w:r w:rsidRPr="645AFC59">
        <w:rPr>
          <w:rFonts w:eastAsia="Calibri"/>
        </w:rPr>
        <w:t>Código</w:t>
      </w:r>
      <w:r>
        <w:rPr>
          <w:rFonts w:eastAsia="Calibri"/>
        </w:rPr>
        <w:t xml:space="preserve">: </w:t>
      </w:r>
      <w:r w:rsidRPr="00D53B02">
        <w:rPr>
          <w:rFonts w:eastAsia="Calibri"/>
        </w:rPr>
        <w:t xml:space="preserve">de identificación: </w:t>
      </w:r>
      <w:r w:rsidRPr="00D53B02">
        <w:t>cadena de caracteres que contiene el día, el mes, el año y tres dígitos que indican el conteo de casos diarios.</w:t>
      </w:r>
    </w:p>
    <w:p w:rsidRPr="007D453D" w:rsidR="003D5298" w:rsidP="00AA2630" w:rsidRDefault="003D5298" w14:paraId="40F4474B" w14:textId="77777777">
      <w:pPr>
        <w:pStyle w:val="ListParagraph"/>
        <w:widowControl/>
        <w:numPr>
          <w:ilvl w:val="0"/>
          <w:numId w:val="74"/>
        </w:numPr>
        <w:spacing w:after="160" w:line="259" w:lineRule="auto"/>
        <w:jc w:val="both"/>
      </w:pPr>
      <w:r w:rsidRPr="645AFC59">
        <w:rPr>
          <w:rFonts w:eastAsia="Calibri"/>
        </w:rPr>
        <w:t>Cuenta de cliente</w:t>
      </w:r>
      <w:r>
        <w:rPr>
          <w:rFonts w:eastAsia="Calibri"/>
        </w:rPr>
        <w:t xml:space="preserve">: </w:t>
      </w:r>
      <w:r w:rsidRPr="00923CCC">
        <w:rPr>
          <w:rFonts w:eastAsia="Calibri"/>
        </w:rPr>
        <w:t>cadena de caracteres que contenga hasta 64 caracteres alfanuméricos.</w:t>
      </w:r>
    </w:p>
    <w:p w:rsidRPr="005C0EBF" w:rsidR="003D5298" w:rsidP="003D5298" w:rsidRDefault="003D5298" w14:paraId="765FD4F8" w14:textId="77777777">
      <w:pPr>
        <w:jc w:val="both"/>
        <w:rPr>
          <w:lang w:val="es-EC"/>
        </w:rPr>
      </w:pPr>
      <w:r w:rsidRPr="005C0EBF">
        <w:rPr>
          <w:rFonts w:eastAsia="Calibri"/>
          <w:lang w:val="es-EC"/>
        </w:rPr>
        <w:t>g) Proceso:</w:t>
      </w:r>
    </w:p>
    <w:p w:rsidRPr="005C0EBF" w:rsidR="003D5298" w:rsidP="003D5298" w:rsidRDefault="003D5298" w14:paraId="557A2E4C" w14:textId="77777777">
      <w:pPr>
        <w:ind w:left="708"/>
        <w:jc w:val="both"/>
        <w:rPr>
          <w:rFonts w:eastAsia="Calibri"/>
          <w:lang w:val="es-EC"/>
        </w:rPr>
      </w:pPr>
      <w:r w:rsidRPr="005C0EBF">
        <w:rPr>
          <w:rFonts w:eastAsia="Calibri"/>
          <w:lang w:val="es-EC"/>
        </w:rPr>
        <w:t>La persona encargada de la mesa de servicios de Redinco  ingresará el código y la cuenta del cliente,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4B4EEB5B" w14:textId="3149ED16">
      <w:pPr>
        <w:jc w:val="both"/>
      </w:pPr>
      <w:r w:rsidRPr="645AFC59">
        <w:rPr>
          <w:rFonts w:eastAsia="Calibri"/>
        </w:rPr>
        <w:t xml:space="preserve">h) </w:t>
      </w:r>
      <w:r w:rsidR="00AA2630">
        <w:rPr>
          <w:rFonts w:eastAsia="Calibri"/>
        </w:rPr>
        <w:t>Salidas:</w:t>
      </w:r>
    </w:p>
    <w:p w:rsidR="003D5298" w:rsidP="00AA2630" w:rsidRDefault="003D5298" w14:paraId="2DA7E26B" w14:textId="77777777">
      <w:pPr>
        <w:pStyle w:val="ListParagraph"/>
        <w:widowControl/>
        <w:numPr>
          <w:ilvl w:val="0"/>
          <w:numId w:val="139"/>
        </w:numPr>
        <w:spacing w:after="160" w:line="259" w:lineRule="auto"/>
        <w:jc w:val="both"/>
      </w:pPr>
      <w:r w:rsidRPr="0215B4AF">
        <w:t>Productos agregados, para lo cual se emite el mensaje “Productos agregados correctamente”.</w:t>
      </w:r>
    </w:p>
    <w:p w:rsidRPr="005C0EBF" w:rsidR="003D5298" w:rsidP="003D5298" w:rsidRDefault="003D5298" w14:paraId="1CA5ECFA" w14:textId="77777777">
      <w:pPr>
        <w:jc w:val="both"/>
        <w:rPr>
          <w:lang w:val="es-EC"/>
        </w:rPr>
      </w:pPr>
    </w:p>
    <w:p w:rsidRPr="005C0EBF" w:rsidR="003D5298" w:rsidP="003D5298" w:rsidRDefault="003D5298" w14:paraId="2480FEF3" w14:textId="77777777">
      <w:pPr>
        <w:jc w:val="both"/>
        <w:rPr>
          <w:lang w:val="es-EC"/>
        </w:rPr>
      </w:pPr>
      <w:r w:rsidRPr="005C0EBF">
        <w:rPr>
          <w:lang w:val="es-EC"/>
        </w:rPr>
        <w:t>rc29v1.1</w:t>
      </w:r>
    </w:p>
    <w:p w:rsidRPr="005C0EBF" w:rsidR="003D5298" w:rsidP="003D5298" w:rsidRDefault="003D5298" w14:paraId="03C178BD"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código y sector respectivamente.</w:t>
      </w:r>
    </w:p>
    <w:p w:rsidRPr="005C0EBF" w:rsidR="003D5298" w:rsidP="003D5298" w:rsidRDefault="003D5298" w14:paraId="30419093" w14:textId="084ABE7F">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E542DCB" w14:textId="3542898D">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5E6DAF25" w14:textId="6EAD1B39">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30E4F596"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AAE387C" w14:textId="77777777">
      <w:pPr>
        <w:jc w:val="both"/>
      </w:pPr>
      <w:r w:rsidRPr="645AFC59">
        <w:rPr>
          <w:rFonts w:eastAsia="Calibri"/>
        </w:rPr>
        <w:t>f) Entradas:</w:t>
      </w:r>
    </w:p>
    <w:p w:rsidRPr="00027770" w:rsidR="003D5298" w:rsidP="00AA2630" w:rsidRDefault="003D5298" w14:paraId="68B9C157" w14:textId="77777777">
      <w:pPr>
        <w:pStyle w:val="ListParagraph"/>
        <w:widowControl/>
        <w:numPr>
          <w:ilvl w:val="0"/>
          <w:numId w:val="75"/>
        </w:numPr>
        <w:spacing w:after="160" w:line="259" w:lineRule="auto"/>
        <w:jc w:val="both"/>
      </w:pPr>
      <w:r w:rsidRPr="645AFC59">
        <w:rPr>
          <w:rFonts w:eastAsia="Calibri"/>
        </w:rPr>
        <w:t>Código</w:t>
      </w:r>
      <w:r>
        <w:rPr>
          <w:rFonts w:eastAsia="Calibri"/>
        </w:rPr>
        <w:t xml:space="preserve">: </w:t>
      </w:r>
      <w:r w:rsidRPr="00D53B02">
        <w:rPr>
          <w:rFonts w:eastAsia="Calibri"/>
        </w:rPr>
        <w:t xml:space="preserve">de identificación: </w:t>
      </w:r>
      <w:r w:rsidRPr="00D53B02">
        <w:t>cadena de caracteres que contiene el día, el mes, el año y tres dígitos que indican el conteo de casos diarios.</w:t>
      </w:r>
    </w:p>
    <w:p w:rsidRPr="00AD14AB" w:rsidR="003D5298" w:rsidP="00AA2630" w:rsidRDefault="003D5298" w14:paraId="393B0DB5" w14:textId="77777777">
      <w:pPr>
        <w:pStyle w:val="ListParagraph"/>
        <w:widowControl/>
        <w:numPr>
          <w:ilvl w:val="0"/>
          <w:numId w:val="75"/>
        </w:numPr>
        <w:spacing w:after="160" w:line="259" w:lineRule="auto"/>
        <w:jc w:val="both"/>
      </w:pPr>
      <w:r w:rsidRPr="645AFC59">
        <w:rPr>
          <w:rFonts w:eastAsia="Calibri"/>
        </w:rPr>
        <w:t>Sector</w:t>
      </w:r>
      <w:r>
        <w:rPr>
          <w:rFonts w:eastAsia="Calibri"/>
        </w:rPr>
        <w:t xml:space="preserve">: </w:t>
      </w:r>
      <w:r w:rsidRPr="00163737">
        <w:rPr>
          <w:rFonts w:eastAsia="Calibri"/>
        </w:rPr>
        <w:t>cadena de caracteres de hasta 64 caracteres que contenga solo letras y espacios.</w:t>
      </w:r>
      <w:r w:rsidRPr="645AFC59">
        <w:rPr>
          <w:rFonts w:eastAsia="Calibri"/>
        </w:rPr>
        <w:t xml:space="preserve"> </w:t>
      </w:r>
    </w:p>
    <w:p w:rsidRPr="005C0EBF" w:rsidR="003D5298" w:rsidP="003D5298" w:rsidRDefault="003D5298" w14:paraId="2989B032" w14:textId="77777777">
      <w:pPr>
        <w:jc w:val="both"/>
        <w:rPr>
          <w:lang w:val="es-EC"/>
        </w:rPr>
      </w:pPr>
      <w:r w:rsidRPr="005C0EBF">
        <w:rPr>
          <w:rFonts w:eastAsia="Calibri"/>
          <w:lang w:val="es-EC"/>
        </w:rPr>
        <w:t>g) Proceso:</w:t>
      </w:r>
    </w:p>
    <w:p w:rsidRPr="005C0EBF" w:rsidR="003D5298" w:rsidP="003D5298" w:rsidRDefault="003D5298" w14:paraId="22394708" w14:textId="77777777">
      <w:pPr>
        <w:ind w:left="708"/>
        <w:jc w:val="both"/>
        <w:rPr>
          <w:rFonts w:eastAsia="Calibri"/>
          <w:lang w:val="es-EC"/>
        </w:rPr>
      </w:pPr>
      <w:r w:rsidRPr="005C0EBF">
        <w:rPr>
          <w:rFonts w:eastAsia="Calibri"/>
          <w:lang w:val="es-EC"/>
        </w:rPr>
        <w:t>La persona encargada de la mesa de servicios de Redinco  ingresará el código y sector,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0A66C1B8" w14:textId="7021BC53">
      <w:pPr>
        <w:jc w:val="both"/>
      </w:pPr>
      <w:r w:rsidRPr="645AFC59">
        <w:rPr>
          <w:rFonts w:eastAsia="Calibri"/>
        </w:rPr>
        <w:t xml:space="preserve">h) </w:t>
      </w:r>
      <w:r w:rsidR="00AA2630">
        <w:rPr>
          <w:rFonts w:eastAsia="Calibri"/>
        </w:rPr>
        <w:t>Salidas:</w:t>
      </w:r>
    </w:p>
    <w:p w:rsidR="003D5298" w:rsidP="00AA2630" w:rsidRDefault="003D5298" w14:paraId="23227215" w14:textId="77777777">
      <w:pPr>
        <w:pStyle w:val="ListParagraph"/>
        <w:widowControl/>
        <w:numPr>
          <w:ilvl w:val="0"/>
          <w:numId w:val="139"/>
        </w:numPr>
        <w:spacing w:after="160" w:line="259" w:lineRule="auto"/>
        <w:jc w:val="both"/>
      </w:pPr>
      <w:r w:rsidRPr="0215B4AF">
        <w:t>Productos agregados, para lo cual se emite el mensaje “Productos agregados correctamente”.</w:t>
      </w:r>
    </w:p>
    <w:p w:rsidRPr="005C0EBF" w:rsidR="003D5298" w:rsidP="003D5298" w:rsidRDefault="003D5298" w14:paraId="7B7F58FB" w14:textId="77777777">
      <w:pPr>
        <w:jc w:val="both"/>
        <w:rPr>
          <w:lang w:val="es-EC"/>
        </w:rPr>
      </w:pPr>
    </w:p>
    <w:p w:rsidRPr="005C0EBF" w:rsidR="003D5298" w:rsidP="003D5298" w:rsidRDefault="003D5298" w14:paraId="5F858EB7" w14:textId="77777777">
      <w:pPr>
        <w:jc w:val="both"/>
        <w:rPr>
          <w:lang w:val="es-EC"/>
        </w:rPr>
      </w:pPr>
      <w:r w:rsidRPr="005C0EBF">
        <w:rPr>
          <w:lang w:val="es-EC"/>
        </w:rPr>
        <w:t>rc30v1.1</w:t>
      </w:r>
    </w:p>
    <w:p w:rsidRPr="005C0EBF" w:rsidR="003D5298" w:rsidP="003D5298" w:rsidRDefault="003D5298" w14:paraId="21C0F44C"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descripción e identificación respectivamente.</w:t>
      </w:r>
    </w:p>
    <w:p w:rsidRPr="005C0EBF" w:rsidR="003D5298" w:rsidP="003D5298" w:rsidRDefault="003D5298" w14:paraId="0268DE15" w14:textId="1F14ADB1">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C1C7046" w14:textId="257FA05A">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A0BDA17" w14:textId="7C9A2E7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73BA78B6"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3B5E344" w14:textId="77777777">
      <w:pPr>
        <w:jc w:val="both"/>
      </w:pPr>
      <w:r w:rsidRPr="645AFC59">
        <w:rPr>
          <w:rFonts w:eastAsia="Calibri"/>
        </w:rPr>
        <w:t>f) Entradas:</w:t>
      </w:r>
    </w:p>
    <w:p w:rsidRPr="00AE0210" w:rsidR="003D5298" w:rsidP="00AA2630" w:rsidRDefault="003D5298" w14:paraId="03DC7901" w14:textId="77777777">
      <w:pPr>
        <w:pStyle w:val="ListParagraph"/>
        <w:widowControl/>
        <w:numPr>
          <w:ilvl w:val="0"/>
          <w:numId w:val="76"/>
        </w:numPr>
        <w:spacing w:after="160" w:line="259" w:lineRule="auto"/>
        <w:jc w:val="both"/>
      </w:pPr>
      <w:r w:rsidRPr="645AFC59">
        <w:rPr>
          <w:rFonts w:eastAsia="Calibri"/>
        </w:rPr>
        <w:t>Descripción</w:t>
      </w:r>
      <w:r>
        <w:rPr>
          <w:rFonts w:eastAsia="Calibri"/>
        </w:rPr>
        <w:t xml:space="preserve">: </w:t>
      </w:r>
      <w:r w:rsidRPr="00D53B02">
        <w:rPr>
          <w:rFonts w:eastAsia="Calibri"/>
        </w:rPr>
        <w:t>cadena de caracteres de hasta 256 caracteres alfanuméricos.</w:t>
      </w:r>
    </w:p>
    <w:p w:rsidRPr="00AE0210" w:rsidR="003D5298" w:rsidP="00AA2630" w:rsidRDefault="003D5298" w14:paraId="3C1AD1E9" w14:textId="77777777">
      <w:pPr>
        <w:pStyle w:val="ListParagraph"/>
        <w:widowControl/>
        <w:numPr>
          <w:ilvl w:val="0"/>
          <w:numId w:val="76"/>
        </w:numPr>
        <w:spacing w:after="160" w:line="259" w:lineRule="auto"/>
        <w:jc w:val="both"/>
      </w:pPr>
      <w:r w:rsidRPr="645AFC59">
        <w:rPr>
          <w:rFonts w:eastAsia="Calibri"/>
        </w:rPr>
        <w:t>Identificación</w:t>
      </w:r>
      <w:r>
        <w:rPr>
          <w:rFonts w:eastAsia="Calibri"/>
        </w:rPr>
        <w:t xml:space="preserve">: </w:t>
      </w:r>
      <w:r w:rsidRPr="00D53B02">
        <w:t>cadena de caracteres que contiene el día, el mes, el año y tres dígitos que indican el conteo de casos diarios.</w:t>
      </w:r>
    </w:p>
    <w:p w:rsidRPr="005C0EBF" w:rsidR="003D5298" w:rsidP="003D5298" w:rsidRDefault="003D5298" w14:paraId="6BF3BA79" w14:textId="77777777">
      <w:pPr>
        <w:jc w:val="both"/>
        <w:rPr>
          <w:lang w:val="es-EC"/>
        </w:rPr>
      </w:pPr>
      <w:r w:rsidRPr="005C0EBF">
        <w:rPr>
          <w:rFonts w:eastAsia="Calibri"/>
          <w:lang w:val="es-EC"/>
        </w:rPr>
        <w:t>g) Proceso:</w:t>
      </w:r>
    </w:p>
    <w:p w:rsidRPr="005C0EBF" w:rsidR="003D5298" w:rsidP="003D5298" w:rsidRDefault="003D5298" w14:paraId="0045A434" w14:textId="77777777">
      <w:pPr>
        <w:ind w:left="708"/>
        <w:jc w:val="both"/>
        <w:rPr>
          <w:rFonts w:eastAsia="Calibri"/>
          <w:lang w:val="es-EC"/>
        </w:rPr>
      </w:pPr>
      <w:r w:rsidRPr="005C0EBF">
        <w:rPr>
          <w:rFonts w:eastAsia="Calibri"/>
          <w:lang w:val="es-EC"/>
        </w:rPr>
        <w:t>La persona encargada de la mesa de servicios de Redinco  ingresará la descripción e identificación,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0AB91644" w14:textId="6CD6E81E">
      <w:pPr>
        <w:jc w:val="both"/>
      </w:pPr>
      <w:r w:rsidRPr="0215B4AF">
        <w:rPr>
          <w:rFonts w:eastAsia="Calibri"/>
        </w:rPr>
        <w:t xml:space="preserve">h) </w:t>
      </w:r>
      <w:r w:rsidR="00AA2630">
        <w:rPr>
          <w:rFonts w:eastAsia="Calibri"/>
        </w:rPr>
        <w:t>Salidas:</w:t>
      </w:r>
    </w:p>
    <w:p w:rsidR="003D5298" w:rsidP="00AA2630" w:rsidRDefault="003D5298" w14:paraId="7997EB18" w14:textId="77777777">
      <w:pPr>
        <w:pStyle w:val="ListParagraph"/>
        <w:widowControl/>
        <w:numPr>
          <w:ilvl w:val="0"/>
          <w:numId w:val="139"/>
        </w:numPr>
        <w:spacing w:after="160" w:line="259" w:lineRule="auto"/>
        <w:jc w:val="both"/>
      </w:pPr>
      <w:r w:rsidRPr="0215B4AF">
        <w:t>Productos agregados, para lo cual se emite el mensaje “Productos agregados correctamente”.</w:t>
      </w:r>
    </w:p>
    <w:p w:rsidRPr="005C0EBF" w:rsidR="003D5298" w:rsidP="003D5298" w:rsidRDefault="003D5298" w14:paraId="5422EF5E" w14:textId="77777777">
      <w:pPr>
        <w:jc w:val="both"/>
        <w:rPr>
          <w:lang w:val="es-EC"/>
        </w:rPr>
      </w:pPr>
      <w:r w:rsidRPr="005C0EBF">
        <w:rPr>
          <w:lang w:val="es-EC"/>
        </w:rPr>
        <w:t>rc32v1.1</w:t>
      </w:r>
    </w:p>
    <w:p w:rsidRPr="005C0EBF" w:rsidR="003D5298" w:rsidP="003D5298" w:rsidRDefault="003D5298" w14:paraId="5B45DD36"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descripción y nombre de cliente respectivamente.</w:t>
      </w:r>
    </w:p>
    <w:p w:rsidRPr="005C0EBF" w:rsidR="003D5298" w:rsidP="003D5298" w:rsidRDefault="003D5298" w14:paraId="22444852" w14:textId="0AB8183E">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30973440" w14:textId="66697BD6">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3BC5983" w14:textId="25C224A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BC2BD65"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8E8BE7B" w14:textId="77777777">
      <w:pPr>
        <w:jc w:val="both"/>
      </w:pPr>
      <w:r w:rsidRPr="645AFC59">
        <w:rPr>
          <w:rFonts w:eastAsia="Calibri"/>
        </w:rPr>
        <w:t>f) Entradas:</w:t>
      </w:r>
    </w:p>
    <w:p w:rsidRPr="00C40781" w:rsidR="003D5298" w:rsidP="00AA2630" w:rsidRDefault="003D5298" w14:paraId="73E05902" w14:textId="77777777">
      <w:pPr>
        <w:pStyle w:val="ListParagraph"/>
        <w:widowControl/>
        <w:numPr>
          <w:ilvl w:val="0"/>
          <w:numId w:val="77"/>
        </w:numPr>
        <w:spacing w:after="160" w:line="259" w:lineRule="auto"/>
        <w:jc w:val="both"/>
      </w:pPr>
      <w:r w:rsidRPr="645AFC59">
        <w:rPr>
          <w:rFonts w:eastAsia="Calibri"/>
        </w:rPr>
        <w:t>Descripción</w:t>
      </w:r>
      <w:r>
        <w:rPr>
          <w:rFonts w:eastAsia="Calibri"/>
        </w:rPr>
        <w:t xml:space="preserve">: </w:t>
      </w:r>
      <w:r w:rsidRPr="00D53B02">
        <w:rPr>
          <w:rFonts w:eastAsia="Calibri"/>
        </w:rPr>
        <w:t>cadena de caracteres de hasta 256 caracteres alfanuméricos.</w:t>
      </w:r>
    </w:p>
    <w:p w:rsidRPr="00C40781" w:rsidR="003D5298" w:rsidP="00AA2630" w:rsidRDefault="003D5298" w14:paraId="00C3AA40" w14:textId="77777777">
      <w:pPr>
        <w:pStyle w:val="ListParagraph"/>
        <w:widowControl/>
        <w:numPr>
          <w:ilvl w:val="0"/>
          <w:numId w:val="77"/>
        </w:numPr>
        <w:spacing w:after="160" w:line="259" w:lineRule="auto"/>
        <w:jc w:val="both"/>
      </w:pPr>
      <w:r w:rsidRPr="645AFC59">
        <w:rPr>
          <w:rFonts w:eastAsia="Calibri"/>
        </w:rPr>
        <w:t>Nombre de cliente</w:t>
      </w:r>
      <w:r>
        <w:rPr>
          <w:rFonts w:eastAsia="Calibri"/>
        </w:rPr>
        <w:t xml:space="preserve">: </w:t>
      </w:r>
      <w:r w:rsidRPr="007A6816">
        <w:rPr>
          <w:rFonts w:eastAsia="Calibri"/>
        </w:rPr>
        <w:t>cadena de caracteres que contenga hasta 128 caracteres entre letras y espacios.</w:t>
      </w:r>
    </w:p>
    <w:p w:rsidRPr="005C0EBF" w:rsidR="003D5298" w:rsidP="003D5298" w:rsidRDefault="003D5298" w14:paraId="6D670AED" w14:textId="77777777">
      <w:pPr>
        <w:jc w:val="both"/>
        <w:rPr>
          <w:lang w:val="es-EC"/>
        </w:rPr>
      </w:pPr>
      <w:r w:rsidRPr="005C0EBF">
        <w:rPr>
          <w:rFonts w:eastAsia="Calibri"/>
          <w:lang w:val="es-EC"/>
        </w:rPr>
        <w:t>g) Proceso:</w:t>
      </w:r>
    </w:p>
    <w:p w:rsidRPr="005C0EBF" w:rsidR="003D5298" w:rsidP="003D5298" w:rsidRDefault="003D5298" w14:paraId="251B1059" w14:textId="77777777">
      <w:pPr>
        <w:ind w:left="708"/>
        <w:jc w:val="both"/>
        <w:rPr>
          <w:rFonts w:eastAsia="Calibri"/>
          <w:lang w:val="es-EC"/>
        </w:rPr>
      </w:pPr>
      <w:r w:rsidRPr="005C0EBF">
        <w:rPr>
          <w:rFonts w:eastAsia="Calibri"/>
          <w:lang w:val="es-EC"/>
        </w:rPr>
        <w:t>La persona encargada de la mesa de servicios de Redinco  ingresará la descripción del producto y el nombre del cliente,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1A4EFB14" w14:textId="3E4A2DC7">
      <w:pPr>
        <w:jc w:val="both"/>
      </w:pPr>
      <w:r w:rsidRPr="645AFC59">
        <w:rPr>
          <w:rFonts w:eastAsia="Calibri"/>
        </w:rPr>
        <w:t xml:space="preserve">h) </w:t>
      </w:r>
      <w:r w:rsidR="00AA2630">
        <w:rPr>
          <w:rFonts w:eastAsia="Calibri"/>
        </w:rPr>
        <w:t>Salidas:</w:t>
      </w:r>
    </w:p>
    <w:p w:rsidRPr="00FE264F" w:rsidR="003D5298" w:rsidP="00AA2630" w:rsidRDefault="003D5298" w14:paraId="6302F273" w14:textId="77777777">
      <w:pPr>
        <w:pStyle w:val="ListParagraph"/>
        <w:widowControl/>
        <w:numPr>
          <w:ilvl w:val="0"/>
          <w:numId w:val="139"/>
        </w:numPr>
        <w:spacing w:after="160" w:line="259" w:lineRule="auto"/>
        <w:jc w:val="both"/>
      </w:pPr>
      <w:r w:rsidRPr="0215B4AF">
        <w:t>Productos agregados, para lo cual se emite el mensaje “Productos agregados correctamente”.</w:t>
      </w:r>
    </w:p>
    <w:p w:rsidRPr="005C0EBF" w:rsidR="003D5298" w:rsidP="003D5298" w:rsidRDefault="003D5298" w14:paraId="031C0ADC" w14:textId="77777777">
      <w:pPr>
        <w:jc w:val="both"/>
        <w:rPr>
          <w:lang w:val="es-EC"/>
        </w:rPr>
      </w:pPr>
      <w:r w:rsidRPr="005C0EBF">
        <w:rPr>
          <w:lang w:val="es-EC"/>
        </w:rPr>
        <w:t>rc33v1.1</w:t>
      </w:r>
    </w:p>
    <w:p w:rsidRPr="005C0EBF" w:rsidR="003D5298" w:rsidP="003D5298" w:rsidRDefault="003D5298" w14:paraId="65D94EAB"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descripción y cuenta de cliente respectivamente.</w:t>
      </w:r>
    </w:p>
    <w:p w:rsidRPr="005C0EBF" w:rsidR="003D5298" w:rsidP="003D5298" w:rsidRDefault="003D5298" w14:paraId="5CABF187" w14:textId="71B0734A">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4B5DBF1B" w14:textId="36A5ED6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66793A56" w14:textId="0CAF65A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3BFD2AD"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1022419" w14:textId="77777777">
      <w:pPr>
        <w:jc w:val="both"/>
      </w:pPr>
      <w:r w:rsidRPr="645AFC59">
        <w:rPr>
          <w:rFonts w:eastAsia="Calibri"/>
        </w:rPr>
        <w:t>f) Entradas:</w:t>
      </w:r>
    </w:p>
    <w:p w:rsidRPr="00C40781" w:rsidR="003D5298" w:rsidP="00AA2630" w:rsidRDefault="003D5298" w14:paraId="4A2F801D" w14:textId="77777777">
      <w:pPr>
        <w:pStyle w:val="ListParagraph"/>
        <w:widowControl/>
        <w:numPr>
          <w:ilvl w:val="0"/>
          <w:numId w:val="78"/>
        </w:numPr>
        <w:spacing w:after="160" w:line="259" w:lineRule="auto"/>
        <w:jc w:val="both"/>
      </w:pPr>
      <w:r w:rsidRPr="645AFC59">
        <w:rPr>
          <w:rFonts w:eastAsia="Calibri"/>
        </w:rPr>
        <w:t>Descripción</w:t>
      </w:r>
      <w:r>
        <w:rPr>
          <w:rFonts w:eastAsia="Calibri"/>
        </w:rPr>
        <w:t xml:space="preserve">: </w:t>
      </w:r>
      <w:r w:rsidRPr="00033292">
        <w:rPr>
          <w:rFonts w:eastAsia="Calibri"/>
        </w:rPr>
        <w:t>cadena de caracteres de hasta 256 caracteres alfanuméricos</w:t>
      </w:r>
      <w:r w:rsidRPr="645AFC59">
        <w:rPr>
          <w:rFonts w:eastAsia="Calibri"/>
        </w:rPr>
        <w:t xml:space="preserve"> </w:t>
      </w:r>
    </w:p>
    <w:p w:rsidRPr="00C40781" w:rsidR="003D5298" w:rsidP="00AA2630" w:rsidRDefault="003D5298" w14:paraId="1B52B8BF" w14:textId="77777777">
      <w:pPr>
        <w:pStyle w:val="ListParagraph"/>
        <w:widowControl/>
        <w:numPr>
          <w:ilvl w:val="0"/>
          <w:numId w:val="78"/>
        </w:numPr>
        <w:spacing w:after="160" w:line="259" w:lineRule="auto"/>
        <w:jc w:val="both"/>
      </w:pPr>
      <w:r w:rsidRPr="645AFC59">
        <w:rPr>
          <w:rFonts w:eastAsia="Calibri"/>
        </w:rPr>
        <w:t>cuenta de cliente</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4F863F04" w14:textId="77777777">
      <w:pPr>
        <w:jc w:val="both"/>
        <w:rPr>
          <w:lang w:val="es-EC"/>
        </w:rPr>
      </w:pPr>
      <w:r w:rsidRPr="005C0EBF">
        <w:rPr>
          <w:rFonts w:eastAsia="Calibri"/>
          <w:lang w:val="es-EC"/>
        </w:rPr>
        <w:t>g) Proceso:</w:t>
      </w:r>
    </w:p>
    <w:p w:rsidRPr="005C0EBF" w:rsidR="003D5298" w:rsidP="003D5298" w:rsidRDefault="003D5298" w14:paraId="6C2C6F2A" w14:textId="77777777">
      <w:pPr>
        <w:ind w:left="708"/>
        <w:jc w:val="both"/>
        <w:rPr>
          <w:rFonts w:eastAsia="Calibri"/>
          <w:lang w:val="es-EC"/>
        </w:rPr>
      </w:pPr>
      <w:r w:rsidRPr="005C0EBF">
        <w:rPr>
          <w:rFonts w:eastAsia="Calibri"/>
          <w:lang w:val="es-EC"/>
        </w:rPr>
        <w:t>La persona encargada de la mesa de servicios de Redinco  ingresará la descripción del producto y la cuenta del cliente,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7FB1A1FA" w14:textId="0D0F60D9">
      <w:pPr>
        <w:jc w:val="both"/>
      </w:pPr>
      <w:r w:rsidRPr="645AFC59">
        <w:rPr>
          <w:rFonts w:eastAsia="Calibri"/>
        </w:rPr>
        <w:t xml:space="preserve">h) </w:t>
      </w:r>
      <w:r w:rsidR="00AA2630">
        <w:rPr>
          <w:rFonts w:eastAsia="Calibri"/>
        </w:rPr>
        <w:t>Salidas:</w:t>
      </w:r>
    </w:p>
    <w:p w:rsidRPr="00FE264F" w:rsidR="003D5298" w:rsidP="00AA2630" w:rsidRDefault="003D5298" w14:paraId="5CA0009C" w14:textId="77777777">
      <w:pPr>
        <w:pStyle w:val="ListParagraph"/>
        <w:widowControl/>
        <w:numPr>
          <w:ilvl w:val="0"/>
          <w:numId w:val="139"/>
        </w:numPr>
        <w:spacing w:after="160" w:line="259" w:lineRule="auto"/>
        <w:jc w:val="both"/>
        <w:rPr>
          <w:rFonts w:eastAsiaTheme="minorHAnsi"/>
        </w:rPr>
      </w:pPr>
      <w:r w:rsidRPr="0215B4AF">
        <w:t>Productos agregados, para lo cual se emite el mensaje “Productos agregados correctamente”.</w:t>
      </w:r>
    </w:p>
    <w:p w:rsidRPr="005C0EBF" w:rsidR="003D5298" w:rsidP="003D5298" w:rsidRDefault="003D5298" w14:paraId="01444634" w14:textId="77777777">
      <w:pPr>
        <w:jc w:val="both"/>
        <w:rPr>
          <w:lang w:val="es-EC"/>
        </w:rPr>
      </w:pPr>
      <w:r w:rsidRPr="005C0EBF">
        <w:rPr>
          <w:lang w:val="es-EC"/>
        </w:rPr>
        <w:t>rc34v1.1</w:t>
      </w:r>
    </w:p>
    <w:p w:rsidRPr="005C0EBF" w:rsidR="003D5298" w:rsidP="003D5298" w:rsidRDefault="003D5298" w14:paraId="3345F117" w14:textId="77777777">
      <w:pPr>
        <w:jc w:val="both"/>
        <w:rPr>
          <w:lang w:val="es-EC"/>
        </w:rPr>
      </w:pPr>
      <w:r w:rsidRPr="005C0EBF">
        <w:rPr>
          <w:rFonts w:eastAsia="Calibri"/>
          <w:lang w:val="es-EC"/>
        </w:rPr>
        <w:t>a) Descripción: El sistema permitirá registrar la cantidad de cada producto utilizado en un caso de servicio técnico cerrado, identificándolos por su descripción y sector respectivamente.</w:t>
      </w:r>
    </w:p>
    <w:p w:rsidRPr="005C0EBF" w:rsidR="003D5298" w:rsidP="003D5298" w:rsidRDefault="003D5298" w14:paraId="1D3EBBAD" w14:textId="5BA603FF">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AB2A34C" w14:textId="44502AC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22F425D" w14:textId="38CD9BB6">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6A1197E7"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3FFD5E43" w14:textId="77777777">
      <w:pPr>
        <w:jc w:val="both"/>
      </w:pPr>
      <w:r w:rsidRPr="645AFC59">
        <w:rPr>
          <w:rFonts w:eastAsia="Calibri"/>
        </w:rPr>
        <w:t>f) Entradas:</w:t>
      </w:r>
    </w:p>
    <w:p w:rsidRPr="00A20964" w:rsidR="003D5298" w:rsidP="00AA2630" w:rsidRDefault="003D5298" w14:paraId="76160142" w14:textId="77777777">
      <w:pPr>
        <w:pStyle w:val="ListParagraph"/>
        <w:widowControl/>
        <w:numPr>
          <w:ilvl w:val="0"/>
          <w:numId w:val="79"/>
        </w:numPr>
        <w:spacing w:after="160" w:line="259" w:lineRule="auto"/>
        <w:jc w:val="both"/>
      </w:pPr>
      <w:r w:rsidRPr="645AFC59">
        <w:rPr>
          <w:rFonts w:eastAsia="Calibri"/>
        </w:rPr>
        <w:t>Descripción</w:t>
      </w:r>
      <w:r>
        <w:rPr>
          <w:rFonts w:eastAsia="Calibri"/>
        </w:rPr>
        <w:t xml:space="preserve">: </w:t>
      </w:r>
      <w:r w:rsidRPr="00033292">
        <w:rPr>
          <w:rFonts w:eastAsia="Calibri"/>
        </w:rPr>
        <w:t>cadena de caracteres de hasta 256 caracteres alfanuméricos</w:t>
      </w:r>
      <w:r w:rsidRPr="645AFC59">
        <w:rPr>
          <w:rFonts w:eastAsia="Calibri"/>
        </w:rPr>
        <w:t xml:space="preserve"> </w:t>
      </w:r>
    </w:p>
    <w:p w:rsidRPr="00A20964" w:rsidR="003D5298" w:rsidP="00AA2630" w:rsidRDefault="003D5298" w14:paraId="453B47C6" w14:textId="77777777">
      <w:pPr>
        <w:pStyle w:val="ListParagraph"/>
        <w:widowControl/>
        <w:numPr>
          <w:ilvl w:val="0"/>
          <w:numId w:val="79"/>
        </w:numPr>
        <w:spacing w:after="160" w:line="259" w:lineRule="auto"/>
        <w:jc w:val="both"/>
      </w:pPr>
      <w:r w:rsidRPr="645AFC59">
        <w:rPr>
          <w:rFonts w:eastAsia="Calibri"/>
        </w:rPr>
        <w:t>sector</w:t>
      </w:r>
      <w:r>
        <w:rPr>
          <w:rFonts w:eastAsia="Calibri"/>
        </w:rPr>
        <w:t xml:space="preserve">: </w:t>
      </w:r>
      <w:r w:rsidRPr="00163737">
        <w:rPr>
          <w:rFonts w:eastAsia="Calibri"/>
        </w:rPr>
        <w:t>cadena de caracteres de hasta 64 caracteres que contenga solo letras y espacios.</w:t>
      </w:r>
    </w:p>
    <w:p w:rsidRPr="005C0EBF" w:rsidR="003D5298" w:rsidP="003D5298" w:rsidRDefault="003D5298" w14:paraId="0E3D4815" w14:textId="77777777">
      <w:pPr>
        <w:jc w:val="both"/>
        <w:rPr>
          <w:lang w:val="es-EC"/>
        </w:rPr>
      </w:pPr>
      <w:r w:rsidRPr="005C0EBF">
        <w:rPr>
          <w:rFonts w:eastAsia="Calibri"/>
          <w:lang w:val="es-EC"/>
        </w:rPr>
        <w:t>g) Proceso:</w:t>
      </w:r>
    </w:p>
    <w:p w:rsidRPr="005C0EBF" w:rsidR="003D5298" w:rsidP="003D5298" w:rsidRDefault="003D5298" w14:paraId="6002F63D" w14:textId="77777777">
      <w:pPr>
        <w:ind w:left="708"/>
        <w:jc w:val="both"/>
        <w:rPr>
          <w:rFonts w:eastAsia="Calibri"/>
          <w:lang w:val="es-EC"/>
        </w:rPr>
      </w:pPr>
      <w:r w:rsidRPr="005C0EBF">
        <w:rPr>
          <w:rFonts w:eastAsia="Calibri"/>
          <w:lang w:val="es-EC"/>
        </w:rPr>
        <w:t>La persona encargada de la mesa de servicios de Redinco  ingresará la descripción del producto y el sector del caso, selecciona el caso y da clic en el botón asignar producto, el sistema despliega una ventana donde selecciona el producto e ingresa la cantidad para asignar al caso, se hace clic en el botón Aceptar y se emite el mensaje de confirmación “¿Está seguro que desea agregar estos productos?” para finalmente, en caso de ser positiva la respuesta, emitir el mensaje “Productos agregados correctamente”</w:t>
      </w:r>
    </w:p>
    <w:p w:rsidR="003D5298" w:rsidP="003D5298" w:rsidRDefault="003D5298" w14:paraId="6CAD6D3B" w14:textId="6AC2CC23">
      <w:pPr>
        <w:jc w:val="both"/>
      </w:pPr>
      <w:r w:rsidRPr="645AFC59">
        <w:rPr>
          <w:rFonts w:eastAsia="Calibri"/>
        </w:rPr>
        <w:t xml:space="preserve">h) </w:t>
      </w:r>
      <w:r w:rsidR="00AA2630">
        <w:rPr>
          <w:rFonts w:eastAsia="Calibri"/>
        </w:rPr>
        <w:t>Salidas:</w:t>
      </w:r>
    </w:p>
    <w:p w:rsidRPr="00FE264F" w:rsidR="003D5298" w:rsidP="00AA2630" w:rsidRDefault="003D5298" w14:paraId="54445FED" w14:textId="77777777">
      <w:pPr>
        <w:pStyle w:val="ListParagraph"/>
        <w:widowControl/>
        <w:numPr>
          <w:ilvl w:val="0"/>
          <w:numId w:val="139"/>
        </w:numPr>
        <w:spacing w:after="160" w:line="259" w:lineRule="auto"/>
        <w:jc w:val="both"/>
        <w:rPr>
          <w:rFonts w:eastAsiaTheme="minorHAnsi"/>
        </w:rPr>
      </w:pPr>
      <w:r w:rsidRPr="0215B4AF">
        <w:t>Productos agregados, para lo cual se emite el mensaje “Productos agregados correctamente”.</w:t>
      </w:r>
    </w:p>
    <w:p w:rsidRPr="005C0EBF" w:rsidR="003D5298" w:rsidP="003D5298" w:rsidRDefault="003D5298" w14:paraId="5E20EBBA" w14:textId="77777777">
      <w:pPr>
        <w:jc w:val="both"/>
        <w:rPr>
          <w:lang w:val="es-EC"/>
        </w:rPr>
      </w:pPr>
      <w:r w:rsidRPr="005C0EBF">
        <w:rPr>
          <w:lang w:val="es-EC"/>
        </w:rPr>
        <w:t>rc35v1.1</w:t>
      </w:r>
    </w:p>
    <w:p w:rsidRPr="005C0EBF" w:rsidR="003D5298" w:rsidP="003D5298" w:rsidRDefault="003D5298" w14:paraId="3000163D" w14:textId="77777777">
      <w:pPr>
        <w:jc w:val="both"/>
        <w:rPr>
          <w:lang w:val="es-EC"/>
        </w:rPr>
      </w:pPr>
      <w:r w:rsidRPr="005C0EBF">
        <w:rPr>
          <w:rFonts w:eastAsia="Calibri"/>
          <w:lang w:val="es-EC"/>
        </w:rPr>
        <w:t>a) Descripción: El sistema permitirá cancelar un caso de servicio técnico, identificándolo por su nombre de cliente.</w:t>
      </w:r>
    </w:p>
    <w:p w:rsidRPr="005C0EBF" w:rsidR="003D5298" w:rsidP="003D5298" w:rsidRDefault="003D5298" w14:paraId="0E61E992" w14:textId="6C60C61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5D4A3D7C" w14:textId="5C14D6AA">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425A7C6" w14:textId="75F1ED8C">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33A215B8"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C2815EC" w14:textId="77777777">
      <w:pPr>
        <w:jc w:val="both"/>
      </w:pPr>
      <w:r w:rsidRPr="645AFC59">
        <w:rPr>
          <w:rFonts w:eastAsia="Calibri"/>
        </w:rPr>
        <w:t>f) Entradas:</w:t>
      </w:r>
    </w:p>
    <w:p w:rsidRPr="00A20964" w:rsidR="003D5298" w:rsidP="00AA2630" w:rsidRDefault="003D5298" w14:paraId="58DDF605" w14:textId="77777777">
      <w:pPr>
        <w:pStyle w:val="ListParagraph"/>
        <w:widowControl/>
        <w:numPr>
          <w:ilvl w:val="0"/>
          <w:numId w:val="80"/>
        </w:numPr>
        <w:spacing w:after="160" w:line="259" w:lineRule="auto"/>
        <w:jc w:val="both"/>
      </w:pPr>
      <w:r w:rsidRPr="645AFC59">
        <w:rPr>
          <w:rFonts w:eastAsia="Calibri"/>
        </w:rPr>
        <w:t>Nombre de cliente</w:t>
      </w:r>
      <w:r>
        <w:rPr>
          <w:rFonts w:eastAsia="Calibri"/>
        </w:rPr>
        <w:t xml:space="preserve">: </w:t>
      </w:r>
      <w:r w:rsidRPr="00105C71">
        <w:rPr>
          <w:rFonts w:eastAsia="Calibri"/>
        </w:rPr>
        <w:t>cadena de caracteres que contenga hasta 128 caracteres entre letras y espacios.</w:t>
      </w:r>
    </w:p>
    <w:p w:rsidRPr="005C0EBF" w:rsidR="003D5298" w:rsidP="003D5298" w:rsidRDefault="003D5298" w14:paraId="5633FE40" w14:textId="77777777">
      <w:pPr>
        <w:jc w:val="both"/>
        <w:rPr>
          <w:lang w:val="es-EC"/>
        </w:rPr>
      </w:pPr>
      <w:r w:rsidRPr="005C0EBF">
        <w:rPr>
          <w:rFonts w:eastAsia="Calibri"/>
          <w:lang w:val="es-EC"/>
        </w:rPr>
        <w:t>g) Proceso:</w:t>
      </w:r>
    </w:p>
    <w:p w:rsidRPr="005C0EBF" w:rsidR="003D5298" w:rsidP="003D5298" w:rsidRDefault="003D5298" w14:paraId="23ADAE53" w14:textId="77777777">
      <w:pPr>
        <w:ind w:left="708"/>
        <w:jc w:val="both"/>
        <w:rPr>
          <w:rFonts w:eastAsia="Calibri"/>
          <w:lang w:val="es-EC"/>
        </w:rPr>
      </w:pPr>
      <w:r w:rsidRPr="005C0EBF">
        <w:rPr>
          <w:rFonts w:eastAsia="Calibri"/>
          <w:lang w:val="es-EC"/>
        </w:rPr>
        <w:t>La persona encargada de la mesa de servicios de Redinco  selecciona el tipo de búsqueda por nombre de cliente, lo ingresa y selecciona el caso de servicio técnico a cancelar, el sistema emitirá un mensaje de confirmación "¿Está seguro que desea cancelar este caso?", si da clic en si el mensaje emitirá el mensaje, "Caso Cancelado Correctamente”.</w:t>
      </w:r>
    </w:p>
    <w:p w:rsidR="003D5298" w:rsidP="003D5298" w:rsidRDefault="003D5298" w14:paraId="59056E28" w14:textId="7C36EAB0">
      <w:pPr>
        <w:jc w:val="both"/>
      </w:pPr>
      <w:r w:rsidRPr="645AFC59">
        <w:rPr>
          <w:rFonts w:eastAsia="Calibri"/>
        </w:rPr>
        <w:t xml:space="preserve">h) </w:t>
      </w:r>
      <w:r w:rsidR="00AA2630">
        <w:rPr>
          <w:rFonts w:eastAsia="Calibri"/>
        </w:rPr>
        <w:t>Salidas:</w:t>
      </w:r>
    </w:p>
    <w:p w:rsidRPr="00CC33CB" w:rsidR="003D5298" w:rsidP="00AA2630" w:rsidRDefault="003D5298" w14:paraId="405FE3BA" w14:textId="77777777">
      <w:pPr>
        <w:pStyle w:val="ListParagraph"/>
        <w:widowControl/>
        <w:numPr>
          <w:ilvl w:val="0"/>
          <w:numId w:val="66"/>
        </w:numPr>
        <w:spacing w:after="160" w:line="259" w:lineRule="auto"/>
        <w:jc w:val="both"/>
      </w:pPr>
      <w:r>
        <w:t xml:space="preserve">Confirmación de cancelación de caso de servicio técnico:  </w:t>
      </w:r>
      <w:r w:rsidRPr="0099203E">
        <w:rPr>
          <w:rFonts w:eastAsia="Calibri"/>
        </w:rPr>
        <w:t>"¿Está seguro que desea cancelar este caso?"</w:t>
      </w:r>
    </w:p>
    <w:p w:rsidRPr="00FE264F" w:rsidR="003D5298" w:rsidP="00AA2630" w:rsidRDefault="003D5298" w14:paraId="39B01F54" w14:textId="77777777">
      <w:pPr>
        <w:pStyle w:val="ListParagraph"/>
        <w:widowControl/>
        <w:numPr>
          <w:ilvl w:val="0"/>
          <w:numId w:val="66"/>
        </w:numPr>
        <w:spacing w:after="160" w:line="259" w:lineRule="auto"/>
        <w:jc w:val="both"/>
      </w:pPr>
      <w:r>
        <w:rPr>
          <w:rFonts w:eastAsia="Calibri"/>
        </w:rPr>
        <w:t xml:space="preserve">Cancelación del caso de servicio técnico </w:t>
      </w:r>
      <w:r w:rsidRPr="00027126">
        <w:rPr>
          <w:rFonts w:eastAsia="Calibri"/>
        </w:rPr>
        <w:t>"Caso Cancelado Correctamente</w:t>
      </w:r>
      <w:r>
        <w:rPr>
          <w:rFonts w:eastAsia="Calibri"/>
        </w:rPr>
        <w:t>”.</w:t>
      </w:r>
    </w:p>
    <w:p w:rsidRPr="005C0EBF" w:rsidR="003D5298" w:rsidP="003D5298" w:rsidRDefault="003D5298" w14:paraId="34AE9B4E" w14:textId="77777777">
      <w:pPr>
        <w:jc w:val="both"/>
        <w:rPr>
          <w:lang w:val="es-EC"/>
        </w:rPr>
      </w:pPr>
      <w:r w:rsidRPr="005C0EBF">
        <w:rPr>
          <w:lang w:val="es-EC"/>
        </w:rPr>
        <w:t>rc36v1.1</w:t>
      </w:r>
    </w:p>
    <w:p w:rsidRPr="005C0EBF" w:rsidR="003D5298" w:rsidP="003D5298" w:rsidRDefault="003D5298" w14:paraId="2988C53F" w14:textId="77777777">
      <w:pPr>
        <w:jc w:val="both"/>
        <w:rPr>
          <w:lang w:val="es-EC"/>
        </w:rPr>
      </w:pPr>
      <w:r w:rsidRPr="005C0EBF">
        <w:rPr>
          <w:rFonts w:eastAsia="Calibri"/>
          <w:lang w:val="es-EC"/>
        </w:rPr>
        <w:t>a) Descripción: El sistema permitirá cancelar un caso de servicio técnico, identificándolo por su cuenta de cliente.</w:t>
      </w:r>
    </w:p>
    <w:p w:rsidRPr="005C0EBF" w:rsidR="003D5298" w:rsidP="003D5298" w:rsidRDefault="003D5298" w14:paraId="7F03C76B" w14:textId="2100F003">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F06434A" w14:textId="00D2EB39">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E504B9E" w14:textId="07CCC739">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2971CF28"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E24F472" w14:textId="77777777">
      <w:pPr>
        <w:jc w:val="both"/>
      </w:pPr>
      <w:r w:rsidRPr="645AFC59">
        <w:rPr>
          <w:rFonts w:eastAsia="Calibri"/>
        </w:rPr>
        <w:t>f) Entradas:</w:t>
      </w:r>
    </w:p>
    <w:p w:rsidRPr="00F6493E" w:rsidR="003D5298" w:rsidP="00AA2630" w:rsidRDefault="003D5298" w14:paraId="3AC274C2" w14:textId="77777777">
      <w:pPr>
        <w:pStyle w:val="ListParagraph"/>
        <w:widowControl/>
        <w:numPr>
          <w:ilvl w:val="0"/>
          <w:numId w:val="80"/>
        </w:numPr>
        <w:spacing w:after="160" w:line="259" w:lineRule="auto"/>
        <w:jc w:val="both"/>
      </w:pPr>
      <w:r w:rsidRPr="645AFC59">
        <w:rPr>
          <w:rFonts w:eastAsia="Calibri"/>
        </w:rPr>
        <w:t>Cuenta de cliente</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51060AEC" w14:textId="77777777">
      <w:pPr>
        <w:jc w:val="both"/>
        <w:rPr>
          <w:lang w:val="es-EC"/>
        </w:rPr>
      </w:pPr>
      <w:r w:rsidRPr="005C0EBF">
        <w:rPr>
          <w:rFonts w:eastAsia="Calibri"/>
          <w:lang w:val="es-EC"/>
        </w:rPr>
        <w:t>g) Proceso:</w:t>
      </w:r>
    </w:p>
    <w:p w:rsidRPr="005C0EBF" w:rsidR="003D5298" w:rsidP="003D5298" w:rsidRDefault="003D5298" w14:paraId="6FDDCE68" w14:textId="77777777">
      <w:pPr>
        <w:ind w:left="708"/>
        <w:jc w:val="both"/>
        <w:rPr>
          <w:rFonts w:eastAsia="Calibri"/>
          <w:lang w:val="es-EC"/>
        </w:rPr>
      </w:pPr>
      <w:r w:rsidRPr="005C0EBF">
        <w:rPr>
          <w:rFonts w:eastAsia="Calibri"/>
          <w:lang w:val="es-EC"/>
        </w:rPr>
        <w:t>La persona encargada de la mesa de servicios de Redinco  selecciona el tipo de búsqueda por cuenta de cliente, lo ingresa y selecciona el caso de servicio técnico a cancelar, el sistema emitirá un mensaje de confirmación "¿Está seguro que desea cancelar este caso?", si da clic en si el mensaje emitirá el mensaje, "Caso Cancelado Correctamente”.</w:t>
      </w:r>
    </w:p>
    <w:p w:rsidR="003D5298" w:rsidP="003D5298" w:rsidRDefault="003D5298" w14:paraId="2B446158" w14:textId="786BB1A7">
      <w:pPr>
        <w:jc w:val="both"/>
      </w:pPr>
      <w:r w:rsidRPr="645AFC59">
        <w:rPr>
          <w:rFonts w:eastAsia="Calibri"/>
        </w:rPr>
        <w:t xml:space="preserve">h) </w:t>
      </w:r>
      <w:r w:rsidR="00AA2630">
        <w:rPr>
          <w:rFonts w:eastAsia="Calibri"/>
        </w:rPr>
        <w:t>Salidas:</w:t>
      </w:r>
    </w:p>
    <w:p w:rsidRPr="00CC33CB" w:rsidR="003D5298" w:rsidP="00AA2630" w:rsidRDefault="003D5298" w14:paraId="795746A8" w14:textId="77777777">
      <w:pPr>
        <w:pStyle w:val="ListParagraph"/>
        <w:widowControl/>
        <w:numPr>
          <w:ilvl w:val="0"/>
          <w:numId w:val="66"/>
        </w:numPr>
        <w:spacing w:after="160" w:line="259" w:lineRule="auto"/>
        <w:jc w:val="both"/>
      </w:pPr>
      <w:r>
        <w:t xml:space="preserve">Confirmación de cancelación de caso de servicio técnico:  </w:t>
      </w:r>
      <w:r w:rsidRPr="0099203E">
        <w:rPr>
          <w:rFonts w:eastAsia="Calibri"/>
        </w:rPr>
        <w:t>"¿Está seguro que desea cancelar este caso?"</w:t>
      </w:r>
    </w:p>
    <w:p w:rsidRPr="00FE264F" w:rsidR="003D5298" w:rsidP="00AA2630" w:rsidRDefault="003D5298" w14:paraId="243E8522" w14:textId="77777777">
      <w:pPr>
        <w:pStyle w:val="ListParagraph"/>
        <w:widowControl/>
        <w:numPr>
          <w:ilvl w:val="0"/>
          <w:numId w:val="66"/>
        </w:numPr>
        <w:spacing w:after="160" w:line="259" w:lineRule="auto"/>
        <w:jc w:val="both"/>
      </w:pPr>
      <w:r>
        <w:rPr>
          <w:rFonts w:eastAsia="Calibri"/>
        </w:rPr>
        <w:t xml:space="preserve">Cancelación del caso de servicio técnico </w:t>
      </w:r>
      <w:r w:rsidRPr="00027126">
        <w:rPr>
          <w:rFonts w:eastAsia="Calibri"/>
        </w:rPr>
        <w:t>"Caso Cancelado Correctamente</w:t>
      </w:r>
      <w:r>
        <w:rPr>
          <w:rFonts w:eastAsia="Calibri"/>
        </w:rPr>
        <w:t>”.</w:t>
      </w:r>
    </w:p>
    <w:p w:rsidRPr="005C0EBF" w:rsidR="003D5298" w:rsidP="003D5298" w:rsidRDefault="003D5298" w14:paraId="0D8624A0" w14:textId="77777777">
      <w:pPr>
        <w:jc w:val="both"/>
        <w:rPr>
          <w:lang w:val="es-EC"/>
        </w:rPr>
      </w:pPr>
      <w:r w:rsidRPr="005C0EBF">
        <w:rPr>
          <w:lang w:val="es-EC"/>
        </w:rPr>
        <w:t>rc37v1.1</w:t>
      </w:r>
    </w:p>
    <w:p w:rsidRPr="005C0EBF" w:rsidR="003D5298" w:rsidP="003D5298" w:rsidRDefault="003D5298" w14:paraId="6E37B53C" w14:textId="77777777">
      <w:pPr>
        <w:jc w:val="both"/>
        <w:rPr>
          <w:lang w:val="es-EC"/>
        </w:rPr>
      </w:pPr>
      <w:r w:rsidRPr="005C0EBF">
        <w:rPr>
          <w:rFonts w:eastAsia="Calibri"/>
          <w:lang w:val="es-EC"/>
        </w:rPr>
        <w:t>a) Descripción: El sistema permitirá cancelar un caso de servicio técnico, identificándolo por su sector.</w:t>
      </w:r>
    </w:p>
    <w:p w:rsidRPr="005C0EBF" w:rsidR="003D5298" w:rsidP="003D5298" w:rsidRDefault="003D5298" w14:paraId="6A30B7F4" w14:textId="0FE3CE8C">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6A0E00E7" w14:textId="4BD69D36">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6458206" w14:textId="5E205F5C">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2399ED6F"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3367937" w14:textId="77777777">
      <w:pPr>
        <w:jc w:val="both"/>
      </w:pPr>
      <w:r w:rsidRPr="645AFC59">
        <w:rPr>
          <w:rFonts w:eastAsia="Calibri"/>
        </w:rPr>
        <w:t>f) Entradas:</w:t>
      </w:r>
    </w:p>
    <w:p w:rsidRPr="00945E57" w:rsidR="003D5298" w:rsidP="00AA2630" w:rsidRDefault="003D5298" w14:paraId="3BD50E2B" w14:textId="77777777">
      <w:pPr>
        <w:pStyle w:val="ListParagraph"/>
        <w:widowControl/>
        <w:numPr>
          <w:ilvl w:val="0"/>
          <w:numId w:val="80"/>
        </w:numPr>
        <w:spacing w:after="160" w:line="259" w:lineRule="auto"/>
        <w:jc w:val="both"/>
      </w:pPr>
      <w:r w:rsidRPr="645AFC59">
        <w:rPr>
          <w:rFonts w:eastAsia="Calibri"/>
        </w:rPr>
        <w:t>Sector</w:t>
      </w:r>
      <w:r>
        <w:rPr>
          <w:rFonts w:eastAsia="Calibri"/>
        </w:rPr>
        <w:t xml:space="preserve">: </w:t>
      </w:r>
      <w:r w:rsidRPr="00163737">
        <w:rPr>
          <w:rFonts w:eastAsia="Calibri"/>
        </w:rPr>
        <w:t>cadena de caracteres de hasta 64 caracteres que contenga solo letras y espacios.</w:t>
      </w:r>
    </w:p>
    <w:p w:rsidRPr="005C0EBF" w:rsidR="003D5298" w:rsidP="003D5298" w:rsidRDefault="003D5298" w14:paraId="778D63A1" w14:textId="77777777">
      <w:pPr>
        <w:jc w:val="both"/>
        <w:rPr>
          <w:lang w:val="es-EC"/>
        </w:rPr>
      </w:pPr>
      <w:r w:rsidRPr="005C0EBF">
        <w:rPr>
          <w:rFonts w:eastAsia="Calibri"/>
          <w:lang w:val="es-EC"/>
        </w:rPr>
        <w:t>g) Proceso:</w:t>
      </w:r>
    </w:p>
    <w:p w:rsidRPr="005C0EBF" w:rsidR="003D5298" w:rsidP="003D5298" w:rsidRDefault="003D5298" w14:paraId="063419CB" w14:textId="77777777">
      <w:pPr>
        <w:ind w:left="708"/>
        <w:jc w:val="both"/>
        <w:rPr>
          <w:rFonts w:eastAsia="Calibri"/>
          <w:lang w:val="es-EC"/>
        </w:rPr>
      </w:pPr>
      <w:r w:rsidRPr="005C0EBF">
        <w:rPr>
          <w:rFonts w:eastAsia="Calibri"/>
          <w:lang w:val="es-EC"/>
        </w:rPr>
        <w:t>La persona encargada de la mesa de servicios de Redinco  selecciona el tipo de búsqueda por sector, lo ingresa y selecciona el caso de servicio técnico a cancelar, el sistema emitirá un mensaje de confirmación "¿Está seguro que desea cancelar este caso?", si da clic en si el mensaje emitirá el mensaje, "Caso Cancelado Correctamente”.</w:t>
      </w:r>
    </w:p>
    <w:p w:rsidR="003D5298" w:rsidP="003D5298" w:rsidRDefault="003D5298" w14:paraId="17CE2F6E" w14:textId="389F1509">
      <w:pPr>
        <w:jc w:val="both"/>
      </w:pPr>
      <w:r w:rsidRPr="645AFC59">
        <w:rPr>
          <w:rFonts w:eastAsia="Calibri"/>
        </w:rPr>
        <w:t xml:space="preserve">h) </w:t>
      </w:r>
      <w:r w:rsidR="00AA2630">
        <w:rPr>
          <w:rFonts w:eastAsia="Calibri"/>
        </w:rPr>
        <w:t>Salidas:</w:t>
      </w:r>
    </w:p>
    <w:p w:rsidRPr="00CC33CB" w:rsidR="003D5298" w:rsidP="00AA2630" w:rsidRDefault="003D5298" w14:paraId="5BFE48A8" w14:textId="77777777">
      <w:pPr>
        <w:pStyle w:val="ListParagraph"/>
        <w:widowControl/>
        <w:numPr>
          <w:ilvl w:val="0"/>
          <w:numId w:val="66"/>
        </w:numPr>
        <w:spacing w:after="160" w:line="259" w:lineRule="auto"/>
        <w:jc w:val="both"/>
      </w:pPr>
      <w:r>
        <w:t xml:space="preserve">Confirmación de cancelación de caso de servicio técnico:  </w:t>
      </w:r>
      <w:r w:rsidRPr="0099203E">
        <w:rPr>
          <w:rFonts w:eastAsia="Calibri"/>
        </w:rPr>
        <w:t>"¿Está seguro que desea cancelar este caso?"</w:t>
      </w:r>
    </w:p>
    <w:p w:rsidRPr="00FE264F" w:rsidR="003D5298" w:rsidP="00AA2630" w:rsidRDefault="003D5298" w14:paraId="453629A0" w14:textId="77777777">
      <w:pPr>
        <w:pStyle w:val="ListParagraph"/>
        <w:widowControl/>
        <w:numPr>
          <w:ilvl w:val="0"/>
          <w:numId w:val="66"/>
        </w:numPr>
        <w:spacing w:after="160" w:line="259" w:lineRule="auto"/>
        <w:jc w:val="both"/>
      </w:pPr>
      <w:r>
        <w:rPr>
          <w:rFonts w:eastAsia="Calibri"/>
        </w:rPr>
        <w:t xml:space="preserve">Cancelación del caso de servicio técnico </w:t>
      </w:r>
      <w:r w:rsidRPr="00027126">
        <w:rPr>
          <w:rFonts w:eastAsia="Calibri"/>
        </w:rPr>
        <w:t>"Caso Cancelado Correctamente</w:t>
      </w:r>
      <w:r>
        <w:rPr>
          <w:rFonts w:eastAsia="Calibri"/>
        </w:rPr>
        <w:t>”.</w:t>
      </w:r>
    </w:p>
    <w:p w:rsidRPr="005C0EBF" w:rsidR="003D5298" w:rsidP="003D5298" w:rsidRDefault="003D5298" w14:paraId="49E7BBBC" w14:textId="77777777">
      <w:pPr>
        <w:jc w:val="both"/>
        <w:rPr>
          <w:lang w:val="es-EC"/>
        </w:rPr>
      </w:pPr>
      <w:r w:rsidRPr="005C0EBF">
        <w:rPr>
          <w:lang w:val="es-EC"/>
        </w:rPr>
        <w:t>rc38v1.1</w:t>
      </w:r>
    </w:p>
    <w:p w:rsidRPr="005C0EBF" w:rsidR="003D5298" w:rsidP="003D5298" w:rsidRDefault="003D5298" w14:paraId="5A1A089E" w14:textId="77777777">
      <w:pPr>
        <w:jc w:val="both"/>
        <w:rPr>
          <w:lang w:val="es-EC"/>
        </w:rPr>
      </w:pPr>
      <w:r w:rsidRPr="005C0EBF">
        <w:rPr>
          <w:rFonts w:eastAsia="Calibri"/>
          <w:lang w:val="es-EC"/>
        </w:rPr>
        <w:t>a) Descripción: El sistema permitirá asignar a un nuevo caso de servicio técnico un cliente, identificándolo por su nombre.</w:t>
      </w:r>
    </w:p>
    <w:p w:rsidRPr="005C0EBF" w:rsidR="003D5298" w:rsidP="003D5298" w:rsidRDefault="003D5298" w14:paraId="33C96FC3" w14:textId="507E900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51D167ED" w14:textId="2F0C7F1D">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698CD200" w14:textId="223579A9">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5A614136"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00F8E14" w14:textId="77777777">
      <w:pPr>
        <w:jc w:val="both"/>
      </w:pPr>
      <w:r w:rsidRPr="645AFC59">
        <w:rPr>
          <w:rFonts w:eastAsia="Calibri"/>
        </w:rPr>
        <w:t>f) Entradas:</w:t>
      </w:r>
    </w:p>
    <w:p w:rsidRPr="00174D0E" w:rsidR="003D5298" w:rsidP="00AA2630" w:rsidRDefault="003D5298" w14:paraId="4FCA90D2" w14:textId="77777777">
      <w:pPr>
        <w:pStyle w:val="ListParagraph"/>
        <w:widowControl/>
        <w:numPr>
          <w:ilvl w:val="0"/>
          <w:numId w:val="80"/>
        </w:numPr>
        <w:spacing w:after="160" w:line="259" w:lineRule="auto"/>
        <w:jc w:val="both"/>
      </w:pPr>
      <w:r w:rsidRPr="645AFC59">
        <w:rPr>
          <w:rFonts w:eastAsia="Calibri"/>
        </w:rPr>
        <w:t>Nombre</w:t>
      </w:r>
      <w:r>
        <w:rPr>
          <w:rFonts w:eastAsia="Calibri"/>
        </w:rPr>
        <w:t xml:space="preserve">: </w:t>
      </w:r>
      <w:r w:rsidRPr="007A5226">
        <w:rPr>
          <w:rFonts w:eastAsia="Calibri"/>
        </w:rPr>
        <w:t>cadena de caracteres que contenga hasta 128 caracteres entre letras y espacios.</w:t>
      </w:r>
    </w:p>
    <w:p w:rsidRPr="005C0EBF" w:rsidR="003D5298" w:rsidP="003D5298" w:rsidRDefault="003D5298" w14:paraId="2922B649" w14:textId="77777777">
      <w:pPr>
        <w:jc w:val="both"/>
        <w:rPr>
          <w:lang w:val="es-EC"/>
        </w:rPr>
      </w:pPr>
      <w:r w:rsidRPr="005C0EBF">
        <w:rPr>
          <w:rFonts w:eastAsia="Calibri"/>
          <w:lang w:val="es-EC"/>
        </w:rPr>
        <w:t>g) Proceso:</w:t>
      </w:r>
    </w:p>
    <w:p w:rsidRPr="005C0EBF" w:rsidR="003D5298" w:rsidP="003D5298" w:rsidRDefault="003D5298" w14:paraId="33B7DADF"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nombre e ingresa el nombre y selecciona al técnico, dará clic en el botón seleccionar y el sistema emitirá el mensaje "Caso Registrado Correctamente". </w:t>
      </w:r>
    </w:p>
    <w:p w:rsidR="003D5298" w:rsidP="003D5298" w:rsidRDefault="003D5298" w14:paraId="2F547A60" w14:textId="1B203FC6">
      <w:pPr>
        <w:jc w:val="both"/>
      </w:pPr>
      <w:r w:rsidRPr="645AFC59">
        <w:rPr>
          <w:rFonts w:eastAsia="Calibri"/>
        </w:rPr>
        <w:t xml:space="preserve">h) </w:t>
      </w:r>
      <w:r w:rsidR="00AA2630">
        <w:rPr>
          <w:rFonts w:eastAsia="Calibri"/>
        </w:rPr>
        <w:t>Salidas:</w:t>
      </w:r>
    </w:p>
    <w:p w:rsidRPr="00FE264F" w:rsidR="003D5298" w:rsidP="00AA2630" w:rsidRDefault="003D5298" w14:paraId="56E774CA"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"Caso Registrado Correctamente"</w:t>
      </w:r>
      <w:r>
        <w:rPr>
          <w:rFonts w:eastAsia="Calibri"/>
        </w:rPr>
        <w:t>.</w:t>
      </w:r>
    </w:p>
    <w:p w:rsidRPr="005C0EBF" w:rsidR="003D5298" w:rsidP="003D5298" w:rsidRDefault="003D5298" w14:paraId="087840E7" w14:textId="77777777">
      <w:pPr>
        <w:jc w:val="both"/>
        <w:rPr>
          <w:lang w:val="es-EC"/>
        </w:rPr>
      </w:pPr>
      <w:r w:rsidRPr="005C0EBF">
        <w:rPr>
          <w:lang w:val="es-EC"/>
        </w:rPr>
        <w:t>rc39v1.1</w:t>
      </w:r>
    </w:p>
    <w:p w:rsidRPr="005C0EBF" w:rsidR="003D5298" w:rsidP="003D5298" w:rsidRDefault="003D5298" w14:paraId="085E9764" w14:textId="77777777">
      <w:pPr>
        <w:jc w:val="both"/>
        <w:rPr>
          <w:lang w:val="es-EC"/>
        </w:rPr>
      </w:pPr>
      <w:r w:rsidRPr="005C0EBF">
        <w:rPr>
          <w:rFonts w:eastAsia="Calibri"/>
          <w:lang w:val="es-EC"/>
        </w:rPr>
        <w:t>a) Descripción: El sistema permitirá asignar a un nuevo caso de servicio técnico un cliente, identificándolo por su cédula de ciudadanía.</w:t>
      </w:r>
    </w:p>
    <w:p w:rsidRPr="005C0EBF" w:rsidR="003D5298" w:rsidP="003D5298" w:rsidRDefault="003D5298" w14:paraId="2FE29705" w14:textId="1262C621">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22C85D6E" w14:textId="6A252C5D">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7BB50ACA" w14:textId="3D9A6480">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6B6BF2AC"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749A41A" w14:textId="77777777">
      <w:pPr>
        <w:jc w:val="both"/>
      </w:pPr>
      <w:r w:rsidRPr="645AFC59">
        <w:rPr>
          <w:rFonts w:eastAsia="Calibri"/>
        </w:rPr>
        <w:t>f) Entradas:</w:t>
      </w:r>
    </w:p>
    <w:p w:rsidRPr="00445C72" w:rsidR="003D5298" w:rsidP="00AA2630" w:rsidRDefault="003D5298" w14:paraId="4F293769" w14:textId="77777777">
      <w:pPr>
        <w:pStyle w:val="ListParagraph"/>
        <w:widowControl/>
        <w:numPr>
          <w:ilvl w:val="0"/>
          <w:numId w:val="80"/>
        </w:numPr>
        <w:spacing w:after="160" w:line="259" w:lineRule="auto"/>
        <w:jc w:val="both"/>
      </w:pPr>
      <w:r w:rsidRPr="645AFC59">
        <w:rPr>
          <w:rFonts w:eastAsia="Calibri"/>
        </w:rPr>
        <w:t>Cédula de ciudadanía</w:t>
      </w:r>
      <w:r>
        <w:rPr>
          <w:rFonts w:eastAsia="Calibri"/>
        </w:rPr>
        <w:t xml:space="preserve">: </w:t>
      </w:r>
      <w:r w:rsidRPr="00F8545F">
        <w:rPr>
          <w:rFonts w:eastAsia="Calibri"/>
        </w:rPr>
        <w:t>cadena de caracteres de 10 dígitos con el último dígito como dígito verificador.</w:t>
      </w:r>
    </w:p>
    <w:p w:rsidRPr="005C0EBF" w:rsidR="003D5298" w:rsidP="003D5298" w:rsidRDefault="003D5298" w14:paraId="7B3F994C" w14:textId="77777777">
      <w:pPr>
        <w:jc w:val="both"/>
        <w:rPr>
          <w:lang w:val="es-EC"/>
        </w:rPr>
      </w:pPr>
      <w:r w:rsidRPr="005C0EBF">
        <w:rPr>
          <w:rFonts w:eastAsia="Calibri"/>
          <w:lang w:val="es-EC"/>
        </w:rPr>
        <w:t>g) Proceso:</w:t>
      </w:r>
    </w:p>
    <w:p w:rsidRPr="005C0EBF" w:rsidR="003D5298" w:rsidP="003D5298" w:rsidRDefault="003D5298" w14:paraId="51E8F6DD"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cédula de ciudadanía e ingresa el número y selecciona al técnico, dará clic en el botón seleccionar y el sistema emitirá el mensaje "Caso Registrado Correctamente". </w:t>
      </w:r>
    </w:p>
    <w:p w:rsidR="003D5298" w:rsidP="003D5298" w:rsidRDefault="003D5298" w14:paraId="715358AB" w14:textId="5EA34AA2">
      <w:pPr>
        <w:jc w:val="both"/>
      </w:pPr>
      <w:r w:rsidRPr="645AFC59">
        <w:rPr>
          <w:rFonts w:eastAsia="Calibri"/>
        </w:rPr>
        <w:t xml:space="preserve">h) </w:t>
      </w:r>
      <w:r w:rsidR="00AA2630">
        <w:rPr>
          <w:rFonts w:eastAsia="Calibri"/>
        </w:rPr>
        <w:t>Salidas:</w:t>
      </w:r>
    </w:p>
    <w:p w:rsidRPr="00FE264F" w:rsidR="003D5298" w:rsidP="00AA2630" w:rsidRDefault="003D5298" w14:paraId="257D96E7"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"Caso Registrado Correctamente"</w:t>
      </w:r>
      <w:r>
        <w:rPr>
          <w:rFonts w:eastAsia="Calibri"/>
        </w:rPr>
        <w:t>.</w:t>
      </w:r>
    </w:p>
    <w:p w:rsidRPr="005C0EBF" w:rsidR="003D5298" w:rsidP="003D5298" w:rsidRDefault="003D5298" w14:paraId="5E12DC48" w14:textId="77777777">
      <w:pPr>
        <w:jc w:val="both"/>
        <w:rPr>
          <w:lang w:val="es-EC"/>
        </w:rPr>
      </w:pPr>
      <w:r w:rsidRPr="005C0EBF">
        <w:rPr>
          <w:lang w:val="es-EC"/>
        </w:rPr>
        <w:t>rc40v1.1</w:t>
      </w:r>
    </w:p>
    <w:p w:rsidRPr="005C0EBF" w:rsidR="003D5298" w:rsidP="003D5298" w:rsidRDefault="003D5298" w14:paraId="1499911F" w14:textId="77777777">
      <w:pPr>
        <w:jc w:val="both"/>
        <w:rPr>
          <w:lang w:val="es-EC"/>
        </w:rPr>
      </w:pPr>
      <w:r w:rsidRPr="005C0EBF">
        <w:rPr>
          <w:rFonts w:eastAsia="Calibri"/>
          <w:lang w:val="es-EC"/>
        </w:rPr>
        <w:t>a) Descripción: El sistema permitirá asignar a un nuevo caso de servicio técnico un cliente, identificándolo por su RUC.</w:t>
      </w:r>
    </w:p>
    <w:p w:rsidRPr="005C0EBF" w:rsidR="003D5298" w:rsidP="003D5298" w:rsidRDefault="003D5298" w14:paraId="6261195E" w14:textId="28AC40C5">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2171373" w14:textId="0C7524E0">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A51F6A0" w14:textId="19E4E316">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056F156C"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19573AE" w14:textId="77777777">
      <w:pPr>
        <w:jc w:val="both"/>
      </w:pPr>
      <w:r w:rsidRPr="645AFC59">
        <w:rPr>
          <w:rFonts w:eastAsia="Calibri"/>
        </w:rPr>
        <w:t>f) Entradas:</w:t>
      </w:r>
    </w:p>
    <w:p w:rsidRPr="00B9425C" w:rsidR="003D5298" w:rsidP="00AA2630" w:rsidRDefault="003D5298" w14:paraId="2D838A77" w14:textId="77777777">
      <w:pPr>
        <w:pStyle w:val="ListParagraph"/>
        <w:widowControl/>
        <w:numPr>
          <w:ilvl w:val="0"/>
          <w:numId w:val="80"/>
        </w:numPr>
        <w:spacing w:after="160" w:line="259" w:lineRule="auto"/>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5C0EBF" w:rsidR="003D5298" w:rsidP="003D5298" w:rsidRDefault="003D5298" w14:paraId="2A63D02C" w14:textId="77777777">
      <w:pPr>
        <w:jc w:val="both"/>
        <w:rPr>
          <w:lang w:val="es-EC"/>
        </w:rPr>
      </w:pPr>
      <w:r w:rsidRPr="005C0EBF">
        <w:rPr>
          <w:rFonts w:eastAsia="Calibri"/>
          <w:lang w:val="es-EC"/>
        </w:rPr>
        <w:t>g) Proceso:</w:t>
      </w:r>
    </w:p>
    <w:p w:rsidRPr="005C0EBF" w:rsidR="003D5298" w:rsidP="003D5298" w:rsidRDefault="003D5298" w14:paraId="5235F2C3"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RUC e ingresa el número y selecciona al técnico, dará clic en el botón seleccionar y el sistema emitirá el mensaje "Caso Registrado Correctamente". </w:t>
      </w:r>
    </w:p>
    <w:p w:rsidR="003D5298" w:rsidP="003D5298" w:rsidRDefault="003D5298" w14:paraId="7AAF0751" w14:textId="0FC4893D">
      <w:pPr>
        <w:jc w:val="both"/>
      </w:pPr>
      <w:r w:rsidRPr="645AFC59">
        <w:rPr>
          <w:rFonts w:eastAsia="Calibri"/>
        </w:rPr>
        <w:t xml:space="preserve">h) </w:t>
      </w:r>
      <w:r w:rsidR="00AA2630">
        <w:rPr>
          <w:rFonts w:eastAsia="Calibri"/>
        </w:rPr>
        <w:t>Salidas:</w:t>
      </w:r>
    </w:p>
    <w:p w:rsidRPr="00FE264F" w:rsidR="003D5298" w:rsidP="00AA2630" w:rsidRDefault="003D5298" w14:paraId="27B89E85"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"Caso Registrado Correctamente"</w:t>
      </w:r>
      <w:r>
        <w:rPr>
          <w:rFonts w:eastAsia="Calibri"/>
        </w:rPr>
        <w:t>.</w:t>
      </w:r>
    </w:p>
    <w:p w:rsidRPr="005C0EBF" w:rsidR="003D5298" w:rsidP="003D5298" w:rsidRDefault="003D5298" w14:paraId="70A623F6" w14:textId="77777777">
      <w:pPr>
        <w:jc w:val="both"/>
        <w:rPr>
          <w:lang w:val="es-EC"/>
        </w:rPr>
      </w:pPr>
      <w:r w:rsidRPr="005C0EBF">
        <w:rPr>
          <w:lang w:val="es-EC"/>
        </w:rPr>
        <w:t>rc41v1.1</w:t>
      </w:r>
    </w:p>
    <w:p w:rsidRPr="005C0EBF" w:rsidR="003D5298" w:rsidP="003D5298" w:rsidRDefault="003D5298" w14:paraId="30BE97CB" w14:textId="77777777">
      <w:pPr>
        <w:jc w:val="both"/>
        <w:rPr>
          <w:lang w:val="es-EC"/>
        </w:rPr>
      </w:pPr>
      <w:r w:rsidRPr="005C0EBF">
        <w:rPr>
          <w:rFonts w:eastAsia="Calibri"/>
          <w:lang w:val="es-EC"/>
        </w:rPr>
        <w:t>a) Descripción: El sistema permitirá asignar a un nuevo caso de servicio técnico un cliente, identificándolo por su cuenta.</w:t>
      </w:r>
    </w:p>
    <w:p w:rsidRPr="005C0EBF" w:rsidR="003D5298" w:rsidP="003D5298" w:rsidRDefault="003D5298" w14:paraId="1AD2114D" w14:textId="1B394B90">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07EE868D" w14:textId="794B0D3C">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64AC7EF3" w14:textId="00D89FF2">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488F252A"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3691A3E2" w14:textId="77777777">
      <w:pPr>
        <w:jc w:val="both"/>
      </w:pPr>
      <w:r w:rsidRPr="645AFC59">
        <w:rPr>
          <w:rFonts w:eastAsia="Calibri"/>
        </w:rPr>
        <w:t>f) Entradas:</w:t>
      </w:r>
    </w:p>
    <w:p w:rsidRPr="00CA6DD1" w:rsidR="003D5298" w:rsidP="00AA2630" w:rsidRDefault="003D5298" w14:paraId="0C48F6F6" w14:textId="77777777">
      <w:pPr>
        <w:pStyle w:val="ListParagraph"/>
        <w:widowControl/>
        <w:numPr>
          <w:ilvl w:val="0"/>
          <w:numId w:val="80"/>
        </w:numPr>
        <w:spacing w:after="160" w:line="259" w:lineRule="auto"/>
        <w:jc w:val="both"/>
      </w:pPr>
      <w:r w:rsidRPr="645AFC59">
        <w:rPr>
          <w:rFonts w:eastAsia="Calibri"/>
        </w:rPr>
        <w:t>Cuenta</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6636F762" w14:textId="77777777">
      <w:pPr>
        <w:jc w:val="both"/>
        <w:rPr>
          <w:lang w:val="es-EC"/>
        </w:rPr>
      </w:pPr>
      <w:r w:rsidRPr="005C0EBF">
        <w:rPr>
          <w:rFonts w:eastAsia="Calibri"/>
          <w:lang w:val="es-EC"/>
        </w:rPr>
        <w:t>g) Proceso:</w:t>
      </w:r>
    </w:p>
    <w:p w:rsidRPr="005C0EBF" w:rsidR="003D5298" w:rsidP="003D5298" w:rsidRDefault="003D5298" w14:paraId="65BD5765"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cuenta e ingresa la cuenta y selecciona al técnico, dará clic en el botón seleccionar y el sistema emitirá el mensaje "Caso Registrado Correctamente". </w:t>
      </w:r>
    </w:p>
    <w:p w:rsidR="003D5298" w:rsidP="003D5298" w:rsidRDefault="003D5298" w14:paraId="2BCEB401" w14:textId="625040ED">
      <w:pPr>
        <w:jc w:val="both"/>
      </w:pPr>
      <w:r w:rsidRPr="645AFC59">
        <w:rPr>
          <w:rFonts w:eastAsia="Calibri"/>
        </w:rPr>
        <w:t xml:space="preserve">h) </w:t>
      </w:r>
      <w:r w:rsidR="00AA2630">
        <w:rPr>
          <w:rFonts w:eastAsia="Calibri"/>
        </w:rPr>
        <w:t>Salidas:</w:t>
      </w:r>
    </w:p>
    <w:p w:rsidRPr="00FE264F" w:rsidR="003D5298" w:rsidP="00AA2630" w:rsidRDefault="003D5298" w14:paraId="33DC5CEF" w14:textId="77777777">
      <w:pPr>
        <w:pStyle w:val="ListParagraph"/>
        <w:widowControl/>
        <w:numPr>
          <w:ilvl w:val="0"/>
          <w:numId w:val="113"/>
        </w:numPr>
        <w:spacing w:after="160" w:line="259" w:lineRule="auto"/>
        <w:jc w:val="both"/>
      </w:pPr>
      <w:r w:rsidRPr="0215B4AF">
        <w:rPr>
          <w:rFonts w:eastAsia="Calibri"/>
        </w:rPr>
        <w:t>Asignar</w:t>
      </w:r>
      <w:r w:rsidRPr="645AFC59">
        <w:rPr>
          <w:rFonts w:eastAsia="Calibri"/>
        </w:rPr>
        <w:t xml:space="preserve">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"Caso Registrado Correctamente"</w:t>
      </w:r>
      <w:r>
        <w:rPr>
          <w:rFonts w:eastAsia="Calibri"/>
        </w:rPr>
        <w:t>.</w:t>
      </w:r>
    </w:p>
    <w:p w:rsidRPr="005C0EBF" w:rsidR="003D5298" w:rsidP="003D5298" w:rsidRDefault="003D5298" w14:paraId="27E61D1C" w14:textId="77777777">
      <w:pPr>
        <w:jc w:val="both"/>
        <w:rPr>
          <w:lang w:val="es-EC"/>
        </w:rPr>
      </w:pPr>
      <w:r w:rsidRPr="005C0EBF">
        <w:rPr>
          <w:lang w:val="es-EC"/>
        </w:rPr>
        <w:t>rc42v1.1</w:t>
      </w:r>
    </w:p>
    <w:p w:rsidRPr="005C0EBF" w:rsidR="003D5298" w:rsidP="003D5298" w:rsidRDefault="003D5298" w14:paraId="41F77E4F" w14:textId="77777777">
      <w:pPr>
        <w:jc w:val="both"/>
        <w:rPr>
          <w:lang w:val="es-EC"/>
        </w:rPr>
      </w:pPr>
      <w:r w:rsidRPr="005C0EBF">
        <w:rPr>
          <w:rFonts w:eastAsia="Calibri"/>
          <w:lang w:val="es-EC"/>
        </w:rPr>
        <w:t>a) Descripción: El sistema permitirá finalizar un caso de servicio técnico asignando un número de factura, identificándolo por su identificación.</w:t>
      </w:r>
    </w:p>
    <w:p w:rsidRPr="005C0EBF" w:rsidR="003D5298" w:rsidP="003D5298" w:rsidRDefault="003D5298" w14:paraId="4EB56CF2" w14:textId="3158247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21216E5C" w14:textId="0B41C3D3">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A938F39" w14:textId="790D1FB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29EA4258"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AFFEC22" w14:textId="77777777">
      <w:pPr>
        <w:jc w:val="both"/>
      </w:pPr>
      <w:r w:rsidRPr="645AFC59">
        <w:rPr>
          <w:rFonts w:eastAsia="Calibri"/>
        </w:rPr>
        <w:t>f) Entradas:</w:t>
      </w:r>
    </w:p>
    <w:p w:rsidRPr="006627CD" w:rsidR="003D5298" w:rsidP="00AA2630" w:rsidRDefault="003D5298" w14:paraId="671296BC" w14:textId="77777777">
      <w:pPr>
        <w:pStyle w:val="ListParagraph"/>
        <w:widowControl/>
        <w:numPr>
          <w:ilvl w:val="0"/>
          <w:numId w:val="80"/>
        </w:numPr>
        <w:spacing w:after="160" w:line="259" w:lineRule="auto"/>
        <w:jc w:val="both"/>
      </w:pPr>
      <w:r w:rsidRPr="645AFC59">
        <w:rPr>
          <w:rFonts w:eastAsia="Calibri"/>
        </w:rPr>
        <w:t>Número de factura</w:t>
      </w:r>
      <w:r>
        <w:rPr>
          <w:rFonts w:eastAsia="Calibri"/>
        </w:rPr>
        <w:t xml:space="preserve">: </w:t>
      </w:r>
      <w:r w:rsidRPr="645AFC59">
        <w:rPr>
          <w:rFonts w:eastAsia="Calibri"/>
        </w:rPr>
        <w:t>cadena de 8 caracteres alfanuméricos</w:t>
      </w:r>
      <w:r>
        <w:rPr>
          <w:rFonts w:eastAsia="Calibri"/>
        </w:rPr>
        <w:t>.</w:t>
      </w:r>
    </w:p>
    <w:p w:rsidRPr="006627CD" w:rsidR="003D5298" w:rsidP="00AA2630" w:rsidRDefault="003D5298" w14:paraId="4F2DA7F3" w14:textId="77777777">
      <w:pPr>
        <w:pStyle w:val="ListParagraph"/>
        <w:widowControl/>
        <w:numPr>
          <w:ilvl w:val="0"/>
          <w:numId w:val="80"/>
        </w:numPr>
        <w:spacing w:after="160" w:line="259" w:lineRule="auto"/>
        <w:jc w:val="both"/>
      </w:pPr>
      <w:r w:rsidRPr="645AFC59">
        <w:rPr>
          <w:rFonts w:eastAsia="Calibri"/>
        </w:rPr>
        <w:t>Identificación</w:t>
      </w:r>
      <w:r>
        <w:rPr>
          <w:rFonts w:eastAsia="Calibri"/>
        </w:rPr>
        <w:t xml:space="preserve">. </w:t>
      </w:r>
      <w:r w:rsidRPr="00D53B02">
        <w:t>cadena de caracteres que contiene el día, el mes, el año y tres dígitos que indican el conteo de casos diarios.</w:t>
      </w:r>
    </w:p>
    <w:p w:rsidRPr="005C0EBF" w:rsidR="003D5298" w:rsidP="003D5298" w:rsidRDefault="003D5298" w14:paraId="25910692" w14:textId="77777777">
      <w:pPr>
        <w:jc w:val="both"/>
        <w:rPr>
          <w:lang w:val="es-EC"/>
        </w:rPr>
      </w:pPr>
      <w:r w:rsidRPr="005C0EBF">
        <w:rPr>
          <w:rFonts w:eastAsia="Calibri"/>
          <w:lang w:val="es-EC"/>
        </w:rPr>
        <w:t>g) Proceso:</w:t>
      </w:r>
    </w:p>
    <w:p w:rsidRPr="005C0EBF" w:rsidR="003D5298" w:rsidP="003D5298" w:rsidRDefault="003D5298" w14:paraId="47B5DB17" w14:textId="77777777">
      <w:pPr>
        <w:ind w:left="708"/>
        <w:jc w:val="both"/>
        <w:rPr>
          <w:rFonts w:eastAsia="Calibri"/>
          <w:lang w:val="es-EC"/>
        </w:rPr>
      </w:pPr>
      <w:r w:rsidRPr="005C0EBF">
        <w:rPr>
          <w:rFonts w:eastAsia="Calibri"/>
          <w:lang w:val="es-EC"/>
        </w:rPr>
        <w:t xml:space="preserve">La persona encargada de la mesa de servicios de Redinco  seleccionará el tipo de busque por identificación e ingresa la identificación y un número de factura, selecciona el caso de servicio técnico, el sistema emite un mensaje de confirmación, y mostrará un mensaje  "Caso Finalizado Correctamente". </w:t>
      </w:r>
    </w:p>
    <w:p w:rsidR="003D5298" w:rsidP="003D5298" w:rsidRDefault="003D5298" w14:paraId="26A2E935" w14:textId="5DF1D966">
      <w:pPr>
        <w:jc w:val="both"/>
      </w:pPr>
      <w:r w:rsidRPr="645AFC59">
        <w:rPr>
          <w:rFonts w:eastAsia="Calibri"/>
        </w:rPr>
        <w:t xml:space="preserve">h) </w:t>
      </w:r>
      <w:r w:rsidR="00AA2630">
        <w:rPr>
          <w:rFonts w:eastAsia="Calibri"/>
        </w:rPr>
        <w:t>Salidas:</w:t>
      </w:r>
    </w:p>
    <w:p w:rsidRPr="00FE264F" w:rsidR="003D5298" w:rsidP="00AA2630" w:rsidRDefault="003D5298" w14:paraId="52D966A7"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 xml:space="preserve">"Caso </w:t>
      </w:r>
      <w:r>
        <w:rPr>
          <w:rFonts w:eastAsia="Calibri"/>
        </w:rPr>
        <w:t>Finalizado</w:t>
      </w:r>
      <w:r w:rsidRPr="00084257">
        <w:rPr>
          <w:rFonts w:eastAsia="Calibri"/>
        </w:rPr>
        <w:t xml:space="preserve"> Correctamente"</w:t>
      </w:r>
      <w:r>
        <w:rPr>
          <w:rFonts w:eastAsia="Calibri"/>
        </w:rPr>
        <w:t>.</w:t>
      </w:r>
    </w:p>
    <w:p w:rsidRPr="005C0EBF" w:rsidR="003D5298" w:rsidP="003D5298" w:rsidRDefault="003D5298" w14:paraId="7943EAAF" w14:textId="77777777">
      <w:pPr>
        <w:jc w:val="both"/>
        <w:rPr>
          <w:lang w:val="es-EC"/>
        </w:rPr>
      </w:pPr>
      <w:r w:rsidRPr="005C0EBF">
        <w:rPr>
          <w:lang w:val="es-EC"/>
        </w:rPr>
        <w:t>rc43v1.1</w:t>
      </w:r>
    </w:p>
    <w:p w:rsidRPr="005C0EBF" w:rsidR="003D5298" w:rsidP="003D5298" w:rsidRDefault="003D5298" w14:paraId="3D8F297F" w14:textId="77777777">
      <w:pPr>
        <w:jc w:val="both"/>
        <w:rPr>
          <w:lang w:val="es-EC"/>
        </w:rPr>
      </w:pPr>
      <w:r w:rsidRPr="005C0EBF">
        <w:rPr>
          <w:rFonts w:eastAsia="Calibri"/>
          <w:lang w:val="es-EC"/>
        </w:rPr>
        <w:t>a) Descripción: El sistema permitirá finalizar un caso de servicio técnico asignando un número de factura, identificándolo por el nombre del cliente.</w:t>
      </w:r>
    </w:p>
    <w:p w:rsidRPr="005C0EBF" w:rsidR="003D5298" w:rsidP="003D5298" w:rsidRDefault="003D5298" w14:paraId="3837B299" w14:textId="2F7EAE48">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BCB59AB" w14:textId="702FBA4D">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533BD6E7" w14:textId="77F8DC37">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39B03755"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3847826F" w14:textId="77777777">
      <w:pPr>
        <w:jc w:val="both"/>
      </w:pPr>
      <w:r w:rsidRPr="645AFC59">
        <w:rPr>
          <w:rFonts w:eastAsia="Calibri"/>
        </w:rPr>
        <w:t>f) Entradas:</w:t>
      </w:r>
    </w:p>
    <w:p w:rsidRPr="00646CC9" w:rsidR="003D5298" w:rsidP="00AA2630" w:rsidRDefault="003D5298" w14:paraId="2A63ABE6" w14:textId="77777777">
      <w:pPr>
        <w:pStyle w:val="ListParagraph"/>
        <w:widowControl/>
        <w:numPr>
          <w:ilvl w:val="0"/>
          <w:numId w:val="81"/>
        </w:numPr>
        <w:spacing w:after="160" w:line="259" w:lineRule="auto"/>
        <w:jc w:val="both"/>
      </w:pPr>
      <w:r w:rsidRPr="645AFC59">
        <w:rPr>
          <w:rFonts w:eastAsia="Calibri"/>
        </w:rPr>
        <w:t>Número de factura</w:t>
      </w:r>
      <w:r>
        <w:rPr>
          <w:rFonts w:eastAsia="Calibri"/>
        </w:rPr>
        <w:t xml:space="preserve">: </w:t>
      </w:r>
      <w:r w:rsidRPr="645AFC59">
        <w:rPr>
          <w:rFonts w:eastAsia="Calibri"/>
        </w:rPr>
        <w:t>cadena de 8 caracteres alfanuméricos</w:t>
      </w:r>
      <w:r>
        <w:rPr>
          <w:rFonts w:eastAsia="Calibri"/>
        </w:rPr>
        <w:t>.</w:t>
      </w:r>
    </w:p>
    <w:p w:rsidRPr="001607AD" w:rsidR="003D5298" w:rsidP="00AA2630" w:rsidRDefault="003D5298" w14:paraId="4CC66CA6" w14:textId="77777777">
      <w:pPr>
        <w:pStyle w:val="ListParagraph"/>
        <w:widowControl/>
        <w:numPr>
          <w:ilvl w:val="0"/>
          <w:numId w:val="81"/>
        </w:numPr>
        <w:spacing w:after="160" w:line="259" w:lineRule="auto"/>
        <w:jc w:val="both"/>
      </w:pPr>
      <w:r w:rsidRPr="645AFC59">
        <w:rPr>
          <w:rFonts w:eastAsia="Calibri"/>
        </w:rPr>
        <w:t>Nombre del cliente</w:t>
      </w:r>
      <w:r w:rsidRPr="00D53B02">
        <w:rPr>
          <w:rFonts w:eastAsia="Calibri"/>
        </w:rPr>
        <w:t>: cadena de caracteres que contenga hasta 128 caracteres entre letras y espacios.</w:t>
      </w:r>
    </w:p>
    <w:p w:rsidRPr="005C0EBF" w:rsidR="003D5298" w:rsidP="003D5298" w:rsidRDefault="003D5298" w14:paraId="7342EAD4" w14:textId="77777777">
      <w:pPr>
        <w:jc w:val="both"/>
        <w:rPr>
          <w:lang w:val="es-EC"/>
        </w:rPr>
      </w:pPr>
      <w:r w:rsidRPr="005C0EBF">
        <w:rPr>
          <w:rFonts w:eastAsia="Calibri"/>
          <w:lang w:val="es-EC"/>
        </w:rPr>
        <w:t>g) Proceso:</w:t>
      </w:r>
    </w:p>
    <w:p w:rsidRPr="005C0EBF" w:rsidR="003D5298" w:rsidP="003D5298" w:rsidRDefault="003D5298" w14:paraId="6937AEA4" w14:textId="77777777">
      <w:pPr>
        <w:ind w:left="708"/>
        <w:jc w:val="both"/>
        <w:rPr>
          <w:rFonts w:eastAsia="Calibri"/>
          <w:lang w:val="es-EC"/>
        </w:rPr>
      </w:pPr>
      <w:r w:rsidRPr="005C0EBF">
        <w:rPr>
          <w:rFonts w:eastAsia="Calibri"/>
          <w:lang w:val="es-EC"/>
        </w:rPr>
        <w:t xml:space="preserve">La persona encargada de la mesa de servicios de Redinco  seleccionará el tipo de busque por nombre del cliente e ingresa el nombre y un número de factura, selecciona el caso de servicio técnico, el sistema emite un mensaje de confirmación, y mostrará un mensaje  "Caso Finalizado Correctamente". </w:t>
      </w:r>
    </w:p>
    <w:p w:rsidR="003D5298" w:rsidP="003D5298" w:rsidRDefault="003D5298" w14:paraId="1833AB83" w14:textId="5A6EC823">
      <w:pPr>
        <w:jc w:val="both"/>
      </w:pPr>
      <w:r w:rsidRPr="645AFC59">
        <w:rPr>
          <w:rFonts w:eastAsia="Calibri"/>
        </w:rPr>
        <w:t xml:space="preserve">h) </w:t>
      </w:r>
      <w:r w:rsidR="00AA2630">
        <w:rPr>
          <w:rFonts w:eastAsia="Calibri"/>
        </w:rPr>
        <w:t>Salidas:</w:t>
      </w:r>
    </w:p>
    <w:p w:rsidRPr="00FE264F" w:rsidR="003D5298" w:rsidP="00AA2630" w:rsidRDefault="003D5298" w14:paraId="11478394"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 xml:space="preserve">"Caso </w:t>
      </w:r>
      <w:r>
        <w:rPr>
          <w:rFonts w:eastAsia="Calibri"/>
        </w:rPr>
        <w:t>Finalizado</w:t>
      </w:r>
      <w:r w:rsidRPr="00084257">
        <w:rPr>
          <w:rFonts w:eastAsia="Calibri"/>
        </w:rPr>
        <w:t xml:space="preserve"> Correctamente"</w:t>
      </w:r>
      <w:r>
        <w:rPr>
          <w:rFonts w:eastAsia="Calibri"/>
        </w:rPr>
        <w:t>.</w:t>
      </w:r>
    </w:p>
    <w:p w:rsidRPr="005C0EBF" w:rsidR="003D5298" w:rsidP="003D5298" w:rsidRDefault="003D5298" w14:paraId="7F8F8713" w14:textId="77777777">
      <w:pPr>
        <w:jc w:val="both"/>
        <w:rPr>
          <w:lang w:val="es-EC"/>
        </w:rPr>
      </w:pPr>
      <w:r w:rsidRPr="005C0EBF">
        <w:rPr>
          <w:lang w:val="es-EC"/>
        </w:rPr>
        <w:t>rc44v1.1</w:t>
      </w:r>
    </w:p>
    <w:p w:rsidRPr="005C0EBF" w:rsidR="003D5298" w:rsidP="003D5298" w:rsidRDefault="003D5298" w14:paraId="403DDA97" w14:textId="77777777">
      <w:pPr>
        <w:jc w:val="both"/>
        <w:rPr>
          <w:lang w:val="es-EC"/>
        </w:rPr>
      </w:pPr>
      <w:r w:rsidRPr="005C0EBF">
        <w:rPr>
          <w:rFonts w:eastAsia="Calibri"/>
          <w:lang w:val="es-EC"/>
        </w:rPr>
        <w:t>a) Descripción: El sistema permitirá finalizar un caso de servicio técnico asignando un número de factura, identificándolo por su sector.</w:t>
      </w:r>
    </w:p>
    <w:p w:rsidRPr="005C0EBF" w:rsidR="003D5298" w:rsidP="003D5298" w:rsidRDefault="003D5298" w14:paraId="1FF7A1E8" w14:textId="55D18B84">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A0B0CF5" w14:textId="2FA677B3">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4FCFE61" w14:textId="2B262F82">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48B78DF4"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44CDA4C1" w14:textId="77777777">
      <w:pPr>
        <w:jc w:val="both"/>
      </w:pPr>
      <w:r w:rsidRPr="645AFC59">
        <w:rPr>
          <w:rFonts w:eastAsia="Calibri"/>
        </w:rPr>
        <w:t>f) Entradas:</w:t>
      </w:r>
    </w:p>
    <w:p w:rsidRPr="00D3211D" w:rsidR="003D5298" w:rsidP="00AA2630" w:rsidRDefault="003D5298" w14:paraId="20365529" w14:textId="77777777">
      <w:pPr>
        <w:pStyle w:val="ListParagraph"/>
        <w:widowControl/>
        <w:numPr>
          <w:ilvl w:val="0"/>
          <w:numId w:val="82"/>
        </w:numPr>
        <w:spacing w:after="160" w:line="259" w:lineRule="auto"/>
        <w:jc w:val="both"/>
      </w:pPr>
      <w:r w:rsidRPr="645AFC59">
        <w:rPr>
          <w:rFonts w:eastAsia="Calibri"/>
        </w:rPr>
        <w:t>Número de factura</w:t>
      </w:r>
      <w:r>
        <w:rPr>
          <w:rFonts w:eastAsia="Calibri"/>
        </w:rPr>
        <w:t xml:space="preserve">: </w:t>
      </w:r>
      <w:r w:rsidRPr="645AFC59">
        <w:rPr>
          <w:rFonts w:eastAsia="Calibri"/>
        </w:rPr>
        <w:t>cadena de 8 caracteres alfanuméricos</w:t>
      </w:r>
      <w:r>
        <w:rPr>
          <w:rFonts w:eastAsia="Calibri"/>
        </w:rPr>
        <w:t>.</w:t>
      </w:r>
    </w:p>
    <w:p w:rsidRPr="00D3211D" w:rsidR="003D5298" w:rsidP="00AA2630" w:rsidRDefault="003D5298" w14:paraId="5F6DBF96" w14:textId="77777777">
      <w:pPr>
        <w:pStyle w:val="ListParagraph"/>
        <w:widowControl/>
        <w:numPr>
          <w:ilvl w:val="0"/>
          <w:numId w:val="82"/>
        </w:numPr>
        <w:spacing w:after="160" w:line="259" w:lineRule="auto"/>
        <w:jc w:val="both"/>
      </w:pPr>
      <w:r w:rsidRPr="645AFC59">
        <w:rPr>
          <w:rFonts w:eastAsia="Calibri"/>
        </w:rPr>
        <w:t>Sector</w:t>
      </w:r>
      <w:r>
        <w:rPr>
          <w:rFonts w:eastAsia="Calibri"/>
        </w:rPr>
        <w:t xml:space="preserve">: </w:t>
      </w:r>
      <w:r w:rsidRPr="00163737">
        <w:rPr>
          <w:rFonts w:eastAsia="Calibri"/>
        </w:rPr>
        <w:t>cadena de caracteres de hasta 64 caracteres que contenga solo letras y espacios.</w:t>
      </w:r>
    </w:p>
    <w:p w:rsidRPr="005C0EBF" w:rsidR="003D5298" w:rsidP="003D5298" w:rsidRDefault="003D5298" w14:paraId="105BD874" w14:textId="77777777">
      <w:pPr>
        <w:jc w:val="both"/>
        <w:rPr>
          <w:lang w:val="es-EC"/>
        </w:rPr>
      </w:pPr>
      <w:r w:rsidRPr="005C0EBF">
        <w:rPr>
          <w:rFonts w:eastAsia="Calibri"/>
          <w:lang w:val="es-EC"/>
        </w:rPr>
        <w:t>g) Proceso:</w:t>
      </w:r>
    </w:p>
    <w:p w:rsidRPr="005C0EBF" w:rsidR="003D5298" w:rsidP="003D5298" w:rsidRDefault="003D5298" w14:paraId="2E8B9064" w14:textId="77777777">
      <w:pPr>
        <w:ind w:left="708"/>
        <w:jc w:val="both"/>
        <w:rPr>
          <w:rFonts w:eastAsia="Calibri"/>
          <w:lang w:val="es-EC"/>
        </w:rPr>
      </w:pPr>
      <w:r w:rsidRPr="005C0EBF">
        <w:rPr>
          <w:rFonts w:eastAsia="Calibri"/>
          <w:lang w:val="es-EC"/>
        </w:rPr>
        <w:t xml:space="preserve">La persona encargada de la mesa de servicios de Redinco  seleccionará el tipo de busque por sector del cliente e ingresa el sector y un número de factura, selecciona el caso de servicio técnico, el sistema emite un mensaje de confirmación, y mostrará un mensaje  "Caso Finalizado Correctamente". </w:t>
      </w:r>
    </w:p>
    <w:p w:rsidR="003D5298" w:rsidP="003D5298" w:rsidRDefault="003D5298" w14:paraId="3B2F1349" w14:textId="22919D24">
      <w:pPr>
        <w:jc w:val="both"/>
      </w:pPr>
      <w:r w:rsidRPr="645AFC59">
        <w:rPr>
          <w:rFonts w:eastAsia="Calibri"/>
        </w:rPr>
        <w:t xml:space="preserve">h) </w:t>
      </w:r>
      <w:r w:rsidR="00AA2630">
        <w:rPr>
          <w:rFonts w:eastAsia="Calibri"/>
        </w:rPr>
        <w:t>Salidas:</w:t>
      </w:r>
    </w:p>
    <w:p w:rsidRPr="00FE264F" w:rsidR="003D5298" w:rsidP="00AA2630" w:rsidRDefault="003D5298" w14:paraId="1803B1E3"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 xml:space="preserve">"Caso </w:t>
      </w:r>
      <w:r>
        <w:rPr>
          <w:rFonts w:eastAsia="Calibri"/>
        </w:rPr>
        <w:t>Finalizado</w:t>
      </w:r>
      <w:r w:rsidRPr="00084257">
        <w:rPr>
          <w:rFonts w:eastAsia="Calibri"/>
        </w:rPr>
        <w:t xml:space="preserve"> Correctamente"</w:t>
      </w:r>
      <w:r>
        <w:rPr>
          <w:rFonts w:eastAsia="Calibri"/>
        </w:rPr>
        <w:t>.</w:t>
      </w:r>
    </w:p>
    <w:p w:rsidRPr="005C0EBF" w:rsidR="003D5298" w:rsidP="003D5298" w:rsidRDefault="003D5298" w14:paraId="60CC0730" w14:textId="77777777">
      <w:pPr>
        <w:jc w:val="both"/>
        <w:rPr>
          <w:lang w:val="es-EC"/>
        </w:rPr>
      </w:pPr>
      <w:r w:rsidRPr="005C0EBF">
        <w:rPr>
          <w:lang w:val="es-EC"/>
        </w:rPr>
        <w:t>rc45v1.1</w:t>
      </w:r>
    </w:p>
    <w:p w:rsidRPr="005C0EBF" w:rsidR="003D5298" w:rsidP="003D5298" w:rsidRDefault="003D5298" w14:paraId="0E3C9F59" w14:textId="77777777">
      <w:pPr>
        <w:jc w:val="both"/>
        <w:rPr>
          <w:lang w:val="es-EC"/>
        </w:rPr>
      </w:pPr>
      <w:r w:rsidRPr="005C0EBF">
        <w:rPr>
          <w:rFonts w:eastAsia="Calibri"/>
          <w:lang w:val="es-EC"/>
        </w:rPr>
        <w:t>a) Descripción: El sistema permitirá finalizar un caso de servicio técnico asignando un número de factura, identificándolo por la cuenta del cliente.</w:t>
      </w:r>
    </w:p>
    <w:p w:rsidRPr="005C0EBF" w:rsidR="003D5298" w:rsidP="003D5298" w:rsidRDefault="003D5298" w14:paraId="46B9C3D1" w14:textId="171108EE">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F9A0263" w14:textId="71EAE12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25A8B86" w14:textId="29C32C44">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56A75B4F"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D66D869" w14:textId="77777777">
      <w:pPr>
        <w:jc w:val="both"/>
      </w:pPr>
      <w:r w:rsidRPr="645AFC59">
        <w:rPr>
          <w:rFonts w:eastAsia="Calibri"/>
        </w:rPr>
        <w:t>f) Entradas:</w:t>
      </w:r>
    </w:p>
    <w:p w:rsidRPr="00090B9C" w:rsidR="003D5298" w:rsidP="00AA2630" w:rsidRDefault="003D5298" w14:paraId="1D8937DF" w14:textId="77777777">
      <w:pPr>
        <w:pStyle w:val="ListParagraph"/>
        <w:widowControl/>
        <w:numPr>
          <w:ilvl w:val="0"/>
          <w:numId w:val="83"/>
        </w:numPr>
        <w:spacing w:after="160" w:line="259" w:lineRule="auto"/>
        <w:jc w:val="both"/>
      </w:pPr>
      <w:r w:rsidRPr="645AFC59">
        <w:rPr>
          <w:rFonts w:eastAsia="Calibri"/>
        </w:rPr>
        <w:t>Número de factura</w:t>
      </w:r>
      <w:r>
        <w:rPr>
          <w:rFonts w:eastAsia="Calibri"/>
        </w:rPr>
        <w:t xml:space="preserve">: </w:t>
      </w:r>
      <w:r w:rsidRPr="645AFC59">
        <w:rPr>
          <w:rFonts w:eastAsia="Calibri"/>
        </w:rPr>
        <w:t>cadena de 8 caracteres alfanuméricos</w:t>
      </w:r>
      <w:r>
        <w:rPr>
          <w:rFonts w:eastAsia="Calibri"/>
        </w:rPr>
        <w:t>.</w:t>
      </w:r>
    </w:p>
    <w:p w:rsidRPr="00090B9C" w:rsidR="003D5298" w:rsidP="00AA2630" w:rsidRDefault="003D5298" w14:paraId="34312614" w14:textId="77777777">
      <w:pPr>
        <w:pStyle w:val="ListParagraph"/>
        <w:widowControl/>
        <w:numPr>
          <w:ilvl w:val="0"/>
          <w:numId w:val="83"/>
        </w:numPr>
        <w:spacing w:after="160" w:line="259" w:lineRule="auto"/>
        <w:jc w:val="both"/>
      </w:pPr>
      <w:r w:rsidRPr="645AFC59">
        <w:rPr>
          <w:rFonts w:eastAsia="Calibri"/>
        </w:rPr>
        <w:t>Cuenta del cliente</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5C8E8C5B" w14:textId="77777777">
      <w:pPr>
        <w:jc w:val="both"/>
        <w:rPr>
          <w:lang w:val="es-EC"/>
        </w:rPr>
      </w:pPr>
      <w:r w:rsidRPr="005C0EBF">
        <w:rPr>
          <w:rFonts w:eastAsia="Calibri"/>
          <w:lang w:val="es-EC"/>
        </w:rPr>
        <w:t>g) Proceso:</w:t>
      </w:r>
    </w:p>
    <w:p w:rsidRPr="005C0EBF" w:rsidR="003D5298" w:rsidP="003D5298" w:rsidRDefault="003D5298" w14:paraId="63AB56A6" w14:textId="77777777">
      <w:pPr>
        <w:ind w:left="708"/>
        <w:jc w:val="both"/>
        <w:rPr>
          <w:rFonts w:eastAsia="Calibri"/>
          <w:lang w:val="es-EC"/>
        </w:rPr>
      </w:pPr>
      <w:r w:rsidRPr="005C0EBF">
        <w:rPr>
          <w:rFonts w:eastAsia="Calibri"/>
          <w:lang w:val="es-EC"/>
        </w:rPr>
        <w:t xml:space="preserve">La persona encargada de la mesa de servicios de Redinco  seleccionará el tipo de busque por cuenta del cliente e ingresa la cuenta y un número de factura, selecciona el caso de servicio técnico, el sistema emite un mensaje de confirmación, y mostrará un mensaje  "Caso Finalizado Correctamente". </w:t>
      </w:r>
    </w:p>
    <w:p w:rsidR="003D5298" w:rsidP="003D5298" w:rsidRDefault="003D5298" w14:paraId="3F28051B" w14:textId="69B8884A">
      <w:pPr>
        <w:jc w:val="both"/>
      </w:pPr>
      <w:r w:rsidRPr="645AFC59">
        <w:rPr>
          <w:rFonts w:eastAsia="Calibri"/>
        </w:rPr>
        <w:t xml:space="preserve">h) </w:t>
      </w:r>
      <w:r w:rsidR="00AA2630">
        <w:rPr>
          <w:rFonts w:eastAsia="Calibri"/>
        </w:rPr>
        <w:t>Salidas:</w:t>
      </w:r>
    </w:p>
    <w:p w:rsidRPr="00FE264F" w:rsidR="003D5298" w:rsidP="00AA2630" w:rsidRDefault="003D5298" w14:paraId="7D58BEBD" w14:textId="77777777">
      <w:pPr>
        <w:pStyle w:val="ListParagraph"/>
        <w:widowControl/>
        <w:numPr>
          <w:ilvl w:val="0"/>
          <w:numId w:val="113"/>
        </w:numPr>
        <w:spacing w:after="160" w:line="259" w:lineRule="auto"/>
        <w:jc w:val="both"/>
      </w:pPr>
      <w:r w:rsidRPr="645AFC59">
        <w:rPr>
          <w:rFonts w:eastAsia="Calibri"/>
        </w:rPr>
        <w:t xml:space="preserve">Asignar a un nuevo caso de servicio técnico </w:t>
      </w:r>
      <w:r>
        <w:rPr>
          <w:rFonts w:eastAsia="Calibri"/>
        </w:rPr>
        <w:t xml:space="preserve">a </w:t>
      </w:r>
      <w:r w:rsidRPr="645AFC59">
        <w:rPr>
          <w:rFonts w:eastAsia="Calibri"/>
        </w:rPr>
        <w:t>un técnico</w:t>
      </w:r>
      <w:r>
        <w:rPr>
          <w:rFonts w:eastAsia="Calibri"/>
        </w:rPr>
        <w:t xml:space="preserve"> correcto </w:t>
      </w:r>
      <w:r w:rsidRPr="00084257">
        <w:rPr>
          <w:rFonts w:eastAsia="Calibri"/>
        </w:rPr>
        <w:t xml:space="preserve">"Caso </w:t>
      </w:r>
      <w:r>
        <w:rPr>
          <w:rFonts w:eastAsia="Calibri"/>
        </w:rPr>
        <w:t>Finalizado</w:t>
      </w:r>
      <w:r w:rsidRPr="00084257">
        <w:rPr>
          <w:rFonts w:eastAsia="Calibri"/>
        </w:rPr>
        <w:t xml:space="preserve"> Correctamente"</w:t>
      </w:r>
      <w:r>
        <w:rPr>
          <w:rFonts w:eastAsia="Calibri"/>
        </w:rPr>
        <w:t>.</w:t>
      </w:r>
    </w:p>
    <w:p w:rsidRPr="005C0EBF" w:rsidR="003D5298" w:rsidP="003D5298" w:rsidRDefault="003D5298" w14:paraId="509A4202" w14:textId="77777777">
      <w:pPr>
        <w:jc w:val="both"/>
        <w:rPr>
          <w:lang w:val="es-EC"/>
        </w:rPr>
      </w:pPr>
      <w:r w:rsidRPr="005C0EBF">
        <w:rPr>
          <w:lang w:val="es-EC"/>
        </w:rPr>
        <w:t>rc46v1.1</w:t>
      </w:r>
    </w:p>
    <w:p w:rsidRPr="005C0EBF" w:rsidR="003D5298" w:rsidP="003D5298" w:rsidRDefault="003D5298" w14:paraId="48E32F8D" w14:textId="77777777">
      <w:pPr>
        <w:jc w:val="both"/>
        <w:rPr>
          <w:lang w:val="es-EC"/>
        </w:rPr>
      </w:pPr>
      <w:r w:rsidRPr="005C0EBF">
        <w:rPr>
          <w:rFonts w:eastAsia="Calibri"/>
          <w:lang w:val="es-EC"/>
        </w:rPr>
        <w:t>a) Descripción: El sistema permitirá asignar un cliente a un caso de servicio técnico identificándolos por el nombre.</w:t>
      </w:r>
    </w:p>
    <w:p w:rsidRPr="005C0EBF" w:rsidR="003D5298" w:rsidP="003D5298" w:rsidRDefault="003D5298" w14:paraId="4EA4127B" w14:textId="53FF9585">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765E5DC" w14:textId="556E2121">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6B2FCEFC" w14:textId="7208206E">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24247DE1" w14:textId="77777777">
      <w:pPr>
        <w:jc w:val="both"/>
        <w:rPr>
          <w:lang w:val="es-EC"/>
        </w:rPr>
      </w:pPr>
      <w:r w:rsidRPr="005C0EBF">
        <w:rPr>
          <w:rFonts w:eastAsia="Calibri"/>
          <w:lang w:val="es-EC"/>
        </w:rPr>
        <w:t>e) Origen:  Empleada de la mesa de servicios - Sra. Cristina Flores</w:t>
      </w:r>
    </w:p>
    <w:p w:rsidR="003D5298" w:rsidP="003D5298" w:rsidRDefault="003D5298" w14:paraId="26FDDC9C" w14:textId="77777777">
      <w:pPr>
        <w:jc w:val="both"/>
      </w:pPr>
      <w:r w:rsidRPr="645AFC59">
        <w:rPr>
          <w:rFonts w:eastAsia="Calibri"/>
        </w:rPr>
        <w:t>f) Entradas:</w:t>
      </w:r>
    </w:p>
    <w:p w:rsidRPr="004371A0" w:rsidR="003D5298" w:rsidP="00AA2630" w:rsidRDefault="003D5298" w14:paraId="7405052A" w14:textId="77777777">
      <w:pPr>
        <w:pStyle w:val="ListParagraph"/>
        <w:widowControl/>
        <w:numPr>
          <w:ilvl w:val="0"/>
          <w:numId w:val="84"/>
        </w:numPr>
        <w:spacing w:after="160" w:line="259" w:lineRule="auto"/>
        <w:jc w:val="both"/>
      </w:pPr>
      <w:r w:rsidRPr="645AFC59">
        <w:rPr>
          <w:rFonts w:eastAsia="Calibri"/>
        </w:rPr>
        <w:t>Nombre</w:t>
      </w:r>
      <w:r>
        <w:rPr>
          <w:rFonts w:eastAsia="Calibri"/>
        </w:rPr>
        <w:t xml:space="preserve">: </w:t>
      </w:r>
      <w:r w:rsidRPr="007A5226">
        <w:rPr>
          <w:rFonts w:eastAsia="Calibri"/>
        </w:rPr>
        <w:t>cadena de caracteres que contenga hasta 128 caracteres entre letras y espacios.</w:t>
      </w:r>
    </w:p>
    <w:p w:rsidRPr="005C0EBF" w:rsidR="003D5298" w:rsidP="003D5298" w:rsidRDefault="003D5298" w14:paraId="7FA41ACF" w14:textId="77777777">
      <w:pPr>
        <w:jc w:val="both"/>
        <w:rPr>
          <w:lang w:val="es-EC"/>
        </w:rPr>
      </w:pPr>
      <w:r w:rsidRPr="005C0EBF">
        <w:rPr>
          <w:rFonts w:eastAsia="Calibri"/>
          <w:lang w:val="es-EC"/>
        </w:rPr>
        <w:t>g) Proceso:</w:t>
      </w:r>
    </w:p>
    <w:p w:rsidRPr="005C0EBF" w:rsidR="003D5298" w:rsidP="003D5298" w:rsidRDefault="003D5298" w14:paraId="55A56F75"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nombre e ingresa el nombre y selecciona al técnico, dará clic en el botón seleccionar y el sistema emitirá el mensaje "Caso Registrado Correctamente". </w:t>
      </w:r>
    </w:p>
    <w:p w:rsidR="003D5298" w:rsidP="003D5298" w:rsidRDefault="003D5298" w14:paraId="46B1C9E0" w14:textId="38FEA946">
      <w:pPr>
        <w:jc w:val="both"/>
      </w:pPr>
      <w:r w:rsidRPr="645AFC59">
        <w:rPr>
          <w:rFonts w:eastAsia="Calibri"/>
        </w:rPr>
        <w:t xml:space="preserve">h) </w:t>
      </w:r>
      <w:r w:rsidR="00AA2630">
        <w:rPr>
          <w:rFonts w:eastAsia="Calibri"/>
        </w:rPr>
        <w:t>Salidas:</w:t>
      </w:r>
    </w:p>
    <w:p w:rsidRPr="00FE264F" w:rsidR="003D5298" w:rsidP="00AA2630" w:rsidRDefault="003D5298" w14:paraId="2D9A5F35" w14:textId="77777777">
      <w:pPr>
        <w:pStyle w:val="ListParagraph"/>
        <w:widowControl/>
        <w:numPr>
          <w:ilvl w:val="0"/>
          <w:numId w:val="113"/>
        </w:numPr>
        <w:spacing w:after="160" w:line="259" w:lineRule="auto"/>
        <w:jc w:val="both"/>
      </w:pPr>
      <w:r w:rsidRPr="645AFC59">
        <w:rPr>
          <w:rFonts w:eastAsia="Calibri"/>
        </w:rPr>
        <w:t xml:space="preserve">Asignar un cliente a un caso de servicio técnico </w:t>
      </w:r>
      <w:r>
        <w:rPr>
          <w:rFonts w:eastAsia="Calibri"/>
        </w:rPr>
        <w:t xml:space="preserve">correcto </w:t>
      </w:r>
      <w:r w:rsidRPr="00084257">
        <w:rPr>
          <w:rFonts w:eastAsia="Calibri"/>
        </w:rPr>
        <w:t>"Caso Registrado Correctamente"</w:t>
      </w:r>
      <w:r>
        <w:rPr>
          <w:rFonts w:eastAsia="Calibri"/>
        </w:rPr>
        <w:t>.</w:t>
      </w:r>
    </w:p>
    <w:p w:rsidRPr="005C0EBF" w:rsidR="003D5298" w:rsidP="003D5298" w:rsidRDefault="003D5298" w14:paraId="16433D03" w14:textId="77777777">
      <w:pPr>
        <w:jc w:val="both"/>
        <w:rPr>
          <w:lang w:val="es-EC"/>
        </w:rPr>
      </w:pPr>
      <w:r w:rsidRPr="005C0EBF">
        <w:rPr>
          <w:lang w:val="es-EC"/>
        </w:rPr>
        <w:t>rc47v1.1</w:t>
      </w:r>
    </w:p>
    <w:p w:rsidRPr="005C0EBF" w:rsidR="003D5298" w:rsidP="003D5298" w:rsidRDefault="003D5298" w14:paraId="2C885DE1" w14:textId="77777777">
      <w:pPr>
        <w:jc w:val="both"/>
        <w:rPr>
          <w:lang w:val="es-EC"/>
        </w:rPr>
      </w:pPr>
      <w:r w:rsidRPr="005C0EBF">
        <w:rPr>
          <w:rFonts w:eastAsia="Calibri"/>
          <w:lang w:val="es-EC"/>
        </w:rPr>
        <w:t>a) Descripción: El sistema permitirá asignar un cliente a un caso de servicio técnico identificándolos por la cédula.</w:t>
      </w:r>
    </w:p>
    <w:p w:rsidRPr="005C0EBF" w:rsidR="003D5298" w:rsidP="003D5298" w:rsidRDefault="003D5298" w14:paraId="068646A6" w14:textId="22362244">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685113D6" w14:textId="17E1C470">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972E82A" w14:textId="3E20DE59">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18414A8F" w14:textId="77777777">
      <w:pPr>
        <w:jc w:val="both"/>
        <w:rPr>
          <w:lang w:val="es-EC"/>
        </w:rPr>
      </w:pPr>
      <w:r w:rsidRPr="005C0EBF">
        <w:rPr>
          <w:rFonts w:eastAsia="Calibri"/>
          <w:lang w:val="es-EC"/>
        </w:rPr>
        <w:t>e) Origen:  Empleada de la mesa de servicios - Sra. Cristina Flores</w:t>
      </w:r>
    </w:p>
    <w:p w:rsidR="003D5298" w:rsidP="003D5298" w:rsidRDefault="003D5298" w14:paraId="1BD60560" w14:textId="77777777">
      <w:pPr>
        <w:jc w:val="both"/>
      </w:pPr>
      <w:r w:rsidRPr="645AFC59">
        <w:rPr>
          <w:rFonts w:eastAsia="Calibri"/>
        </w:rPr>
        <w:t>f) Entradas:</w:t>
      </w:r>
    </w:p>
    <w:p w:rsidRPr="005E0190" w:rsidR="003D5298" w:rsidP="00AA2630" w:rsidRDefault="003D5298" w14:paraId="7C98FAE7" w14:textId="77777777">
      <w:pPr>
        <w:pStyle w:val="ListParagraph"/>
        <w:widowControl/>
        <w:numPr>
          <w:ilvl w:val="0"/>
          <w:numId w:val="84"/>
        </w:numPr>
        <w:spacing w:after="160" w:line="259" w:lineRule="auto"/>
        <w:jc w:val="both"/>
      </w:pPr>
      <w:r w:rsidRPr="645AFC59">
        <w:rPr>
          <w:rFonts w:eastAsia="Calibri"/>
        </w:rPr>
        <w:t>Cédula</w:t>
      </w:r>
      <w:r>
        <w:rPr>
          <w:rFonts w:eastAsia="Calibri"/>
        </w:rPr>
        <w:t xml:space="preserve"> de ciudadanía: </w:t>
      </w:r>
      <w:r w:rsidRPr="00F8545F">
        <w:rPr>
          <w:rFonts w:eastAsia="Calibri"/>
        </w:rPr>
        <w:t>cadena de caracteres de 10 dígitos con el último dígito como dígito verificador.</w:t>
      </w:r>
    </w:p>
    <w:p w:rsidRPr="005C0EBF" w:rsidR="003D5298" w:rsidP="003D5298" w:rsidRDefault="003D5298" w14:paraId="13DE779E" w14:textId="77777777">
      <w:pPr>
        <w:jc w:val="both"/>
        <w:rPr>
          <w:lang w:val="es-EC"/>
        </w:rPr>
      </w:pPr>
      <w:r w:rsidRPr="005C0EBF">
        <w:rPr>
          <w:rFonts w:eastAsia="Calibri"/>
          <w:lang w:val="es-EC"/>
        </w:rPr>
        <w:t>g) Proceso:</w:t>
      </w:r>
    </w:p>
    <w:p w:rsidRPr="005C0EBF" w:rsidR="003D5298" w:rsidP="003D5298" w:rsidRDefault="003D5298" w14:paraId="589F9A13"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w:t>
      </w:r>
      <w:r w:rsidRPr="005C0EBF">
        <w:rPr>
          <w:lang w:val="es-EC"/>
        </w:rPr>
        <w:t xml:space="preserve">cédula </w:t>
      </w:r>
      <w:r w:rsidRPr="005C0EBF">
        <w:rPr>
          <w:rFonts w:eastAsia="Calibri"/>
          <w:lang w:val="es-EC"/>
        </w:rPr>
        <w:t xml:space="preserve">de ciudadanía e ingresa el número y selecciona al técnico, dará clic en el botón seleccionar y el sistema emitirá el mensaje "Caso Registrado Correctamente". </w:t>
      </w:r>
    </w:p>
    <w:p w:rsidR="003D5298" w:rsidP="003D5298" w:rsidRDefault="003D5298" w14:paraId="7DE6B526" w14:textId="799D4A5A">
      <w:pPr>
        <w:jc w:val="both"/>
      </w:pPr>
      <w:r w:rsidRPr="645AFC59">
        <w:rPr>
          <w:rFonts w:eastAsia="Calibri"/>
        </w:rPr>
        <w:t xml:space="preserve">h) </w:t>
      </w:r>
      <w:r w:rsidR="00AA2630">
        <w:rPr>
          <w:rFonts w:eastAsia="Calibri"/>
        </w:rPr>
        <w:t>Salidas:</w:t>
      </w:r>
    </w:p>
    <w:p w:rsidRPr="00FE264F" w:rsidR="003D5298" w:rsidP="00AA2630" w:rsidRDefault="003D5298" w14:paraId="16C06260" w14:textId="77777777">
      <w:pPr>
        <w:pStyle w:val="ListParagraph"/>
        <w:widowControl/>
        <w:numPr>
          <w:ilvl w:val="0"/>
          <w:numId w:val="113"/>
        </w:numPr>
        <w:spacing w:after="160" w:line="259" w:lineRule="auto"/>
        <w:jc w:val="both"/>
      </w:pPr>
      <w:r w:rsidRPr="0215B4AF">
        <w:rPr>
          <w:rFonts w:eastAsia="Calibri"/>
        </w:rPr>
        <w:t>Asignar</w:t>
      </w:r>
      <w:r w:rsidRPr="645AFC59">
        <w:rPr>
          <w:rFonts w:eastAsia="Calibri"/>
        </w:rPr>
        <w:t xml:space="preserve"> un cliente a un caso de servicio técnico </w:t>
      </w:r>
      <w:r>
        <w:rPr>
          <w:rFonts w:eastAsia="Calibri"/>
        </w:rPr>
        <w:t xml:space="preserve">correcto </w:t>
      </w:r>
      <w:r w:rsidRPr="00084257">
        <w:rPr>
          <w:rFonts w:eastAsia="Calibri"/>
        </w:rPr>
        <w:t>"Caso Registrado Correctamente"</w:t>
      </w:r>
      <w:r>
        <w:rPr>
          <w:rFonts w:eastAsia="Calibri"/>
        </w:rPr>
        <w:t>.</w:t>
      </w:r>
    </w:p>
    <w:p w:rsidRPr="005C0EBF" w:rsidR="003D5298" w:rsidP="003D5298" w:rsidRDefault="003D5298" w14:paraId="6D8AC22E" w14:textId="77777777">
      <w:pPr>
        <w:jc w:val="both"/>
        <w:rPr>
          <w:lang w:val="es-EC"/>
        </w:rPr>
      </w:pPr>
      <w:r w:rsidRPr="005C0EBF">
        <w:rPr>
          <w:lang w:val="es-EC"/>
        </w:rPr>
        <w:t>rc48v1.1</w:t>
      </w:r>
    </w:p>
    <w:p w:rsidRPr="005C0EBF" w:rsidR="003D5298" w:rsidP="003D5298" w:rsidRDefault="003D5298" w14:paraId="7F485F96" w14:textId="77777777">
      <w:pPr>
        <w:jc w:val="both"/>
        <w:rPr>
          <w:lang w:val="es-EC"/>
        </w:rPr>
      </w:pPr>
      <w:r w:rsidRPr="005C0EBF">
        <w:rPr>
          <w:rFonts w:eastAsia="Calibri"/>
          <w:lang w:val="es-EC"/>
        </w:rPr>
        <w:t>a) Descripción: El sistema permitirá asignar un cliente a un caso de servicio técnico identificándolos por el RUC.</w:t>
      </w:r>
    </w:p>
    <w:p w:rsidRPr="005C0EBF" w:rsidR="003D5298" w:rsidP="003D5298" w:rsidRDefault="003D5298" w14:paraId="1687E785" w14:textId="0EA864E8">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6C98DB0" w14:textId="003640C7">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2D4D97DE" w14:textId="012C6D09">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14C7EE1A" w14:textId="77777777">
      <w:pPr>
        <w:jc w:val="both"/>
        <w:rPr>
          <w:lang w:val="es-EC"/>
        </w:rPr>
      </w:pPr>
      <w:r w:rsidRPr="005C0EBF">
        <w:rPr>
          <w:rFonts w:eastAsia="Calibri"/>
          <w:lang w:val="es-EC"/>
        </w:rPr>
        <w:t>e) Origen:  Empleada de la mesa de servicios - Sra. Cristina Flores</w:t>
      </w:r>
    </w:p>
    <w:p w:rsidR="003D5298" w:rsidP="003D5298" w:rsidRDefault="003D5298" w14:paraId="550615BD" w14:textId="77777777">
      <w:pPr>
        <w:jc w:val="both"/>
      </w:pPr>
      <w:r w:rsidRPr="645AFC59">
        <w:rPr>
          <w:rFonts w:eastAsia="Calibri"/>
        </w:rPr>
        <w:t>f) Entradas:</w:t>
      </w:r>
    </w:p>
    <w:p w:rsidRPr="00B85028" w:rsidR="003D5298" w:rsidP="00AA2630" w:rsidRDefault="003D5298" w14:paraId="657CD9A3" w14:textId="77777777">
      <w:pPr>
        <w:pStyle w:val="ListParagraph"/>
        <w:widowControl/>
        <w:numPr>
          <w:ilvl w:val="0"/>
          <w:numId w:val="84"/>
        </w:numPr>
        <w:spacing w:after="160" w:line="259" w:lineRule="auto"/>
        <w:jc w:val="both"/>
      </w:pPr>
      <w:r w:rsidRPr="645AFC59">
        <w:rPr>
          <w:rFonts w:eastAsia="Calibri"/>
        </w:rPr>
        <w:t>RUC</w:t>
      </w:r>
      <w:r>
        <w:rPr>
          <w:rFonts w:eastAsia="Calibri"/>
        </w:rPr>
        <w:t xml:space="preserve">: </w:t>
      </w:r>
      <w:r w:rsidRPr="645AFC59">
        <w:rPr>
          <w:rFonts w:eastAsia="Calibri"/>
        </w:rPr>
        <w:t>cadena de caracteres de 13 dígitos donde los tres últimos dígitos son 001</w:t>
      </w:r>
      <w:r>
        <w:rPr>
          <w:rFonts w:eastAsia="Calibri"/>
        </w:rPr>
        <w:t>.</w:t>
      </w:r>
    </w:p>
    <w:p w:rsidRPr="005C0EBF" w:rsidR="003D5298" w:rsidP="003D5298" w:rsidRDefault="003D5298" w14:paraId="01B6243A" w14:textId="77777777">
      <w:pPr>
        <w:jc w:val="both"/>
        <w:rPr>
          <w:lang w:val="es-EC"/>
        </w:rPr>
      </w:pPr>
      <w:r w:rsidRPr="005C0EBF">
        <w:rPr>
          <w:rFonts w:eastAsia="Calibri"/>
          <w:lang w:val="es-EC"/>
        </w:rPr>
        <w:t>g) Proceso:</w:t>
      </w:r>
    </w:p>
    <w:p w:rsidRPr="005C0EBF" w:rsidR="003D5298" w:rsidP="003D5298" w:rsidRDefault="003D5298" w14:paraId="439868A9"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RUC e ingresa el número y selecciona al técnico, dará clic en el botón seleccionar y el sistema emitirá el mensaje "Caso Registrado Correctamente". </w:t>
      </w:r>
    </w:p>
    <w:p w:rsidR="003D5298" w:rsidP="003D5298" w:rsidRDefault="003D5298" w14:paraId="48F3FFF3" w14:textId="3537A537">
      <w:pPr>
        <w:jc w:val="both"/>
      </w:pPr>
      <w:r w:rsidRPr="645AFC59">
        <w:rPr>
          <w:rFonts w:eastAsia="Calibri"/>
        </w:rPr>
        <w:t xml:space="preserve">h) </w:t>
      </w:r>
      <w:r w:rsidR="00AA2630">
        <w:rPr>
          <w:rFonts w:eastAsia="Calibri"/>
        </w:rPr>
        <w:t>Salidas:</w:t>
      </w:r>
    </w:p>
    <w:p w:rsidRPr="00FE264F" w:rsidR="003D5298" w:rsidP="00AA2630" w:rsidRDefault="003D5298" w14:paraId="53AEF4FA" w14:textId="77777777">
      <w:pPr>
        <w:pStyle w:val="ListParagraph"/>
        <w:widowControl/>
        <w:numPr>
          <w:ilvl w:val="0"/>
          <w:numId w:val="113"/>
        </w:numPr>
        <w:spacing w:after="160" w:line="259" w:lineRule="auto"/>
        <w:jc w:val="both"/>
      </w:pPr>
      <w:r w:rsidRPr="0215B4AF">
        <w:rPr>
          <w:rFonts w:eastAsia="Calibri"/>
        </w:rPr>
        <w:t>Asignar</w:t>
      </w:r>
      <w:r w:rsidRPr="645AFC59">
        <w:rPr>
          <w:rFonts w:eastAsia="Calibri"/>
        </w:rPr>
        <w:t xml:space="preserve"> un cliente a un caso de servicio técnico </w:t>
      </w:r>
      <w:r>
        <w:rPr>
          <w:rFonts w:eastAsia="Calibri"/>
        </w:rPr>
        <w:t xml:space="preserve">correcto </w:t>
      </w:r>
      <w:r w:rsidRPr="00084257">
        <w:rPr>
          <w:rFonts w:eastAsia="Calibri"/>
        </w:rPr>
        <w:t>"Caso Registrado Correctamente"</w:t>
      </w:r>
      <w:r>
        <w:rPr>
          <w:rFonts w:eastAsia="Calibri"/>
        </w:rPr>
        <w:t>.</w:t>
      </w:r>
    </w:p>
    <w:p w:rsidRPr="005C0EBF" w:rsidR="003D5298" w:rsidP="003D5298" w:rsidRDefault="003D5298" w14:paraId="79F903A4" w14:textId="77777777">
      <w:pPr>
        <w:jc w:val="both"/>
        <w:rPr>
          <w:lang w:val="es-EC"/>
        </w:rPr>
      </w:pPr>
      <w:r w:rsidRPr="005C0EBF">
        <w:rPr>
          <w:lang w:val="es-EC"/>
        </w:rPr>
        <w:t>rc49v1.1</w:t>
      </w:r>
    </w:p>
    <w:p w:rsidRPr="005C0EBF" w:rsidR="003D5298" w:rsidP="003D5298" w:rsidRDefault="003D5298" w14:paraId="610DAF33" w14:textId="77777777">
      <w:pPr>
        <w:jc w:val="both"/>
        <w:rPr>
          <w:lang w:val="es-EC"/>
        </w:rPr>
      </w:pPr>
      <w:r w:rsidRPr="005C0EBF">
        <w:rPr>
          <w:rFonts w:eastAsia="Calibri"/>
          <w:lang w:val="es-EC"/>
        </w:rPr>
        <w:t>a) Descripción: El sistema permitirá asignar un cliente a un caso de servicio técnico identificándolos por la cuenta del cliente.</w:t>
      </w:r>
    </w:p>
    <w:p w:rsidRPr="005C0EBF" w:rsidR="003D5298" w:rsidP="003D5298" w:rsidRDefault="003D5298" w14:paraId="650724D9" w14:textId="768FC97B">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5E1D7332" w14:textId="4091EF7B">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2AD92141" w14:textId="10973FDD">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66DD7727" w14:textId="77777777">
      <w:pPr>
        <w:jc w:val="both"/>
        <w:rPr>
          <w:lang w:val="es-EC"/>
        </w:rPr>
      </w:pPr>
      <w:r w:rsidRPr="005C0EBF">
        <w:rPr>
          <w:rFonts w:eastAsia="Calibri"/>
          <w:lang w:val="es-EC"/>
        </w:rPr>
        <w:t>e) Origen:  Empleada de la mesa de servicios - Sra. Cristina Flores</w:t>
      </w:r>
    </w:p>
    <w:p w:rsidR="003D5298" w:rsidP="003D5298" w:rsidRDefault="003D5298" w14:paraId="59310A61" w14:textId="77777777">
      <w:pPr>
        <w:jc w:val="both"/>
      </w:pPr>
      <w:r w:rsidRPr="645AFC59">
        <w:rPr>
          <w:rFonts w:eastAsia="Calibri"/>
        </w:rPr>
        <w:t>f) Entradas:</w:t>
      </w:r>
    </w:p>
    <w:p w:rsidRPr="00B85028" w:rsidR="003D5298" w:rsidP="00AA2630" w:rsidRDefault="003D5298" w14:paraId="496804B4" w14:textId="77777777">
      <w:pPr>
        <w:pStyle w:val="ListParagraph"/>
        <w:widowControl/>
        <w:numPr>
          <w:ilvl w:val="0"/>
          <w:numId w:val="84"/>
        </w:numPr>
        <w:spacing w:after="160" w:line="259" w:lineRule="auto"/>
        <w:jc w:val="both"/>
      </w:pPr>
      <w:r w:rsidRPr="645AFC59">
        <w:rPr>
          <w:rFonts w:eastAsia="Calibri"/>
        </w:rPr>
        <w:t>Cuenta del cliente</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36894296" w14:textId="77777777">
      <w:pPr>
        <w:jc w:val="both"/>
        <w:rPr>
          <w:lang w:val="es-EC"/>
        </w:rPr>
      </w:pPr>
      <w:r w:rsidRPr="005C0EBF">
        <w:rPr>
          <w:rFonts w:eastAsia="Calibri"/>
          <w:lang w:val="es-EC"/>
        </w:rPr>
        <w:t>g) Proceso:</w:t>
      </w:r>
    </w:p>
    <w:p w:rsidRPr="005C0EBF" w:rsidR="003D5298" w:rsidP="003D5298" w:rsidRDefault="003D5298" w14:paraId="4ACC3C20" w14:textId="77777777">
      <w:pPr>
        <w:ind w:left="708"/>
        <w:jc w:val="both"/>
        <w:rPr>
          <w:rFonts w:eastAsia="Calibri"/>
          <w:lang w:val="es-EC"/>
        </w:rPr>
      </w:pPr>
      <w:r w:rsidRPr="005C0EBF">
        <w:rPr>
          <w:rFonts w:eastAsia="Calibri"/>
          <w:lang w:val="es-EC"/>
        </w:rPr>
        <w:t xml:space="preserve">La persona encargada de la mesa de servicios de Redinco  dará clic en el boto seleccionar en el arrea de cliente y el sistema despliega una ventana con la tabla de clientes y la persona encargada de la mesa de servicios de Redinco  seleccionará el tipo de busque por cuenta del cliente e ingresa la cuenta y selecciona al técnico, dará clic en el botón seleccionar y el sistema emitirá el mensaje "Caso Registrado Correctamente". </w:t>
      </w:r>
    </w:p>
    <w:p w:rsidR="003D5298" w:rsidP="003D5298" w:rsidRDefault="003D5298" w14:paraId="182B63FB" w14:textId="0A8D9FCD">
      <w:pPr>
        <w:jc w:val="both"/>
      </w:pPr>
      <w:r w:rsidRPr="645AFC59">
        <w:rPr>
          <w:rFonts w:eastAsia="Calibri"/>
        </w:rPr>
        <w:t xml:space="preserve">h) </w:t>
      </w:r>
      <w:r w:rsidR="00AA2630">
        <w:rPr>
          <w:rFonts w:eastAsia="Calibri"/>
        </w:rPr>
        <w:t>Salidas:</w:t>
      </w:r>
    </w:p>
    <w:p w:rsidRPr="00FE264F" w:rsidR="003D5298" w:rsidP="00AA2630" w:rsidRDefault="003D5298" w14:paraId="53A74B2E" w14:textId="77777777">
      <w:pPr>
        <w:pStyle w:val="ListParagraph"/>
        <w:widowControl/>
        <w:numPr>
          <w:ilvl w:val="0"/>
          <w:numId w:val="113"/>
        </w:numPr>
        <w:spacing w:after="160" w:line="259" w:lineRule="auto"/>
        <w:jc w:val="both"/>
      </w:pPr>
      <w:r w:rsidRPr="0215B4AF">
        <w:rPr>
          <w:rFonts w:eastAsia="Calibri"/>
        </w:rPr>
        <w:t>Asignar</w:t>
      </w:r>
      <w:r w:rsidRPr="645AFC59">
        <w:rPr>
          <w:rFonts w:eastAsia="Calibri"/>
        </w:rPr>
        <w:t xml:space="preserve"> un cliente a un caso de servicio técnico </w:t>
      </w:r>
      <w:r>
        <w:rPr>
          <w:rFonts w:eastAsia="Calibri"/>
        </w:rPr>
        <w:t xml:space="preserve">correcto </w:t>
      </w:r>
      <w:r w:rsidRPr="00084257">
        <w:rPr>
          <w:rFonts w:eastAsia="Calibri"/>
        </w:rPr>
        <w:t>"Caso Registrado Correctamente"</w:t>
      </w:r>
      <w:r>
        <w:rPr>
          <w:rFonts w:eastAsia="Calibri"/>
        </w:rPr>
        <w:t>.</w:t>
      </w:r>
    </w:p>
    <w:p w:rsidRPr="005C0EBF" w:rsidR="003D5298" w:rsidP="003D5298" w:rsidRDefault="003D5298" w14:paraId="53FC09FD" w14:textId="77777777">
      <w:pPr>
        <w:jc w:val="both"/>
        <w:rPr>
          <w:lang w:val="es-EC"/>
        </w:rPr>
      </w:pPr>
      <w:r w:rsidRPr="005C0EBF">
        <w:rPr>
          <w:lang w:val="es-EC"/>
        </w:rPr>
        <w:t>rc50v1.1</w:t>
      </w:r>
    </w:p>
    <w:p w:rsidRPr="005C0EBF" w:rsidR="003D5298" w:rsidP="003D5298" w:rsidRDefault="003D5298" w14:paraId="0718066E" w14:textId="77777777">
      <w:pPr>
        <w:jc w:val="both"/>
        <w:rPr>
          <w:lang w:val="es-EC"/>
        </w:rPr>
      </w:pPr>
      <w:r w:rsidRPr="005C0EBF">
        <w:rPr>
          <w:rFonts w:eastAsia="Calibri"/>
          <w:lang w:val="es-EC"/>
        </w:rPr>
        <w:t>a) Descripción: El sistema permitirá asignar un vendedor a un caso de servicio técnico, identificándolo por su nombre.</w:t>
      </w:r>
    </w:p>
    <w:p w:rsidRPr="005C0EBF" w:rsidR="003D5298" w:rsidP="003D5298" w:rsidRDefault="003D5298" w14:paraId="3FBB636E" w14:textId="56AD4C66">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12E25904" w14:textId="5D635C43">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07DB111" w14:textId="7BC03FEC">
      <w:pPr>
        <w:jc w:val="both"/>
        <w:rPr>
          <w:lang w:val="es-EC"/>
        </w:rPr>
      </w:pPr>
      <w:r w:rsidRPr="005C0EBF">
        <w:rPr>
          <w:rFonts w:eastAsia="Calibri"/>
          <w:lang w:val="es-EC"/>
        </w:rPr>
        <w:t xml:space="preserve">d) </w:t>
      </w:r>
      <w:r w:rsidR="00AA2630">
        <w:rPr>
          <w:rFonts w:eastAsia="Calibri"/>
          <w:lang w:val="es-EC"/>
        </w:rPr>
        <w:t>Estabilidad: Baja</w:t>
      </w:r>
    </w:p>
    <w:p w:rsidRPr="005C0EBF" w:rsidR="003D5298" w:rsidP="003D5298" w:rsidRDefault="003D5298" w14:paraId="40FE9F02" w14:textId="77777777">
      <w:pPr>
        <w:jc w:val="both"/>
        <w:rPr>
          <w:lang w:val="es-EC"/>
        </w:rPr>
      </w:pPr>
      <w:r w:rsidRPr="005C0EBF">
        <w:rPr>
          <w:rFonts w:eastAsia="Calibri"/>
          <w:lang w:val="es-EC"/>
        </w:rPr>
        <w:t>e) Origen:  Empleada de la mesa de servicios - Sra. Cristina Flores</w:t>
      </w:r>
    </w:p>
    <w:p w:rsidR="003D5298" w:rsidP="003D5298" w:rsidRDefault="003D5298" w14:paraId="0326F4A9" w14:textId="77777777">
      <w:pPr>
        <w:jc w:val="both"/>
      </w:pPr>
      <w:r w:rsidRPr="645AFC59">
        <w:rPr>
          <w:rFonts w:eastAsia="Calibri"/>
        </w:rPr>
        <w:t>f) Entradas:</w:t>
      </w:r>
    </w:p>
    <w:p w:rsidRPr="00A61907" w:rsidR="003D5298" w:rsidP="00AA2630" w:rsidRDefault="003D5298" w14:paraId="08849E36" w14:textId="77777777">
      <w:pPr>
        <w:pStyle w:val="ListParagraph"/>
        <w:widowControl/>
        <w:numPr>
          <w:ilvl w:val="0"/>
          <w:numId w:val="84"/>
        </w:numPr>
        <w:spacing w:after="160" w:line="259" w:lineRule="auto"/>
        <w:jc w:val="both"/>
      </w:pPr>
      <w:r w:rsidRPr="645AFC59">
        <w:rPr>
          <w:rFonts w:eastAsia="Calibri"/>
        </w:rPr>
        <w:t>Nombre</w:t>
      </w:r>
      <w:r>
        <w:rPr>
          <w:rFonts w:eastAsia="Calibri"/>
        </w:rPr>
        <w:t>:</w:t>
      </w:r>
      <w:r w:rsidRPr="00103AC6">
        <w:t xml:space="preserve"> </w:t>
      </w:r>
      <w:r w:rsidRPr="00103AC6">
        <w:rPr>
          <w:rFonts w:eastAsia="Calibri"/>
        </w:rPr>
        <w:t>cadena de caracteres que contenga hasta 128 caracteres entre letras y espacios.</w:t>
      </w:r>
    </w:p>
    <w:p w:rsidRPr="005C0EBF" w:rsidR="003D5298" w:rsidP="003D5298" w:rsidRDefault="003D5298" w14:paraId="62B6348A" w14:textId="77777777">
      <w:pPr>
        <w:jc w:val="both"/>
        <w:rPr>
          <w:lang w:val="es-EC"/>
        </w:rPr>
      </w:pPr>
      <w:r w:rsidRPr="005C0EBF">
        <w:rPr>
          <w:rFonts w:eastAsia="Calibri"/>
          <w:lang w:val="es-EC"/>
        </w:rPr>
        <w:t>g) Proceso:</w:t>
      </w:r>
    </w:p>
    <w:p w:rsidRPr="005C0EBF" w:rsidR="003D5298" w:rsidP="003D5298" w:rsidRDefault="003D5298" w14:paraId="030A8870" w14:textId="77777777">
      <w:pPr>
        <w:ind w:left="708"/>
        <w:jc w:val="both"/>
        <w:rPr>
          <w:rFonts w:eastAsia="Calibri"/>
          <w:lang w:val="es-EC"/>
        </w:rPr>
      </w:pPr>
      <w:r w:rsidRPr="005C0EBF">
        <w:rPr>
          <w:rFonts w:eastAsia="Calibri"/>
          <w:lang w:val="es-EC"/>
        </w:rPr>
        <w:t>La persona encargada de la mesa de servicios selecciona un vendedor en función de su tipo y nombre para asociarlo al nuevo caso de servicio técnico que se está registrando.</w:t>
      </w:r>
    </w:p>
    <w:p w:rsidR="003D5298" w:rsidP="003D5298" w:rsidRDefault="003D5298" w14:paraId="4620F3F9" w14:textId="6733F201">
      <w:pPr>
        <w:jc w:val="both"/>
      </w:pPr>
      <w:r w:rsidRPr="645AFC59">
        <w:rPr>
          <w:rFonts w:eastAsia="Calibri"/>
        </w:rPr>
        <w:t xml:space="preserve">h) </w:t>
      </w:r>
      <w:r w:rsidR="00AA2630">
        <w:rPr>
          <w:rFonts w:eastAsia="Calibri"/>
        </w:rPr>
        <w:t>Salidas:</w:t>
      </w:r>
    </w:p>
    <w:p w:rsidRPr="00D425FB" w:rsidR="003D5298" w:rsidP="00AA2630" w:rsidRDefault="003D5298" w14:paraId="793C75A4" w14:textId="77777777">
      <w:pPr>
        <w:pStyle w:val="ListParagraph"/>
        <w:widowControl/>
        <w:numPr>
          <w:ilvl w:val="0"/>
          <w:numId w:val="141"/>
        </w:numPr>
        <w:spacing w:after="160" w:line="259" w:lineRule="auto"/>
        <w:jc w:val="both"/>
      </w:pPr>
      <w:r w:rsidRPr="64FD3239">
        <w:t>Vendedor seleccionado.</w:t>
      </w:r>
    </w:p>
    <w:p w:rsidR="003D5298" w:rsidP="003D5298" w:rsidRDefault="003D5298" w14:paraId="1F7A11C9" w14:textId="77777777">
      <w:pPr>
        <w:jc w:val="both"/>
      </w:pPr>
      <w:r w:rsidRPr="645AFC59">
        <w:t>rc51v1.1</w:t>
      </w:r>
    </w:p>
    <w:p w:rsidRPr="005C0EBF" w:rsidR="003D5298" w:rsidP="003D5298" w:rsidRDefault="003D5298" w14:paraId="29091394" w14:textId="77777777">
      <w:pPr>
        <w:jc w:val="both"/>
        <w:rPr>
          <w:lang w:val="es-EC"/>
        </w:rPr>
      </w:pPr>
      <w:r w:rsidRPr="005C0EBF">
        <w:rPr>
          <w:rFonts w:eastAsia="Calibri"/>
          <w:lang w:val="es-EC"/>
        </w:rPr>
        <w:t>a) Descripción: El sistema permitirá asignar el estado de "facturado" a un caso de servicio técnico que se encuentra en el estado de "Por facturar".</w:t>
      </w:r>
    </w:p>
    <w:p w:rsidRPr="005C0EBF" w:rsidR="003D5298" w:rsidP="003D5298" w:rsidRDefault="003D5298" w14:paraId="5C40DA26" w14:textId="55CDFB48">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3EFDC549" w14:textId="2B063C8E">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2886676C" w14:textId="120C6750">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473A7546"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8B1CC82" w14:textId="77777777">
      <w:pPr>
        <w:jc w:val="both"/>
      </w:pPr>
      <w:r w:rsidRPr="645AFC59">
        <w:rPr>
          <w:rFonts w:eastAsia="Calibri"/>
        </w:rPr>
        <w:t>f) Entradas:</w:t>
      </w:r>
    </w:p>
    <w:p w:rsidRPr="0004335B" w:rsidR="003D5298" w:rsidP="00AA2630" w:rsidRDefault="003D5298" w14:paraId="47FF550B" w14:textId="77777777">
      <w:pPr>
        <w:pStyle w:val="ListParagraph"/>
        <w:widowControl/>
        <w:numPr>
          <w:ilvl w:val="0"/>
          <w:numId w:val="84"/>
        </w:numPr>
        <w:spacing w:after="160" w:line="259" w:lineRule="auto"/>
        <w:jc w:val="both"/>
      </w:pPr>
      <w:r w:rsidRPr="645AFC59">
        <w:rPr>
          <w:rFonts w:eastAsia="Calibri"/>
        </w:rPr>
        <w:t>Estado</w:t>
      </w:r>
      <w:r>
        <w:rPr>
          <w:rFonts w:eastAsia="Calibri"/>
        </w:rPr>
        <w:t xml:space="preserve"> del </w:t>
      </w:r>
      <w:r w:rsidRPr="645AFC59">
        <w:rPr>
          <w:rFonts w:eastAsia="Calibri"/>
        </w:rPr>
        <w:t>caso de servicio técnico</w:t>
      </w:r>
      <w:r>
        <w:rPr>
          <w:rFonts w:eastAsia="Calibri"/>
        </w:rPr>
        <w:t>.</w:t>
      </w:r>
    </w:p>
    <w:p w:rsidRPr="005C0EBF" w:rsidR="003D5298" w:rsidP="003D5298" w:rsidRDefault="003D5298" w14:paraId="296E5B38" w14:textId="77777777">
      <w:pPr>
        <w:jc w:val="both"/>
        <w:rPr>
          <w:lang w:val="es-EC"/>
        </w:rPr>
      </w:pPr>
      <w:r w:rsidRPr="005C0EBF">
        <w:rPr>
          <w:rFonts w:eastAsia="Calibri"/>
          <w:lang w:val="es-EC"/>
        </w:rPr>
        <w:t>g) Proceso:</w:t>
      </w:r>
    </w:p>
    <w:p w:rsidRPr="005C0EBF" w:rsidR="003D5298" w:rsidP="003D5298" w:rsidRDefault="003D5298" w14:paraId="09AE2D1E" w14:textId="77777777">
      <w:pPr>
        <w:ind w:left="708"/>
        <w:jc w:val="both"/>
        <w:rPr>
          <w:rFonts w:eastAsia="Calibri"/>
          <w:lang w:val="es-EC"/>
        </w:rPr>
      </w:pPr>
      <w:r w:rsidRPr="005C0EBF">
        <w:rPr>
          <w:rFonts w:eastAsia="Calibri"/>
          <w:lang w:val="es-EC"/>
        </w:rPr>
        <w:t>La persona encargada de la mesa de servicios busca un caso e ingresa el número de factura que está relacionado a él y hace clic en el botón “Finalizar” emitiendo el mensaje “Caso Facturado”, con lo cual el estado del caso pasará a ser “Facturado”.</w:t>
      </w:r>
    </w:p>
    <w:p w:rsidR="003D5298" w:rsidP="003D5298" w:rsidRDefault="003D5298" w14:paraId="7A058D18" w14:textId="4EE1404D">
      <w:pPr>
        <w:jc w:val="both"/>
      </w:pPr>
      <w:r w:rsidRPr="645AFC59">
        <w:rPr>
          <w:rFonts w:eastAsia="Calibri"/>
        </w:rPr>
        <w:t xml:space="preserve">h) </w:t>
      </w:r>
      <w:r w:rsidR="00AA2630">
        <w:rPr>
          <w:rFonts w:eastAsia="Calibri"/>
        </w:rPr>
        <w:t>Salidas:</w:t>
      </w:r>
    </w:p>
    <w:p w:rsidRPr="00D425FB" w:rsidR="003D5298" w:rsidP="00AA2630" w:rsidRDefault="003D5298" w14:paraId="4202D093" w14:textId="77777777">
      <w:pPr>
        <w:pStyle w:val="ListParagraph"/>
        <w:widowControl/>
        <w:numPr>
          <w:ilvl w:val="0"/>
          <w:numId w:val="140"/>
        </w:numPr>
        <w:spacing w:after="160" w:line="259" w:lineRule="auto"/>
        <w:jc w:val="both"/>
        <w:rPr>
          <w:rFonts w:eastAsiaTheme="minorHAnsi"/>
        </w:rPr>
      </w:pPr>
      <w:r w:rsidRPr="64FD3239">
        <w:t>Caso facturado</w:t>
      </w:r>
    </w:p>
    <w:p w:rsidR="003D5298" w:rsidP="003D5298" w:rsidRDefault="003D5298" w14:paraId="01085ED0" w14:textId="77777777">
      <w:pPr>
        <w:jc w:val="both"/>
      </w:pPr>
      <w:r w:rsidRPr="645AFC59">
        <w:t>rc52v1.1</w:t>
      </w:r>
    </w:p>
    <w:p w:rsidRPr="005C0EBF" w:rsidR="003D5298" w:rsidP="003D5298" w:rsidRDefault="003D5298" w14:paraId="392A0903" w14:textId="77777777">
      <w:pPr>
        <w:jc w:val="both"/>
        <w:rPr>
          <w:lang w:val="es-EC"/>
        </w:rPr>
      </w:pPr>
      <w:r w:rsidRPr="005C0EBF">
        <w:rPr>
          <w:rFonts w:eastAsia="Calibri"/>
          <w:lang w:val="es-EC"/>
        </w:rPr>
        <w:t>a) Descripción: El sistema desplegará una plataforma de correo electrónico al cambiar del estado del caso de "Por finalizar" a "Finalizado".</w:t>
      </w:r>
    </w:p>
    <w:p w:rsidRPr="005C0EBF" w:rsidR="003D5298" w:rsidP="003D5298" w:rsidRDefault="003D5298" w14:paraId="1CA87B74" w14:textId="2F17C35D">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0694DB66" w14:textId="2C978BE9">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17B18BC2" w14:textId="437F3367">
      <w:pPr>
        <w:jc w:val="both"/>
        <w:rPr>
          <w:lang w:val="es-EC"/>
        </w:rPr>
      </w:pPr>
      <w:r w:rsidRPr="005C0EBF">
        <w:rPr>
          <w:rFonts w:eastAsia="Calibri"/>
          <w:lang w:val="es-EC"/>
        </w:rPr>
        <w:t xml:space="preserve">d) </w:t>
      </w:r>
      <w:r w:rsidR="00AA2630">
        <w:rPr>
          <w:rFonts w:eastAsia="Calibri"/>
          <w:lang w:val="es-EC"/>
        </w:rPr>
        <w:t>Estabilidad: Baja</w:t>
      </w:r>
    </w:p>
    <w:p w:rsidR="003D5298" w:rsidP="003D5298" w:rsidRDefault="003D5298" w14:paraId="114B51B1"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1189C055" w14:textId="77777777">
      <w:pPr>
        <w:jc w:val="both"/>
      </w:pPr>
      <w:r w:rsidRPr="645AFC59">
        <w:rPr>
          <w:rFonts w:eastAsia="Calibri"/>
        </w:rPr>
        <w:t>f) Entradas:</w:t>
      </w:r>
    </w:p>
    <w:p w:rsidRPr="00086297" w:rsidR="003D5298" w:rsidP="00AA2630" w:rsidRDefault="003D5298" w14:paraId="6CA425DD" w14:textId="77777777">
      <w:pPr>
        <w:pStyle w:val="ListParagraph"/>
        <w:widowControl/>
        <w:numPr>
          <w:ilvl w:val="0"/>
          <w:numId w:val="84"/>
        </w:numPr>
        <w:spacing w:after="160" w:line="259" w:lineRule="auto"/>
        <w:jc w:val="both"/>
      </w:pPr>
      <w:r w:rsidRPr="645AFC59">
        <w:rPr>
          <w:rFonts w:eastAsia="Calibri"/>
        </w:rPr>
        <w:t>Estado del caso</w:t>
      </w:r>
      <w:r>
        <w:rPr>
          <w:rFonts w:eastAsia="Calibri"/>
        </w:rPr>
        <w:t>.</w:t>
      </w:r>
    </w:p>
    <w:p w:rsidR="003D5298" w:rsidP="003D5298" w:rsidRDefault="003D5298" w14:paraId="704D76D5" w14:textId="77777777">
      <w:pPr>
        <w:jc w:val="both"/>
      </w:pPr>
      <w:r w:rsidRPr="645AFC59">
        <w:rPr>
          <w:rFonts w:eastAsia="Calibri"/>
        </w:rPr>
        <w:t>g) Proceso:</w:t>
      </w:r>
    </w:p>
    <w:p w:rsidRPr="005C0EBF" w:rsidR="003D5298" w:rsidP="003D5298" w:rsidRDefault="003D5298" w14:paraId="66D4CAC7" w14:textId="77777777">
      <w:pPr>
        <w:ind w:left="708"/>
        <w:jc w:val="both"/>
        <w:rPr>
          <w:lang w:val="es-EC"/>
        </w:rPr>
      </w:pPr>
      <w:r w:rsidRPr="005C0EBF">
        <w:rPr>
          <w:rFonts w:eastAsia="Calibri"/>
          <w:lang w:val="es-EC"/>
        </w:rPr>
        <w:t>Luego de que la persona encargada de la mesa de servicio técnico haya finalizado el caso servicio técnico, se le despliega la plataforma de correo electrónico para que inicie sesión y pueda utilizarla en función de lo que necesita.</w:t>
      </w:r>
    </w:p>
    <w:p w:rsidR="003D5298" w:rsidP="003D5298" w:rsidRDefault="003D5298" w14:paraId="0C7428CF" w14:textId="0BFABE11">
      <w:pPr>
        <w:jc w:val="both"/>
      </w:pPr>
      <w:r w:rsidRPr="6A1F4EA1">
        <w:rPr>
          <w:rFonts w:eastAsia="Calibri"/>
        </w:rPr>
        <w:t xml:space="preserve">h) </w:t>
      </w:r>
      <w:r w:rsidR="00AA2630">
        <w:rPr>
          <w:rFonts w:eastAsia="Calibri"/>
        </w:rPr>
        <w:t>Salidas:</w:t>
      </w:r>
    </w:p>
    <w:p w:rsidRPr="00D425FB" w:rsidR="003D5298" w:rsidP="00AA2630" w:rsidRDefault="003D5298" w14:paraId="5F4E51FB" w14:textId="77777777">
      <w:pPr>
        <w:pStyle w:val="ListParagraph"/>
        <w:widowControl/>
        <w:numPr>
          <w:ilvl w:val="0"/>
          <w:numId w:val="142"/>
        </w:numPr>
        <w:spacing w:after="160" w:line="259" w:lineRule="auto"/>
        <w:jc w:val="both"/>
      </w:pPr>
      <w:r w:rsidRPr="6A1F4EA1">
        <w:rPr>
          <w:rFonts w:eastAsia="Calibri"/>
        </w:rPr>
        <w:t>Plataforma de correo electrónico.</w:t>
      </w:r>
    </w:p>
    <w:p w:rsidR="003D5298" w:rsidP="00291F8E" w:rsidRDefault="003D5298" w14:paraId="5AAC00A5" w14:textId="77777777">
      <w:pPr>
        <w:pStyle w:val="ListParagraph"/>
        <w:widowControl/>
        <w:numPr>
          <w:ilvl w:val="2"/>
          <w:numId w:val="4"/>
        </w:numPr>
        <w:spacing w:after="160" w:line="259" w:lineRule="auto"/>
        <w:jc w:val="both"/>
      </w:pPr>
      <w:r>
        <w:t>Módulo de Estadística</w:t>
      </w:r>
    </w:p>
    <w:p w:rsidR="003D5298" w:rsidP="003D5298" w:rsidRDefault="003D5298" w14:paraId="13A19A74" w14:textId="77777777">
      <w:pPr>
        <w:jc w:val="both"/>
      </w:pPr>
      <w:r w:rsidRPr="645AFC59">
        <w:t>re1v1.0</w:t>
      </w:r>
    </w:p>
    <w:p w:rsidRPr="005C0EBF" w:rsidR="003D5298" w:rsidP="003D5298" w:rsidRDefault="003D5298" w14:paraId="39AF05D2" w14:textId="77777777">
      <w:pPr>
        <w:jc w:val="both"/>
        <w:rPr>
          <w:lang w:val="es-EC"/>
        </w:rPr>
      </w:pPr>
      <w:r w:rsidRPr="005C0EBF">
        <w:rPr>
          <w:rFonts w:eastAsia="Calibri"/>
          <w:lang w:val="es-EC"/>
        </w:rPr>
        <w:t xml:space="preserve">a) Descripción: El sistema permitirá generar un informe de los casos de servicio técnico atendidos en un intervalo de tiempo, posterior a la ficha inicial.  </w:t>
      </w:r>
    </w:p>
    <w:p w:rsidRPr="005C0EBF" w:rsidR="003D5298" w:rsidP="003D5298" w:rsidRDefault="003D5298" w14:paraId="0A7F0D2D" w14:textId="155E3A8A">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4729408D" w14:textId="2C01E627">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149E4CD3" w14:textId="495A964E">
      <w:pPr>
        <w:jc w:val="both"/>
        <w:rPr>
          <w:lang w:val="es-EC"/>
        </w:rPr>
      </w:pPr>
      <w:r w:rsidRPr="005C0EBF">
        <w:rPr>
          <w:rFonts w:eastAsia="Calibri"/>
          <w:lang w:val="es-EC"/>
        </w:rPr>
        <w:t xml:space="preserve">d) </w:t>
      </w:r>
      <w:r w:rsidR="00AA2630">
        <w:rPr>
          <w:rFonts w:eastAsia="Calibri"/>
          <w:lang w:val="es-EC"/>
        </w:rPr>
        <w:t>Estabilidad: Alta</w:t>
      </w:r>
    </w:p>
    <w:p w:rsidRPr="005C0EBF" w:rsidR="003D5298" w:rsidP="003D5298" w:rsidRDefault="003D5298" w14:paraId="17F5E7D6" w14:textId="77777777">
      <w:pPr>
        <w:jc w:val="both"/>
        <w:rPr>
          <w:lang w:val="es-EC"/>
        </w:rPr>
      </w:pPr>
      <w:r w:rsidRPr="005C0EBF">
        <w:rPr>
          <w:rFonts w:eastAsia="Calibri"/>
          <w:lang w:val="es-EC"/>
        </w:rPr>
        <w:t>e) Origen:  Empleada de la mesa de servicios - Sra. Cristina Flores</w:t>
      </w:r>
    </w:p>
    <w:p w:rsidR="003D5298" w:rsidP="003D5298" w:rsidRDefault="003D5298" w14:paraId="4FCBC486" w14:textId="77777777">
      <w:pPr>
        <w:jc w:val="both"/>
      </w:pPr>
      <w:r w:rsidRPr="645AFC59">
        <w:rPr>
          <w:rFonts w:eastAsia="Calibri"/>
        </w:rPr>
        <w:t>f) Entradas:</w:t>
      </w:r>
    </w:p>
    <w:p w:rsidRPr="00632DD0" w:rsidR="003D5298" w:rsidP="00AA2630" w:rsidRDefault="003D5298" w14:paraId="573F22F8" w14:textId="77777777">
      <w:pPr>
        <w:pStyle w:val="ListParagraph"/>
        <w:widowControl/>
        <w:numPr>
          <w:ilvl w:val="0"/>
          <w:numId w:val="84"/>
        </w:numPr>
        <w:spacing w:after="160" w:line="259" w:lineRule="auto"/>
        <w:jc w:val="both"/>
      </w:pPr>
      <w:r w:rsidRPr="645AFC59">
        <w:rPr>
          <w:rFonts w:eastAsia="Calibri"/>
        </w:rPr>
        <w:t>Informe de los casos de servicio técnico</w:t>
      </w:r>
      <w:r>
        <w:rPr>
          <w:rFonts w:eastAsia="Calibri"/>
        </w:rPr>
        <w:t>:</w:t>
      </w:r>
      <w:r w:rsidRPr="645AFC59">
        <w:rPr>
          <w:rFonts w:eastAsia="Calibri"/>
        </w:rPr>
        <w:t xml:space="preserve"> fecha inicial</w:t>
      </w:r>
      <w:r>
        <w:rPr>
          <w:rFonts w:eastAsia="Calibri"/>
        </w:rPr>
        <w:t>,</w:t>
      </w:r>
      <w:r w:rsidRPr="645AFC59">
        <w:rPr>
          <w:rFonts w:eastAsia="Calibri"/>
        </w:rPr>
        <w:t xml:space="preserve"> fecha final</w:t>
      </w:r>
      <w:r>
        <w:rPr>
          <w:rFonts w:eastAsia="Calibri"/>
        </w:rPr>
        <w:t>.</w:t>
      </w:r>
    </w:p>
    <w:p w:rsidRPr="005C0EBF" w:rsidR="003D5298" w:rsidP="003D5298" w:rsidRDefault="003D5298" w14:paraId="2C2D5937" w14:textId="77777777">
      <w:pPr>
        <w:jc w:val="both"/>
        <w:rPr>
          <w:lang w:val="es-EC"/>
        </w:rPr>
      </w:pPr>
      <w:r w:rsidRPr="005C0EBF">
        <w:rPr>
          <w:rFonts w:eastAsia="Calibri"/>
          <w:lang w:val="es-EC"/>
        </w:rPr>
        <w:t>g) Proceso:</w:t>
      </w:r>
    </w:p>
    <w:p w:rsidRPr="005C0EBF" w:rsidR="003D5298" w:rsidP="003D5298" w:rsidRDefault="003D5298" w14:paraId="62C453A4" w14:textId="77777777">
      <w:pPr>
        <w:ind w:left="708"/>
        <w:jc w:val="both"/>
        <w:rPr>
          <w:rFonts w:eastAsia="Calibri"/>
          <w:lang w:val="es-EC"/>
        </w:rPr>
      </w:pPr>
      <w:r w:rsidRPr="005C0EBF">
        <w:rPr>
          <w:rFonts w:eastAsia="Calibri"/>
          <w:lang w:val="es-EC"/>
        </w:rPr>
        <w:t>La persona de la mesa de servicios ingresará la fecha de inicio y la fecha de fin dentro del rango limitado, posteriormente da clic en aceptar, el sistema verifica que las fecha sean correctas y generará el informe de los casos.</w:t>
      </w:r>
    </w:p>
    <w:p w:rsidR="003D5298" w:rsidP="003D5298" w:rsidRDefault="003D5298" w14:paraId="20C9B16B" w14:textId="7C0F1F40">
      <w:pPr>
        <w:jc w:val="both"/>
      </w:pPr>
      <w:r w:rsidRPr="645AFC59">
        <w:rPr>
          <w:rFonts w:eastAsia="Calibri"/>
        </w:rPr>
        <w:t xml:space="preserve">h) </w:t>
      </w:r>
      <w:r w:rsidR="00AA2630">
        <w:rPr>
          <w:rFonts w:eastAsia="Calibri"/>
        </w:rPr>
        <w:t>Salidas:</w:t>
      </w:r>
    </w:p>
    <w:p w:rsidRPr="00FE264F" w:rsidR="003D5298" w:rsidP="00AA2630" w:rsidRDefault="003D5298" w14:paraId="74A80C7E" w14:textId="77777777">
      <w:pPr>
        <w:pStyle w:val="ListParagraph"/>
        <w:widowControl/>
        <w:numPr>
          <w:ilvl w:val="0"/>
          <w:numId w:val="84"/>
        </w:numPr>
        <w:spacing w:after="160" w:line="259" w:lineRule="auto"/>
        <w:jc w:val="both"/>
      </w:pPr>
      <w:r>
        <w:t>Si las fechas están dentro del rango de operación el sistema genera un informa de los casos.</w:t>
      </w:r>
    </w:p>
    <w:p w:rsidRPr="005C0EBF" w:rsidR="003D5298" w:rsidP="003D5298" w:rsidRDefault="003D5298" w14:paraId="6DF42792" w14:textId="77777777">
      <w:pPr>
        <w:jc w:val="both"/>
        <w:rPr>
          <w:lang w:val="es-EC"/>
        </w:rPr>
      </w:pPr>
      <w:r w:rsidRPr="005C0EBF">
        <w:rPr>
          <w:lang w:val="es-EC"/>
        </w:rPr>
        <w:t>re2v1.0</w:t>
      </w:r>
    </w:p>
    <w:p w:rsidRPr="005C0EBF" w:rsidR="003D5298" w:rsidP="003D5298" w:rsidRDefault="003D5298" w14:paraId="4A9EF829" w14:textId="77777777">
      <w:pPr>
        <w:jc w:val="both"/>
        <w:rPr>
          <w:lang w:val="es-EC"/>
        </w:rPr>
      </w:pPr>
      <w:r w:rsidRPr="005C0EBF">
        <w:rPr>
          <w:rFonts w:eastAsia="Calibri"/>
          <w:lang w:val="es-EC"/>
        </w:rPr>
        <w:t>a) Descripción: El sistema permitirá mostrar los productos utilizados en un caso de servicio técnico, identificándolo mediante el número de caso.</w:t>
      </w:r>
    </w:p>
    <w:p w:rsidRPr="005C0EBF" w:rsidR="003D5298" w:rsidP="003D5298" w:rsidRDefault="003D5298" w14:paraId="4FA31AEE" w14:textId="09FEE7C2">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3F4CF4BA" w14:textId="44252EB2">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06555C5D" w14:textId="7B9974FF">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13C518A1"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B4E9ED9" w14:textId="77777777">
      <w:pPr>
        <w:jc w:val="both"/>
      </w:pPr>
      <w:r w:rsidRPr="645AFC59">
        <w:rPr>
          <w:rFonts w:eastAsia="Calibri"/>
        </w:rPr>
        <w:t>f) Entradas:</w:t>
      </w:r>
    </w:p>
    <w:p w:rsidRPr="002E12FB" w:rsidR="003D5298" w:rsidP="00AA2630" w:rsidRDefault="003D5298" w14:paraId="6230B3CF" w14:textId="77777777">
      <w:pPr>
        <w:pStyle w:val="ListParagraph"/>
        <w:widowControl/>
        <w:numPr>
          <w:ilvl w:val="0"/>
          <w:numId w:val="84"/>
        </w:numPr>
        <w:spacing w:after="160" w:line="259" w:lineRule="auto"/>
        <w:jc w:val="both"/>
      </w:pPr>
      <w:r w:rsidRPr="645AFC59">
        <w:rPr>
          <w:rFonts w:eastAsia="Calibri"/>
        </w:rPr>
        <w:t>Número de caso</w:t>
      </w:r>
      <w:r>
        <w:rPr>
          <w:rFonts w:eastAsia="Calibri"/>
        </w:rPr>
        <w:t>.</w:t>
      </w:r>
    </w:p>
    <w:p w:rsidR="003D5298" w:rsidP="003D5298" w:rsidRDefault="003D5298" w14:paraId="016F0942" w14:textId="77777777">
      <w:pPr>
        <w:jc w:val="both"/>
      </w:pPr>
      <w:r w:rsidRPr="645AFC59">
        <w:rPr>
          <w:rFonts w:eastAsia="Calibri"/>
        </w:rPr>
        <w:t>g) Proceso:</w:t>
      </w:r>
    </w:p>
    <w:p w:rsidRPr="005C0EBF" w:rsidR="003D5298" w:rsidP="003D5298" w:rsidRDefault="003D5298" w14:paraId="1BC2E286" w14:textId="77777777">
      <w:pPr>
        <w:ind w:left="708"/>
        <w:jc w:val="both"/>
        <w:rPr>
          <w:rFonts w:eastAsia="Calibri"/>
          <w:lang w:val="es-EC"/>
        </w:rPr>
      </w:pPr>
      <w:r w:rsidRPr="005C0EBF">
        <w:rPr>
          <w:rFonts w:eastAsia="Calibri"/>
          <w:lang w:val="es-EC"/>
        </w:rPr>
        <w:t>El gerente de Redinco  ingresará un numero de caso, el sistema mostrará los productos usados en ese caso de servicio técnico. El gerente de Redinco  ingresará un número de caso, el sistema mostrará los productos usados en ese caso de servicio técnico.</w:t>
      </w:r>
    </w:p>
    <w:p w:rsidR="003D5298" w:rsidP="003D5298" w:rsidRDefault="003D5298" w14:paraId="1E78F557" w14:textId="7D407FC0">
      <w:pPr>
        <w:jc w:val="both"/>
      </w:pPr>
      <w:r w:rsidRPr="645AFC59">
        <w:rPr>
          <w:rFonts w:eastAsia="Calibri"/>
        </w:rPr>
        <w:t xml:space="preserve">h) </w:t>
      </w:r>
      <w:r w:rsidR="00AA2630">
        <w:rPr>
          <w:rFonts w:eastAsia="Calibri"/>
        </w:rPr>
        <w:t>Salidas:</w:t>
      </w:r>
    </w:p>
    <w:p w:rsidRPr="00FE264F" w:rsidR="003D5298" w:rsidP="00AA2630" w:rsidRDefault="003D5298" w14:paraId="2168D499" w14:textId="77777777">
      <w:pPr>
        <w:pStyle w:val="ListParagraph"/>
        <w:widowControl/>
        <w:numPr>
          <w:ilvl w:val="0"/>
          <w:numId w:val="84"/>
        </w:numPr>
        <w:spacing w:after="160" w:line="259" w:lineRule="auto"/>
        <w:jc w:val="both"/>
      </w:pPr>
      <w:r w:rsidRPr="2176BA71">
        <w:t>Si</w:t>
      </w:r>
      <w:r>
        <w:t xml:space="preserve"> el número de caso </w:t>
      </w:r>
      <w:r w:rsidRPr="2176BA71">
        <w:t>de servicio técnico</w:t>
      </w:r>
      <w:r>
        <w:t xml:space="preserve"> existe el sistema mostrará los productos usados </w:t>
      </w:r>
      <w:r w:rsidRPr="2176BA71">
        <w:t>en un caso de servicio técnico</w:t>
      </w:r>
      <w:r>
        <w:t>.</w:t>
      </w:r>
    </w:p>
    <w:p w:rsidRPr="005C0EBF" w:rsidR="003D5298" w:rsidP="003D5298" w:rsidRDefault="003D5298" w14:paraId="4DB0C670" w14:textId="77777777">
      <w:pPr>
        <w:jc w:val="both"/>
        <w:rPr>
          <w:lang w:val="es-EC"/>
        </w:rPr>
      </w:pPr>
      <w:r w:rsidRPr="005C0EBF">
        <w:rPr>
          <w:lang w:val="es-EC"/>
        </w:rPr>
        <w:t>re3v1.0</w:t>
      </w:r>
    </w:p>
    <w:p w:rsidRPr="005C0EBF" w:rsidR="003D5298" w:rsidP="003D5298" w:rsidRDefault="003D5298" w14:paraId="11B99882" w14:textId="77777777">
      <w:pPr>
        <w:jc w:val="both"/>
        <w:rPr>
          <w:lang w:val="es-EC"/>
        </w:rPr>
      </w:pPr>
      <w:r w:rsidRPr="005C0EBF">
        <w:rPr>
          <w:rFonts w:eastAsia="Calibri"/>
          <w:lang w:val="es-EC"/>
        </w:rPr>
        <w:t>a) Descripción: El sistema permitirá mostrar los productos utilizados en un caso de servicio técnico, identificándolo mediante el cliente.</w:t>
      </w:r>
    </w:p>
    <w:p w:rsidRPr="005C0EBF" w:rsidR="003D5298" w:rsidP="003D5298" w:rsidRDefault="003D5298" w14:paraId="181C7EE8" w14:textId="1177F93A">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183D4F4B" w14:textId="19C99218">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0317AEE4" w14:textId="7778EC9B">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3E9D0E9C"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A464FD7" w14:textId="77777777">
      <w:pPr>
        <w:jc w:val="both"/>
      </w:pPr>
      <w:r w:rsidRPr="645AFC59">
        <w:rPr>
          <w:rFonts w:eastAsia="Calibri"/>
        </w:rPr>
        <w:t>f) Entradas:</w:t>
      </w:r>
    </w:p>
    <w:p w:rsidRPr="008522BF" w:rsidR="003D5298" w:rsidP="00AA2630" w:rsidRDefault="003D5298" w14:paraId="6671BB6D" w14:textId="77777777">
      <w:pPr>
        <w:pStyle w:val="ListParagraph"/>
        <w:widowControl/>
        <w:numPr>
          <w:ilvl w:val="0"/>
          <w:numId w:val="84"/>
        </w:numPr>
        <w:spacing w:after="160" w:line="259" w:lineRule="auto"/>
        <w:jc w:val="both"/>
      </w:pPr>
      <w:r w:rsidRPr="645AFC59">
        <w:rPr>
          <w:rFonts w:eastAsia="Calibri"/>
        </w:rPr>
        <w:t>Cliente</w:t>
      </w:r>
      <w:r>
        <w:rPr>
          <w:rFonts w:eastAsia="Calibri"/>
        </w:rPr>
        <w:t>.</w:t>
      </w:r>
    </w:p>
    <w:p w:rsidR="003D5298" w:rsidP="003D5298" w:rsidRDefault="003D5298" w14:paraId="34303A03" w14:textId="77777777">
      <w:pPr>
        <w:jc w:val="both"/>
      </w:pPr>
      <w:r w:rsidRPr="645AFC59">
        <w:rPr>
          <w:rFonts w:eastAsia="Calibri"/>
        </w:rPr>
        <w:t>g) Proceso:</w:t>
      </w:r>
    </w:p>
    <w:p w:rsidRPr="005C0EBF" w:rsidR="003D5298" w:rsidP="003D5298" w:rsidRDefault="003D5298" w14:paraId="392E50C5" w14:textId="77777777">
      <w:pPr>
        <w:ind w:left="708"/>
        <w:jc w:val="both"/>
        <w:rPr>
          <w:rFonts w:eastAsia="Calibri"/>
          <w:lang w:val="es-EC"/>
        </w:rPr>
      </w:pPr>
      <w:r w:rsidRPr="005C0EBF">
        <w:rPr>
          <w:rFonts w:eastAsia="Calibri"/>
          <w:lang w:val="es-EC"/>
        </w:rPr>
        <w:t>El gerente de Redinco  ingresará un cliente, el sistema mostrará los productos usados en el caso del cliente.</w:t>
      </w:r>
    </w:p>
    <w:p w:rsidR="003D5298" w:rsidP="003D5298" w:rsidRDefault="003D5298" w14:paraId="40DD5A93" w14:textId="6108C126">
      <w:pPr>
        <w:jc w:val="both"/>
      </w:pPr>
      <w:r w:rsidRPr="645AFC59">
        <w:rPr>
          <w:rFonts w:eastAsia="Calibri"/>
        </w:rPr>
        <w:t xml:space="preserve">h) </w:t>
      </w:r>
      <w:r w:rsidR="00AA2630">
        <w:rPr>
          <w:rFonts w:eastAsia="Calibri"/>
        </w:rPr>
        <w:t>Salidas:</w:t>
      </w:r>
    </w:p>
    <w:p w:rsidRPr="00FE264F" w:rsidR="003D5298" w:rsidP="00AA2630" w:rsidRDefault="003D5298" w14:paraId="06E89E69" w14:textId="77777777">
      <w:pPr>
        <w:pStyle w:val="ListParagraph"/>
        <w:widowControl/>
        <w:numPr>
          <w:ilvl w:val="0"/>
          <w:numId w:val="84"/>
        </w:numPr>
        <w:spacing w:after="160" w:line="259" w:lineRule="auto"/>
        <w:jc w:val="both"/>
      </w:pPr>
      <w:r>
        <w:t xml:space="preserve">Si el cliente tiene casos </w:t>
      </w:r>
      <w:r w:rsidRPr="645AFC59">
        <w:rPr>
          <w:rFonts w:eastAsia="Calibri"/>
        </w:rPr>
        <w:t>de servicio técnico</w:t>
      </w:r>
      <w:r>
        <w:t xml:space="preserve"> existentes el sistema mostrará los productos usados </w:t>
      </w:r>
      <w:r w:rsidRPr="645AFC59">
        <w:rPr>
          <w:rFonts w:eastAsia="Calibri"/>
        </w:rPr>
        <w:t>en un caso de servicio técnico</w:t>
      </w:r>
      <w:r>
        <w:t>.</w:t>
      </w:r>
    </w:p>
    <w:p w:rsidRPr="005C0EBF" w:rsidR="003D5298" w:rsidP="003D5298" w:rsidRDefault="003D5298" w14:paraId="2511CFED" w14:textId="77777777">
      <w:pPr>
        <w:jc w:val="both"/>
        <w:rPr>
          <w:lang w:val="es-EC"/>
        </w:rPr>
      </w:pPr>
      <w:r w:rsidRPr="005C0EBF">
        <w:rPr>
          <w:lang w:val="es-EC"/>
        </w:rPr>
        <w:t>re4v1.0</w:t>
      </w:r>
    </w:p>
    <w:p w:rsidRPr="005C0EBF" w:rsidR="003D5298" w:rsidP="003D5298" w:rsidRDefault="003D5298" w14:paraId="37629043" w14:textId="77777777">
      <w:pPr>
        <w:jc w:val="both"/>
        <w:rPr>
          <w:lang w:val="es-EC"/>
        </w:rPr>
      </w:pPr>
      <w:r w:rsidRPr="005C0EBF">
        <w:rPr>
          <w:rFonts w:eastAsia="Calibri"/>
          <w:lang w:val="es-EC"/>
        </w:rPr>
        <w:t>a) Descripción: El sistema permitirá mostrar los productos utilizados en un caso de servicio técnico, identificándolo mediante la cuenta.</w:t>
      </w:r>
    </w:p>
    <w:p w:rsidRPr="005C0EBF" w:rsidR="003D5298" w:rsidP="003D5298" w:rsidRDefault="003D5298" w14:paraId="5B453A06" w14:textId="30A117B4">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09CFD04D" w14:textId="5A7AC0A5">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0476BE77" w14:textId="01466394">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5A75A050"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6D940908" w14:textId="77777777">
      <w:pPr>
        <w:jc w:val="both"/>
      </w:pPr>
      <w:r w:rsidRPr="645AFC59">
        <w:rPr>
          <w:rFonts w:eastAsia="Calibri"/>
        </w:rPr>
        <w:t>f) Entradas:</w:t>
      </w:r>
    </w:p>
    <w:p w:rsidRPr="002D064A" w:rsidR="003D5298" w:rsidP="00AA2630" w:rsidRDefault="003D5298" w14:paraId="632B6E4B" w14:textId="77777777">
      <w:pPr>
        <w:pStyle w:val="ListParagraph"/>
        <w:widowControl/>
        <w:numPr>
          <w:ilvl w:val="0"/>
          <w:numId w:val="84"/>
        </w:numPr>
        <w:spacing w:after="160" w:line="259" w:lineRule="auto"/>
        <w:jc w:val="both"/>
      </w:pPr>
      <w:r w:rsidRPr="645AFC59">
        <w:rPr>
          <w:rFonts w:eastAsia="Calibri"/>
        </w:rPr>
        <w:t>Cuenta</w:t>
      </w:r>
      <w:r>
        <w:rPr>
          <w:rFonts w:eastAsia="Calibri"/>
        </w:rPr>
        <w:t xml:space="preserve">: </w:t>
      </w:r>
      <w:r w:rsidRPr="009E6232">
        <w:rPr>
          <w:rFonts w:eastAsia="Calibri"/>
        </w:rPr>
        <w:t>cadena de caracteres que contenga hasta 64 caracteres alfanuméricos.</w:t>
      </w:r>
    </w:p>
    <w:p w:rsidRPr="005C0EBF" w:rsidR="003D5298" w:rsidP="003D5298" w:rsidRDefault="003D5298" w14:paraId="14330CCA" w14:textId="77777777">
      <w:pPr>
        <w:jc w:val="both"/>
        <w:rPr>
          <w:lang w:val="es-EC"/>
        </w:rPr>
      </w:pPr>
      <w:r w:rsidRPr="005C0EBF">
        <w:rPr>
          <w:rFonts w:eastAsia="Calibri"/>
          <w:lang w:val="es-EC"/>
        </w:rPr>
        <w:t>g) Proceso:</w:t>
      </w:r>
    </w:p>
    <w:p w:rsidRPr="005C0EBF" w:rsidR="003D5298" w:rsidP="003D5298" w:rsidRDefault="003D5298" w14:paraId="057E572F" w14:textId="77777777">
      <w:pPr>
        <w:ind w:left="708"/>
        <w:jc w:val="both"/>
        <w:rPr>
          <w:rFonts w:eastAsia="Calibri"/>
          <w:lang w:val="es-EC"/>
        </w:rPr>
      </w:pPr>
      <w:r w:rsidRPr="005C0EBF">
        <w:rPr>
          <w:rFonts w:eastAsia="Calibri"/>
          <w:lang w:val="es-EC"/>
        </w:rPr>
        <w:t>El gerente de Redinco  ingresará una cuenta, el sistema mostrará los productos usados en un caso de servicio técnico.</w:t>
      </w:r>
    </w:p>
    <w:p w:rsidR="003D5298" w:rsidP="003D5298" w:rsidRDefault="003D5298" w14:paraId="5AE36995" w14:textId="5750AE92">
      <w:pPr>
        <w:jc w:val="both"/>
      </w:pPr>
      <w:r w:rsidRPr="645AFC59">
        <w:rPr>
          <w:rFonts w:eastAsia="Calibri"/>
        </w:rPr>
        <w:t xml:space="preserve">h) </w:t>
      </w:r>
      <w:r w:rsidR="00AA2630">
        <w:rPr>
          <w:rFonts w:eastAsia="Calibri"/>
        </w:rPr>
        <w:t>Salidas:</w:t>
      </w:r>
    </w:p>
    <w:p w:rsidRPr="00FE264F" w:rsidR="003D5298" w:rsidP="00AA2630" w:rsidRDefault="003D5298" w14:paraId="61566C38" w14:textId="77777777">
      <w:pPr>
        <w:pStyle w:val="ListParagraph"/>
        <w:widowControl/>
        <w:numPr>
          <w:ilvl w:val="0"/>
          <w:numId w:val="84"/>
        </w:numPr>
        <w:spacing w:after="160" w:line="259" w:lineRule="auto"/>
        <w:jc w:val="both"/>
      </w:pPr>
      <w:r>
        <w:t xml:space="preserve">Si la cuenta tiene casos </w:t>
      </w:r>
      <w:r w:rsidRPr="645AFC59">
        <w:rPr>
          <w:rFonts w:eastAsia="Calibri"/>
        </w:rPr>
        <w:t>de servicio técnico</w:t>
      </w:r>
      <w:r>
        <w:t xml:space="preserve"> existentes el sistema mostrará los productos usados </w:t>
      </w:r>
      <w:r w:rsidRPr="645AFC59">
        <w:rPr>
          <w:rFonts w:eastAsia="Calibri"/>
        </w:rPr>
        <w:t>en un caso de servicio técnico</w:t>
      </w:r>
      <w:r>
        <w:t>.</w:t>
      </w:r>
    </w:p>
    <w:p w:rsidRPr="005C0EBF" w:rsidR="003D5298" w:rsidP="003D5298" w:rsidRDefault="003D5298" w14:paraId="4B827A2F" w14:textId="77777777">
      <w:pPr>
        <w:jc w:val="both"/>
        <w:rPr>
          <w:lang w:val="es-EC"/>
        </w:rPr>
      </w:pPr>
      <w:r w:rsidRPr="005C0EBF">
        <w:rPr>
          <w:lang w:val="es-EC"/>
        </w:rPr>
        <w:t>re5v1.0</w:t>
      </w:r>
    </w:p>
    <w:p w:rsidRPr="005C0EBF" w:rsidR="003D5298" w:rsidP="003D5298" w:rsidRDefault="003D5298" w14:paraId="67962EBE" w14:textId="77777777">
      <w:pPr>
        <w:jc w:val="both"/>
        <w:rPr>
          <w:lang w:val="es-EC"/>
        </w:rPr>
      </w:pPr>
      <w:r w:rsidRPr="005C0EBF">
        <w:rPr>
          <w:rFonts w:eastAsia="Calibri"/>
          <w:lang w:val="es-EC"/>
        </w:rPr>
        <w:t>a) Descripción: El sistema permitirá mostrar los productos utilizados en un caso de servicio técnico, identificándolo mediante el sector.</w:t>
      </w:r>
    </w:p>
    <w:p w:rsidRPr="005C0EBF" w:rsidR="003D5298" w:rsidP="003D5298" w:rsidRDefault="003D5298" w14:paraId="078C2EC8" w14:textId="2652AABF">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27EB5685" w14:textId="75F1EF42">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0A62F813" w14:textId="77B39D81">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11D39685"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D4226D5" w14:textId="77777777">
      <w:pPr>
        <w:jc w:val="both"/>
      </w:pPr>
      <w:r w:rsidRPr="645AFC59">
        <w:rPr>
          <w:rFonts w:eastAsia="Calibri"/>
        </w:rPr>
        <w:t>f) Entradas:</w:t>
      </w:r>
    </w:p>
    <w:p w:rsidRPr="009A04D1" w:rsidR="003D5298" w:rsidP="00AA2630" w:rsidRDefault="003D5298" w14:paraId="6DD8B442" w14:textId="77777777">
      <w:pPr>
        <w:pStyle w:val="ListParagraph"/>
        <w:widowControl/>
        <w:numPr>
          <w:ilvl w:val="0"/>
          <w:numId w:val="84"/>
        </w:numPr>
        <w:spacing w:after="160" w:line="259" w:lineRule="auto"/>
        <w:jc w:val="both"/>
      </w:pPr>
      <w:r w:rsidRPr="645AFC59">
        <w:rPr>
          <w:rFonts w:eastAsia="Calibri"/>
        </w:rPr>
        <w:t>Sector</w:t>
      </w:r>
      <w:r>
        <w:rPr>
          <w:rFonts w:eastAsia="Calibri"/>
        </w:rPr>
        <w:t xml:space="preserve">: </w:t>
      </w:r>
      <w:r w:rsidRPr="00163737">
        <w:rPr>
          <w:rFonts w:eastAsia="Calibri"/>
        </w:rPr>
        <w:t>cadena de caracteres de hasta 64 caracteres que contenga solo letras y espacios.</w:t>
      </w:r>
    </w:p>
    <w:p w:rsidRPr="005C0EBF" w:rsidR="003D5298" w:rsidP="003D5298" w:rsidRDefault="003D5298" w14:paraId="2D8843FC" w14:textId="77777777">
      <w:pPr>
        <w:jc w:val="both"/>
        <w:rPr>
          <w:lang w:val="es-EC"/>
        </w:rPr>
      </w:pPr>
      <w:r w:rsidRPr="005C0EBF">
        <w:rPr>
          <w:rFonts w:eastAsia="Calibri"/>
          <w:lang w:val="es-EC"/>
        </w:rPr>
        <w:t>g) Proceso:</w:t>
      </w:r>
    </w:p>
    <w:p w:rsidRPr="005C0EBF" w:rsidR="003D5298" w:rsidP="003D5298" w:rsidRDefault="003D5298" w14:paraId="5FA4E5B3" w14:textId="77777777">
      <w:pPr>
        <w:ind w:left="708"/>
        <w:jc w:val="both"/>
        <w:rPr>
          <w:rFonts w:eastAsia="Calibri"/>
          <w:lang w:val="es-EC"/>
        </w:rPr>
      </w:pPr>
      <w:r w:rsidRPr="005C0EBF">
        <w:rPr>
          <w:rFonts w:eastAsia="Calibri"/>
          <w:lang w:val="es-EC"/>
        </w:rPr>
        <w:t>El gerente de Redinco  ingresará un sector, el sistema mostrará los productos usados en un caso de servicio técnico.</w:t>
      </w:r>
    </w:p>
    <w:p w:rsidR="003D5298" w:rsidP="003D5298" w:rsidRDefault="003D5298" w14:paraId="540CE4FC" w14:textId="0E0EA6BC">
      <w:pPr>
        <w:jc w:val="both"/>
      </w:pPr>
      <w:r w:rsidRPr="645AFC59">
        <w:rPr>
          <w:rFonts w:eastAsia="Calibri"/>
        </w:rPr>
        <w:t xml:space="preserve">h) </w:t>
      </w:r>
      <w:r w:rsidR="00AA2630">
        <w:rPr>
          <w:rFonts w:eastAsia="Calibri"/>
        </w:rPr>
        <w:t>Salidas:</w:t>
      </w:r>
    </w:p>
    <w:p w:rsidR="003D5298" w:rsidP="00AA2630" w:rsidRDefault="003D5298" w14:paraId="0DB9730A" w14:textId="77777777">
      <w:pPr>
        <w:pStyle w:val="ListParagraph"/>
        <w:widowControl/>
        <w:numPr>
          <w:ilvl w:val="0"/>
          <w:numId w:val="84"/>
        </w:numPr>
        <w:spacing w:after="160" w:line="259" w:lineRule="auto"/>
        <w:jc w:val="both"/>
      </w:pPr>
      <w:r>
        <w:t xml:space="preserve">Si el </w:t>
      </w:r>
      <w:r w:rsidRPr="645AFC59">
        <w:rPr>
          <w:rFonts w:eastAsia="Calibri"/>
        </w:rPr>
        <w:t>sector</w:t>
      </w:r>
      <w:r>
        <w:rPr>
          <w:rFonts w:eastAsia="Calibri"/>
        </w:rPr>
        <w:t xml:space="preserve"> tiene</w:t>
      </w:r>
      <w:r>
        <w:t xml:space="preserve"> casos </w:t>
      </w:r>
      <w:r w:rsidRPr="645AFC59">
        <w:rPr>
          <w:rFonts w:eastAsia="Calibri"/>
        </w:rPr>
        <w:t>de servicio técnico</w:t>
      </w:r>
      <w:r>
        <w:t xml:space="preserve"> existentes el sistema mostrará los productos usados </w:t>
      </w:r>
      <w:r w:rsidRPr="645AFC59">
        <w:rPr>
          <w:rFonts w:eastAsia="Calibri"/>
        </w:rPr>
        <w:t>en un caso de servicio técnico</w:t>
      </w:r>
      <w:r>
        <w:t>.</w:t>
      </w:r>
    </w:p>
    <w:p w:rsidRPr="005C0EBF" w:rsidR="003D5298" w:rsidP="003D5298" w:rsidRDefault="003D5298" w14:paraId="1E7EF1CB" w14:textId="77777777">
      <w:pPr>
        <w:jc w:val="both"/>
        <w:rPr>
          <w:lang w:val="es-EC"/>
        </w:rPr>
      </w:pPr>
    </w:p>
    <w:p w:rsidR="003D5298" w:rsidP="00291F8E" w:rsidRDefault="003D5298" w14:paraId="070EC434" w14:textId="77777777">
      <w:pPr>
        <w:pStyle w:val="ListParagraph"/>
        <w:widowControl/>
        <w:numPr>
          <w:ilvl w:val="2"/>
          <w:numId w:val="4"/>
        </w:numPr>
        <w:spacing w:after="160" w:line="259" w:lineRule="auto"/>
        <w:jc w:val="both"/>
      </w:pPr>
      <w:r>
        <w:t>Módulo de Inventario</w:t>
      </w:r>
    </w:p>
    <w:p w:rsidR="003D5298" w:rsidP="003D5298" w:rsidRDefault="003D5298" w14:paraId="5C89AEFE" w14:textId="77777777">
      <w:pPr>
        <w:jc w:val="both"/>
      </w:pPr>
      <w:r w:rsidRPr="645AFC59">
        <w:t>ri2v1.1</w:t>
      </w:r>
    </w:p>
    <w:p w:rsidRPr="005C0EBF" w:rsidR="003D5298" w:rsidP="003D5298" w:rsidRDefault="003D5298" w14:paraId="290B37A4" w14:textId="77777777">
      <w:pPr>
        <w:jc w:val="both"/>
        <w:rPr>
          <w:lang w:val="es-EC"/>
        </w:rPr>
      </w:pPr>
      <w:r w:rsidRPr="005C0EBF">
        <w:rPr>
          <w:rFonts w:eastAsia="Calibri"/>
          <w:lang w:val="es-EC"/>
        </w:rPr>
        <w:t xml:space="preserve">a) Descripción: El sistema permitirá registrar un producto con la siguiente información: código, descripción y cantidad y precio.   </w:t>
      </w:r>
    </w:p>
    <w:p w:rsidRPr="005C0EBF" w:rsidR="003D5298" w:rsidP="003D5298" w:rsidRDefault="003D5298" w14:paraId="2E62619A" w14:textId="138C0882">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0F470E51" w14:textId="2A32D47B">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3FCE3D6" w14:textId="18ED85DA">
      <w:pPr>
        <w:jc w:val="both"/>
        <w:rPr>
          <w:lang w:val="es-EC"/>
        </w:rPr>
      </w:pPr>
      <w:r w:rsidRPr="005C0EBF">
        <w:rPr>
          <w:rFonts w:eastAsia="Calibri"/>
          <w:lang w:val="es-EC"/>
        </w:rPr>
        <w:t xml:space="preserve">d) </w:t>
      </w:r>
      <w:r w:rsidR="00AA2630">
        <w:rPr>
          <w:rFonts w:eastAsia="Calibri"/>
          <w:lang w:val="es-EC"/>
        </w:rPr>
        <w:t>Estabilidad: Baja</w:t>
      </w:r>
    </w:p>
    <w:p w:rsidR="003D5298" w:rsidP="003D5298" w:rsidRDefault="003D5298" w14:paraId="07BD5B3E"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6620C7B" w14:textId="77777777">
      <w:pPr>
        <w:jc w:val="both"/>
      </w:pPr>
      <w:r w:rsidRPr="645AFC59">
        <w:rPr>
          <w:rFonts w:eastAsia="Calibri"/>
        </w:rPr>
        <w:t>f) Entradas:</w:t>
      </w:r>
    </w:p>
    <w:p w:rsidRPr="00DB62C1" w:rsidR="003D5298" w:rsidP="00AA2630" w:rsidRDefault="003D5298" w14:paraId="7A856B93" w14:textId="77777777">
      <w:pPr>
        <w:pStyle w:val="ListParagraph"/>
        <w:widowControl/>
        <w:numPr>
          <w:ilvl w:val="0"/>
          <w:numId w:val="84"/>
        </w:numPr>
        <w:spacing w:after="160" w:line="259" w:lineRule="auto"/>
        <w:jc w:val="both"/>
      </w:pPr>
      <w:r w:rsidRPr="00DB62C1">
        <w:rPr>
          <w:rFonts w:eastAsia="Calibri"/>
        </w:rPr>
        <w:t>Código</w:t>
      </w:r>
      <w:r>
        <w:rPr>
          <w:rFonts w:eastAsia="Calibri"/>
        </w:rPr>
        <w:t xml:space="preserve">: </w:t>
      </w:r>
      <w:r w:rsidRPr="00DB62C1">
        <w:rPr>
          <w:rFonts w:eastAsia="Calibri"/>
        </w:rPr>
        <w:t>cadena de dígitos de hasta 8 dígitos</w:t>
      </w:r>
      <w:r>
        <w:rPr>
          <w:rFonts w:eastAsia="Calibri"/>
        </w:rPr>
        <w:t>.</w:t>
      </w:r>
    </w:p>
    <w:p w:rsidRPr="00DB62C1" w:rsidR="003D5298" w:rsidP="00AA2630" w:rsidRDefault="003D5298" w14:paraId="6B7CDCA3" w14:textId="77777777">
      <w:pPr>
        <w:pStyle w:val="ListParagraph"/>
        <w:widowControl/>
        <w:numPr>
          <w:ilvl w:val="0"/>
          <w:numId w:val="84"/>
        </w:numPr>
        <w:spacing w:after="160" w:line="259" w:lineRule="auto"/>
        <w:jc w:val="both"/>
      </w:pPr>
      <w:r w:rsidRPr="00DB62C1">
        <w:rPr>
          <w:rFonts w:eastAsia="Calibri"/>
        </w:rPr>
        <w:t>Descripción</w:t>
      </w:r>
      <w:r>
        <w:rPr>
          <w:rFonts w:eastAsia="Calibri"/>
        </w:rPr>
        <w:t xml:space="preserve">: </w:t>
      </w:r>
      <w:r w:rsidRPr="00DB62C1">
        <w:rPr>
          <w:rFonts w:eastAsia="Calibri"/>
        </w:rPr>
        <w:t>cadena de caracteres de hasta 1024 caracteres</w:t>
      </w:r>
      <w:r>
        <w:rPr>
          <w:rFonts w:eastAsia="Calibri"/>
        </w:rPr>
        <w:t>.</w:t>
      </w:r>
    </w:p>
    <w:p w:rsidRPr="00DB62C1" w:rsidR="003D5298" w:rsidP="00AA2630" w:rsidRDefault="003D5298" w14:paraId="30294B55" w14:textId="77777777">
      <w:pPr>
        <w:pStyle w:val="ListParagraph"/>
        <w:widowControl/>
        <w:numPr>
          <w:ilvl w:val="0"/>
          <w:numId w:val="84"/>
        </w:numPr>
        <w:spacing w:after="160" w:line="259" w:lineRule="auto"/>
        <w:jc w:val="both"/>
      </w:pPr>
      <w:r w:rsidRPr="00DB62C1">
        <w:rPr>
          <w:rFonts w:eastAsia="Calibri"/>
        </w:rPr>
        <w:t>Cantidad</w:t>
      </w:r>
      <w:r>
        <w:rPr>
          <w:rFonts w:eastAsia="Calibri"/>
        </w:rPr>
        <w:t xml:space="preserve">: </w:t>
      </w:r>
      <w:r w:rsidRPr="00DB62C1">
        <w:rPr>
          <w:rFonts w:eastAsia="Calibri"/>
        </w:rPr>
        <w:t>dígito mayor que cero</w:t>
      </w:r>
      <w:r>
        <w:rPr>
          <w:rFonts w:eastAsia="Calibri"/>
        </w:rPr>
        <w:t>.</w:t>
      </w:r>
    </w:p>
    <w:p w:rsidRPr="00DB62C1" w:rsidR="003D5298" w:rsidP="00AA2630" w:rsidRDefault="003D5298" w14:paraId="3B3BC7EF" w14:textId="77777777">
      <w:pPr>
        <w:pStyle w:val="ListParagraph"/>
        <w:widowControl/>
        <w:numPr>
          <w:ilvl w:val="0"/>
          <w:numId w:val="84"/>
        </w:numPr>
        <w:spacing w:after="160" w:line="259" w:lineRule="auto"/>
        <w:jc w:val="both"/>
      </w:pPr>
      <w:r w:rsidRPr="00DB62C1">
        <w:rPr>
          <w:rFonts w:eastAsia="Calibri"/>
        </w:rPr>
        <w:t>Precio</w:t>
      </w:r>
      <w:r>
        <w:rPr>
          <w:rFonts w:eastAsia="Calibri"/>
        </w:rPr>
        <w:t xml:space="preserve">: </w:t>
      </w:r>
      <w:r w:rsidRPr="00DB62C1">
        <w:rPr>
          <w:rFonts w:eastAsia="Calibri"/>
        </w:rPr>
        <w:t>número real positivo mayor que cero con hasta dos dígitos decimales y con el punto como separador decimal</w:t>
      </w:r>
      <w:r>
        <w:rPr>
          <w:rFonts w:eastAsia="Calibri"/>
        </w:rPr>
        <w:t>.</w:t>
      </w:r>
    </w:p>
    <w:p w:rsidRPr="005C0EBF" w:rsidR="003D5298" w:rsidP="003D5298" w:rsidRDefault="003D5298" w14:paraId="7F71DD4F" w14:textId="77777777">
      <w:pPr>
        <w:jc w:val="both"/>
        <w:rPr>
          <w:lang w:val="es-EC"/>
        </w:rPr>
      </w:pPr>
      <w:r w:rsidRPr="005C0EBF">
        <w:rPr>
          <w:rFonts w:eastAsia="Calibri"/>
          <w:lang w:val="es-EC"/>
        </w:rPr>
        <w:t>g) Proceso:</w:t>
      </w:r>
    </w:p>
    <w:p w:rsidRPr="005C0EBF" w:rsidR="003D5298" w:rsidP="003D5298" w:rsidRDefault="003D5298" w14:paraId="4E441676" w14:textId="77777777">
      <w:pPr>
        <w:ind w:left="708"/>
        <w:jc w:val="both"/>
        <w:rPr>
          <w:rFonts w:eastAsia="Calibri"/>
          <w:lang w:val="es-EC"/>
        </w:rPr>
      </w:pPr>
      <w:r w:rsidRPr="005C0EBF">
        <w:rPr>
          <w:rFonts w:eastAsia="Calibri"/>
          <w:lang w:val="es-EC"/>
        </w:rPr>
        <w:t>El gerente de Redinco  registrara un nuevo producto ingresando los siguientes datos, código, descripción cantidad y precio, posteriormente dará clic en el botón aceptar y el sistema validara los datos, si los datos ingresados son correctos el sistema emitirá un mensaje "Producto Registrado Correctamente".</w:t>
      </w:r>
    </w:p>
    <w:p w:rsidR="003D5298" w:rsidP="003D5298" w:rsidRDefault="003D5298" w14:paraId="251E82F6" w14:textId="3E79731C">
      <w:pPr>
        <w:jc w:val="both"/>
      </w:pPr>
      <w:r w:rsidRPr="645AFC59">
        <w:rPr>
          <w:rFonts w:eastAsia="Calibri"/>
        </w:rPr>
        <w:t xml:space="preserve">h) </w:t>
      </w:r>
      <w:r w:rsidR="00AA2630">
        <w:rPr>
          <w:rFonts w:eastAsia="Calibri"/>
        </w:rPr>
        <w:t>Salidas:</w:t>
      </w:r>
    </w:p>
    <w:p w:rsidRPr="00FE264F" w:rsidR="003D5298" w:rsidP="00AA2630" w:rsidRDefault="003D5298" w14:paraId="1E92E5E5" w14:textId="77777777">
      <w:pPr>
        <w:pStyle w:val="ListParagraph"/>
        <w:widowControl/>
        <w:numPr>
          <w:ilvl w:val="0"/>
          <w:numId w:val="93"/>
        </w:numPr>
        <w:spacing w:after="160" w:line="259" w:lineRule="auto"/>
        <w:jc w:val="both"/>
        <w:rPr>
          <w:rFonts w:eastAsiaTheme="minorHAnsi"/>
        </w:rPr>
      </w:pPr>
      <w:r>
        <w:t xml:space="preserve">Si los datos de los productos son correctos: </w:t>
      </w:r>
      <w:r w:rsidRPr="00656A4E">
        <w:t>"Producto Registrado Correctamente"</w:t>
      </w:r>
      <w:r>
        <w:t xml:space="preserve"> </w:t>
      </w:r>
    </w:p>
    <w:p w:rsidRPr="005C0EBF" w:rsidR="003D5298" w:rsidP="003D5298" w:rsidRDefault="003D5298" w14:paraId="048A4375" w14:textId="77777777">
      <w:pPr>
        <w:jc w:val="both"/>
        <w:rPr>
          <w:lang w:val="es-EC"/>
        </w:rPr>
      </w:pPr>
      <w:r w:rsidRPr="005C0EBF">
        <w:rPr>
          <w:lang w:val="es-EC"/>
        </w:rPr>
        <w:t>ri3v1.1</w:t>
      </w:r>
    </w:p>
    <w:p w:rsidRPr="005C0EBF" w:rsidR="003D5298" w:rsidP="003D5298" w:rsidRDefault="003D5298" w14:paraId="474A9AFF" w14:textId="77777777">
      <w:pPr>
        <w:jc w:val="both"/>
        <w:rPr>
          <w:lang w:val="es-EC"/>
        </w:rPr>
      </w:pPr>
      <w:r w:rsidRPr="005C0EBF">
        <w:rPr>
          <w:rFonts w:eastAsia="Calibri"/>
          <w:lang w:val="es-EC"/>
        </w:rPr>
        <w:t xml:space="preserve">a) Descripción: El sistema permitirá disminuir la cantidad de un producto, especificando dicha cantidad, ingresando el número de orden de entrega (cadena de caracteres de hasta 16 caracteres alfanuméricos) e identificándolo por su código .  </w:t>
      </w:r>
    </w:p>
    <w:p w:rsidRPr="005C0EBF" w:rsidR="003D5298" w:rsidP="003D5298" w:rsidRDefault="003D5298" w14:paraId="14290B05" w14:textId="6EEB900B">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05988541" w14:textId="6DFF4955">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473CB833" w14:textId="637FF167">
      <w:pPr>
        <w:jc w:val="both"/>
        <w:rPr>
          <w:lang w:val="es-EC"/>
        </w:rPr>
      </w:pPr>
      <w:r w:rsidRPr="005C0EBF">
        <w:rPr>
          <w:rFonts w:eastAsia="Calibri"/>
          <w:lang w:val="es-EC"/>
        </w:rPr>
        <w:t xml:space="preserve">d) </w:t>
      </w:r>
      <w:r w:rsidR="00AA2630">
        <w:rPr>
          <w:rFonts w:eastAsia="Calibri"/>
          <w:lang w:val="es-EC"/>
        </w:rPr>
        <w:t>Estabilidad: Baja</w:t>
      </w:r>
    </w:p>
    <w:p w:rsidR="003D5298" w:rsidP="003D5298" w:rsidRDefault="003D5298" w14:paraId="7F734F18"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5AE525E" w14:textId="77777777">
      <w:pPr>
        <w:jc w:val="both"/>
      </w:pPr>
      <w:r w:rsidRPr="645AFC59">
        <w:rPr>
          <w:rFonts w:eastAsia="Calibri"/>
        </w:rPr>
        <w:t>f) Entradas:</w:t>
      </w:r>
    </w:p>
    <w:p w:rsidRPr="00C41BAF" w:rsidR="003D5298" w:rsidP="00AA2630" w:rsidRDefault="003D5298" w14:paraId="0B9AA35D" w14:textId="77777777">
      <w:pPr>
        <w:pStyle w:val="ListParagraph"/>
        <w:widowControl/>
        <w:numPr>
          <w:ilvl w:val="0"/>
          <w:numId w:val="85"/>
        </w:numPr>
        <w:spacing w:after="160" w:line="259" w:lineRule="auto"/>
        <w:jc w:val="both"/>
      </w:pPr>
      <w:r w:rsidRPr="645AFC59">
        <w:rPr>
          <w:rFonts w:eastAsia="Calibri"/>
        </w:rPr>
        <w:t>Orden de entrega</w:t>
      </w:r>
      <w:r>
        <w:rPr>
          <w:rFonts w:eastAsia="Calibri"/>
        </w:rPr>
        <w:t xml:space="preserve">: </w:t>
      </w:r>
      <w:r w:rsidRPr="645AFC59">
        <w:rPr>
          <w:rFonts w:eastAsia="Calibri"/>
        </w:rPr>
        <w:t>cadena de caracteres de hasta 16 caracteres alfanuméricos</w:t>
      </w:r>
      <w:r>
        <w:rPr>
          <w:rFonts w:eastAsia="Calibri"/>
        </w:rPr>
        <w:t>.</w:t>
      </w:r>
    </w:p>
    <w:p w:rsidRPr="00C41BAF" w:rsidR="003D5298" w:rsidP="00AA2630" w:rsidRDefault="003D5298" w14:paraId="4679D7A3" w14:textId="77777777">
      <w:pPr>
        <w:pStyle w:val="ListParagraph"/>
        <w:widowControl/>
        <w:numPr>
          <w:ilvl w:val="0"/>
          <w:numId w:val="85"/>
        </w:numPr>
        <w:spacing w:after="160" w:line="259" w:lineRule="auto"/>
        <w:jc w:val="both"/>
      </w:pPr>
      <w:r w:rsidRPr="645AFC59">
        <w:rPr>
          <w:rFonts w:eastAsia="Calibri"/>
        </w:rPr>
        <w:t>Código</w:t>
      </w:r>
      <w:r>
        <w:rPr>
          <w:rFonts w:eastAsia="Calibri"/>
        </w:rPr>
        <w:t>.</w:t>
      </w:r>
    </w:p>
    <w:p w:rsidR="003D5298" w:rsidP="003D5298" w:rsidRDefault="003D5298" w14:paraId="4B52728A" w14:textId="77777777">
      <w:pPr>
        <w:jc w:val="both"/>
      </w:pPr>
      <w:r w:rsidRPr="645AFC59">
        <w:rPr>
          <w:rFonts w:eastAsia="Calibri"/>
        </w:rPr>
        <w:t>g) Proceso:</w:t>
      </w:r>
    </w:p>
    <w:p w:rsidRPr="005C0EBF" w:rsidR="003D5298" w:rsidP="003D5298" w:rsidRDefault="003D5298" w14:paraId="3500E84F" w14:textId="77777777">
      <w:pPr>
        <w:ind w:left="708"/>
        <w:jc w:val="both"/>
        <w:rPr>
          <w:rFonts w:eastAsia="Calibri"/>
          <w:lang w:val="es-EC"/>
        </w:rPr>
      </w:pPr>
      <w:r w:rsidRPr="005C0EBF">
        <w:rPr>
          <w:rFonts w:eastAsia="Calibri"/>
          <w:lang w:val="es-EC"/>
        </w:rPr>
        <w:t>El gerente de Redinco  ingresará el número de orden por su código, posteriormente ingresa la cantidad de producto a reducir y da clic en el botón aceptar.</w:t>
      </w:r>
    </w:p>
    <w:p w:rsidR="003D5298" w:rsidP="003D5298" w:rsidRDefault="003D5298" w14:paraId="7EDCDFCF" w14:textId="7CCA45F0">
      <w:pPr>
        <w:jc w:val="both"/>
      </w:pPr>
      <w:r w:rsidRPr="645AFC59">
        <w:rPr>
          <w:rFonts w:eastAsia="Calibri"/>
        </w:rPr>
        <w:t xml:space="preserve">h) </w:t>
      </w:r>
      <w:r w:rsidR="00AA2630">
        <w:rPr>
          <w:rFonts w:eastAsia="Calibri"/>
        </w:rPr>
        <w:t>Salidas:</w:t>
      </w:r>
    </w:p>
    <w:p w:rsidRPr="00FE264F" w:rsidR="003D5298" w:rsidP="00AA2630" w:rsidRDefault="003D5298" w14:paraId="7A83027B" w14:textId="77777777">
      <w:pPr>
        <w:pStyle w:val="ListParagraph"/>
        <w:widowControl/>
        <w:numPr>
          <w:ilvl w:val="0"/>
          <w:numId w:val="94"/>
        </w:numPr>
        <w:spacing w:after="160" w:line="259" w:lineRule="auto"/>
        <w:jc w:val="both"/>
      </w:pPr>
      <w:r>
        <w:t>Si el producto es disminuido correctamente:</w:t>
      </w:r>
      <w:r w:rsidRPr="00477C82">
        <w:t xml:space="preserve"> "Productos Disminuidos Correctamente"</w:t>
      </w:r>
      <w:r>
        <w:t xml:space="preserve">. </w:t>
      </w:r>
    </w:p>
    <w:p w:rsidRPr="005C0EBF" w:rsidR="003D5298" w:rsidP="003D5298" w:rsidRDefault="003D5298" w14:paraId="0F03134F" w14:textId="77777777">
      <w:pPr>
        <w:jc w:val="both"/>
        <w:rPr>
          <w:lang w:val="es-EC"/>
        </w:rPr>
      </w:pPr>
      <w:r w:rsidRPr="005C0EBF">
        <w:rPr>
          <w:lang w:val="es-EC"/>
        </w:rPr>
        <w:t>ri4v1.1</w:t>
      </w:r>
    </w:p>
    <w:p w:rsidRPr="005C0EBF" w:rsidR="003D5298" w:rsidP="003D5298" w:rsidRDefault="003D5298" w14:paraId="04088376" w14:textId="77777777">
      <w:pPr>
        <w:jc w:val="both"/>
        <w:rPr>
          <w:lang w:val="es-EC"/>
        </w:rPr>
      </w:pPr>
      <w:r w:rsidRPr="005C0EBF">
        <w:rPr>
          <w:rFonts w:eastAsia="Calibri"/>
          <w:lang w:val="es-EC"/>
        </w:rPr>
        <w:t>a) Descripción: El sistema permitirá aumentar la cantidad de un producto, especificando dicha cantidad e identificándolo por su código.</w:t>
      </w:r>
    </w:p>
    <w:p w:rsidRPr="005C0EBF" w:rsidR="003D5298" w:rsidP="003D5298" w:rsidRDefault="003D5298" w14:paraId="55A7FD77" w14:textId="0B18623F">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28B38F88" w14:textId="11967F59">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B960AF5" w14:textId="7C7C6477">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162F1579"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7578CD7" w14:textId="77777777">
      <w:pPr>
        <w:jc w:val="both"/>
      </w:pPr>
      <w:r w:rsidRPr="645AFC59">
        <w:rPr>
          <w:rFonts w:eastAsia="Calibri"/>
        </w:rPr>
        <w:t>f) Entradas:</w:t>
      </w:r>
    </w:p>
    <w:p w:rsidRPr="00EB3E6A" w:rsidR="003D5298" w:rsidP="00AA2630" w:rsidRDefault="003D5298" w14:paraId="64C2CB53" w14:textId="77777777">
      <w:pPr>
        <w:pStyle w:val="ListParagraph"/>
        <w:widowControl/>
        <w:numPr>
          <w:ilvl w:val="0"/>
          <w:numId w:val="86"/>
        </w:numPr>
        <w:spacing w:after="160" w:line="259" w:lineRule="auto"/>
        <w:jc w:val="both"/>
      </w:pPr>
      <w:r w:rsidRPr="645AFC59">
        <w:rPr>
          <w:rFonts w:eastAsia="Calibri"/>
        </w:rPr>
        <w:t>Cantidad de un producto</w:t>
      </w:r>
      <w:r>
        <w:rPr>
          <w:rFonts w:eastAsia="Calibri"/>
        </w:rPr>
        <w:t>.</w:t>
      </w:r>
    </w:p>
    <w:p w:rsidRPr="00A560EF" w:rsidR="003D5298" w:rsidP="00AA2630" w:rsidRDefault="003D5298" w14:paraId="1FFF2A56" w14:textId="77777777">
      <w:pPr>
        <w:pStyle w:val="ListParagraph"/>
        <w:widowControl/>
        <w:numPr>
          <w:ilvl w:val="0"/>
          <w:numId w:val="86"/>
        </w:numPr>
        <w:spacing w:after="160" w:line="259" w:lineRule="auto"/>
        <w:jc w:val="both"/>
      </w:pPr>
      <w:r w:rsidRPr="645AFC59">
        <w:rPr>
          <w:rFonts w:eastAsia="Calibri"/>
        </w:rPr>
        <w:t>Código</w:t>
      </w:r>
      <w:r>
        <w:rPr>
          <w:rFonts w:eastAsia="Calibri"/>
        </w:rPr>
        <w:t xml:space="preserve">: </w:t>
      </w:r>
      <w:r w:rsidRPr="00D53B02">
        <w:rPr>
          <w:rFonts w:eastAsia="Calibri"/>
        </w:rPr>
        <w:t xml:space="preserve">de identificación: </w:t>
      </w:r>
      <w:r w:rsidRPr="00D53B02">
        <w:t>cadena de caracteres que contiene el día, el mes, el año y tres dígitos que indican el conteo de casos diarios.</w:t>
      </w:r>
    </w:p>
    <w:p w:rsidRPr="005C0EBF" w:rsidR="003D5298" w:rsidP="003D5298" w:rsidRDefault="003D5298" w14:paraId="1B07F066" w14:textId="77777777">
      <w:pPr>
        <w:jc w:val="both"/>
        <w:rPr>
          <w:lang w:val="es-EC"/>
        </w:rPr>
      </w:pPr>
      <w:r w:rsidRPr="005C0EBF">
        <w:rPr>
          <w:rFonts w:eastAsia="Calibri"/>
          <w:lang w:val="es-EC"/>
        </w:rPr>
        <w:t>g) Proceso:</w:t>
      </w:r>
    </w:p>
    <w:p w:rsidRPr="005C0EBF" w:rsidR="003D5298" w:rsidP="003D5298" w:rsidRDefault="003D5298" w14:paraId="1A9E33A7" w14:textId="77777777">
      <w:pPr>
        <w:ind w:left="708"/>
        <w:jc w:val="both"/>
        <w:rPr>
          <w:rFonts w:eastAsia="Calibri"/>
          <w:lang w:val="es-EC"/>
        </w:rPr>
      </w:pPr>
      <w:r w:rsidRPr="005C0EBF">
        <w:rPr>
          <w:rFonts w:eastAsia="Calibri"/>
          <w:lang w:val="es-EC"/>
        </w:rPr>
        <w:t>El gerente de Redinco  ingresará el número de orden por su código, posteriormente ingresa la cantidad de producto por aumentar y da clic en el botón aceptar.</w:t>
      </w:r>
    </w:p>
    <w:p w:rsidR="003D5298" w:rsidP="003D5298" w:rsidRDefault="003D5298" w14:paraId="423042CB" w14:textId="0C33CBF0">
      <w:pPr>
        <w:jc w:val="both"/>
      </w:pPr>
      <w:r w:rsidRPr="645AFC59">
        <w:rPr>
          <w:rFonts w:eastAsia="Calibri"/>
        </w:rPr>
        <w:t xml:space="preserve">h) </w:t>
      </w:r>
      <w:r w:rsidR="00AA2630">
        <w:rPr>
          <w:rFonts w:eastAsia="Calibri"/>
        </w:rPr>
        <w:t>Salidas:</w:t>
      </w:r>
    </w:p>
    <w:p w:rsidRPr="00FE264F" w:rsidR="003D5298" w:rsidP="00AA2630" w:rsidRDefault="003D5298" w14:paraId="507F3744" w14:textId="77777777">
      <w:pPr>
        <w:pStyle w:val="ListParagraph"/>
        <w:widowControl/>
        <w:numPr>
          <w:ilvl w:val="0"/>
          <w:numId w:val="95"/>
        </w:numPr>
        <w:spacing w:after="160" w:line="259" w:lineRule="auto"/>
        <w:jc w:val="both"/>
      </w:pPr>
      <w:r>
        <w:t xml:space="preserve">Si la cantidad de producto fue aumentada correctamente: </w:t>
      </w:r>
      <w:r w:rsidRPr="00B67FAE">
        <w:t>"Producto Aumentado Correctamente"</w:t>
      </w:r>
    </w:p>
    <w:p w:rsidRPr="005C0EBF" w:rsidR="003D5298" w:rsidP="003D5298" w:rsidRDefault="003D5298" w14:paraId="3B781D85" w14:textId="77777777">
      <w:pPr>
        <w:jc w:val="both"/>
        <w:rPr>
          <w:lang w:val="es-EC"/>
        </w:rPr>
      </w:pPr>
      <w:r w:rsidRPr="005C0EBF">
        <w:rPr>
          <w:lang w:val="es-EC"/>
        </w:rPr>
        <w:t>ri5v1.0</w:t>
      </w:r>
    </w:p>
    <w:p w:rsidRPr="005C0EBF" w:rsidR="003D5298" w:rsidP="003D5298" w:rsidRDefault="003D5298" w14:paraId="0A114DCA" w14:textId="77777777">
      <w:pPr>
        <w:jc w:val="both"/>
        <w:rPr>
          <w:lang w:val="es-EC"/>
        </w:rPr>
      </w:pPr>
      <w:r w:rsidRPr="005C0EBF">
        <w:rPr>
          <w:rFonts w:eastAsia="Calibri"/>
          <w:lang w:val="es-EC"/>
        </w:rPr>
        <w:t>a) Descripción: El sistema permitirá mostrar los siguientes datos de un producto: código, descripción, cantidad y precio, identificándolo por su código.</w:t>
      </w:r>
    </w:p>
    <w:p w:rsidRPr="005C0EBF" w:rsidR="003D5298" w:rsidP="003D5298" w:rsidRDefault="003D5298" w14:paraId="54E1E306" w14:textId="6F4C4C2F">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78CF3032" w14:textId="7B9661DF">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3F78F842" w14:textId="629EE26D">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1ED8CCD4"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7E36941D" w14:textId="77777777">
      <w:pPr>
        <w:jc w:val="both"/>
      </w:pPr>
      <w:r w:rsidRPr="645AFC59">
        <w:rPr>
          <w:rFonts w:eastAsia="Calibri"/>
        </w:rPr>
        <w:t>f) Entradas:</w:t>
      </w:r>
    </w:p>
    <w:p w:rsidRPr="007062CB" w:rsidR="003D5298" w:rsidP="00AA2630" w:rsidRDefault="003D5298" w14:paraId="0EDD1818" w14:textId="77777777">
      <w:pPr>
        <w:pStyle w:val="ListParagraph"/>
        <w:widowControl/>
        <w:numPr>
          <w:ilvl w:val="0"/>
          <w:numId w:val="87"/>
        </w:numPr>
        <w:spacing w:after="160" w:line="259" w:lineRule="auto"/>
        <w:jc w:val="both"/>
      </w:pPr>
      <w:r w:rsidRPr="645AFC59">
        <w:rPr>
          <w:rFonts w:eastAsia="Calibri"/>
        </w:rPr>
        <w:t>Código</w:t>
      </w:r>
      <w:r>
        <w:rPr>
          <w:rFonts w:eastAsia="Calibri"/>
        </w:rPr>
        <w:t xml:space="preserve">: </w:t>
      </w:r>
      <w:r w:rsidRPr="00D53B02">
        <w:rPr>
          <w:rFonts w:eastAsia="Calibri"/>
        </w:rPr>
        <w:t xml:space="preserve">de identificación: </w:t>
      </w:r>
      <w:r w:rsidRPr="00D53B02">
        <w:t>cadena de caracteres que contiene el día, el mes, el año y tres dígitos que indican el conteo de casos diarios.</w:t>
      </w:r>
    </w:p>
    <w:p w:rsidRPr="005C0EBF" w:rsidR="003D5298" w:rsidP="003D5298" w:rsidRDefault="003D5298" w14:paraId="52F2186D" w14:textId="77777777">
      <w:pPr>
        <w:jc w:val="both"/>
        <w:rPr>
          <w:lang w:val="es-EC"/>
        </w:rPr>
      </w:pPr>
      <w:r w:rsidRPr="005C0EBF">
        <w:rPr>
          <w:rFonts w:eastAsia="Calibri"/>
          <w:lang w:val="es-EC"/>
        </w:rPr>
        <w:t>g) Proceso:</w:t>
      </w:r>
    </w:p>
    <w:p w:rsidRPr="005C0EBF" w:rsidR="003D5298" w:rsidP="003D5298" w:rsidRDefault="003D5298" w14:paraId="2C9FE0EB" w14:textId="77777777">
      <w:pPr>
        <w:ind w:left="708"/>
        <w:jc w:val="both"/>
        <w:rPr>
          <w:rFonts w:eastAsia="Calibri"/>
          <w:lang w:val="es-EC"/>
        </w:rPr>
      </w:pPr>
      <w:r w:rsidRPr="005C0EBF">
        <w:rPr>
          <w:rFonts w:eastAsia="Calibri"/>
          <w:lang w:val="es-EC"/>
        </w:rPr>
        <w:t>El gerente de Redinco  seleccionará el tipo de búsqueda por código para posteriormente ingresará el código del producto, y seleccionar que producto desea obtener información, el sistema mostrará la información del producto: código, descripción, cantidad y precio.</w:t>
      </w:r>
    </w:p>
    <w:p w:rsidR="003D5298" w:rsidP="003D5298" w:rsidRDefault="003D5298" w14:paraId="0C84709D" w14:textId="7AD5F938">
      <w:pPr>
        <w:jc w:val="both"/>
        <w:rPr>
          <w:rFonts w:eastAsia="Calibri"/>
        </w:rPr>
      </w:pPr>
      <w:r w:rsidRPr="645AFC59">
        <w:rPr>
          <w:rFonts w:eastAsia="Calibri"/>
        </w:rPr>
        <w:t xml:space="preserve">h) </w:t>
      </w:r>
      <w:r w:rsidR="00AA2630">
        <w:rPr>
          <w:rFonts w:eastAsia="Calibri"/>
        </w:rPr>
        <w:t>Salidas:</w:t>
      </w:r>
    </w:p>
    <w:p w:rsidRPr="00FE264F" w:rsidR="003D5298" w:rsidP="00AA2630" w:rsidRDefault="003D5298" w14:paraId="4FE0F753" w14:textId="77777777">
      <w:pPr>
        <w:pStyle w:val="ListParagraph"/>
        <w:widowControl/>
        <w:numPr>
          <w:ilvl w:val="0"/>
          <w:numId w:val="87"/>
        </w:numPr>
        <w:spacing w:after="160" w:line="259" w:lineRule="auto"/>
        <w:jc w:val="both"/>
      </w:pPr>
      <w:r w:rsidRPr="645AFC59">
        <w:rPr>
          <w:rFonts w:eastAsia="Calibri"/>
        </w:rPr>
        <w:t>Datos de un producto: código, descripción, cantidad y precio</w:t>
      </w:r>
      <w:r>
        <w:rPr>
          <w:rFonts w:eastAsia="Calibri"/>
        </w:rPr>
        <w:t>.</w:t>
      </w:r>
    </w:p>
    <w:p w:rsidRPr="005C0EBF" w:rsidR="003D5298" w:rsidP="003D5298" w:rsidRDefault="003D5298" w14:paraId="047CFF27" w14:textId="77777777">
      <w:pPr>
        <w:jc w:val="both"/>
        <w:rPr>
          <w:lang w:val="es-EC"/>
        </w:rPr>
      </w:pPr>
      <w:r w:rsidRPr="005C0EBF">
        <w:rPr>
          <w:lang w:val="es-EC"/>
        </w:rPr>
        <w:t>ri9v1.0</w:t>
      </w:r>
    </w:p>
    <w:p w:rsidRPr="005C0EBF" w:rsidR="003D5298" w:rsidP="003D5298" w:rsidRDefault="003D5298" w14:paraId="4A552008" w14:textId="77777777">
      <w:pPr>
        <w:jc w:val="both"/>
        <w:rPr>
          <w:lang w:val="es-EC"/>
        </w:rPr>
      </w:pPr>
      <w:r w:rsidRPr="005C0EBF">
        <w:rPr>
          <w:rFonts w:eastAsia="Calibri"/>
          <w:lang w:val="es-EC"/>
        </w:rPr>
        <w:t>a) Descripción: El sistema permitirá aumentar la cantidad de un producto especificando dicha cantidad e identificándolo por su descripción.</w:t>
      </w:r>
    </w:p>
    <w:p w:rsidRPr="005C0EBF" w:rsidR="003D5298" w:rsidP="003D5298" w:rsidRDefault="003D5298" w14:paraId="3EBABAD5" w14:textId="520E6E44">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1C9E54BF" w14:textId="49587C3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125F54A" w14:textId="277E2EFE">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283FB974"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2FBA5901" w14:textId="77777777">
      <w:pPr>
        <w:jc w:val="both"/>
      </w:pPr>
      <w:r w:rsidRPr="645AFC59">
        <w:rPr>
          <w:rFonts w:eastAsia="Calibri"/>
        </w:rPr>
        <w:t>f) Entradas:</w:t>
      </w:r>
    </w:p>
    <w:p w:rsidRPr="00654660" w:rsidR="003D5298" w:rsidP="00AA2630" w:rsidRDefault="003D5298" w14:paraId="1AF553BE" w14:textId="77777777">
      <w:pPr>
        <w:pStyle w:val="ListParagraph"/>
        <w:widowControl/>
        <w:numPr>
          <w:ilvl w:val="0"/>
          <w:numId w:val="87"/>
        </w:numPr>
        <w:spacing w:after="160" w:line="259" w:lineRule="auto"/>
        <w:jc w:val="both"/>
      </w:pPr>
      <w:r w:rsidRPr="645AFC59">
        <w:rPr>
          <w:rFonts w:eastAsia="Calibri"/>
        </w:rPr>
        <w:t>Cantidad de un producto</w:t>
      </w:r>
      <w:r>
        <w:rPr>
          <w:rFonts w:eastAsia="Calibri"/>
        </w:rPr>
        <w:t xml:space="preserve">. </w:t>
      </w:r>
    </w:p>
    <w:p w:rsidRPr="00F27E21" w:rsidR="003D5298" w:rsidP="00AA2630" w:rsidRDefault="003D5298" w14:paraId="509A7015" w14:textId="77777777">
      <w:pPr>
        <w:pStyle w:val="ListParagraph"/>
        <w:widowControl/>
        <w:numPr>
          <w:ilvl w:val="0"/>
          <w:numId w:val="87"/>
        </w:numPr>
        <w:spacing w:after="160" w:line="259" w:lineRule="auto"/>
        <w:jc w:val="both"/>
      </w:pPr>
      <w:r w:rsidRPr="645AFC59">
        <w:rPr>
          <w:rFonts w:eastAsia="Calibri"/>
        </w:rPr>
        <w:t>Descripción</w:t>
      </w:r>
      <w:r>
        <w:rPr>
          <w:rFonts w:eastAsia="Calibri"/>
        </w:rPr>
        <w:t>:</w:t>
      </w:r>
      <w:r w:rsidRPr="00D53B02">
        <w:t xml:space="preserve"> </w:t>
      </w:r>
      <w:r w:rsidRPr="00D53B02">
        <w:rPr>
          <w:rFonts w:eastAsia="Calibri"/>
        </w:rPr>
        <w:t>cadena de caracteres de hasta 256 caracteres alfanuméricos.</w:t>
      </w:r>
    </w:p>
    <w:p w:rsidRPr="005C0EBF" w:rsidR="003D5298" w:rsidP="003D5298" w:rsidRDefault="003D5298" w14:paraId="4FCAC5D5" w14:textId="77777777">
      <w:pPr>
        <w:jc w:val="both"/>
        <w:rPr>
          <w:lang w:val="es-EC"/>
        </w:rPr>
      </w:pPr>
      <w:r w:rsidRPr="005C0EBF">
        <w:rPr>
          <w:rFonts w:eastAsia="Calibri"/>
          <w:lang w:val="es-EC"/>
        </w:rPr>
        <w:t>g) Proceso:</w:t>
      </w:r>
    </w:p>
    <w:p w:rsidRPr="00AA2630" w:rsidR="003D5298" w:rsidP="003D5298" w:rsidRDefault="003D5298" w14:paraId="311469A0" w14:textId="77777777">
      <w:pPr>
        <w:ind w:left="708"/>
        <w:jc w:val="both"/>
        <w:rPr>
          <w:rFonts w:eastAsia="Calibri"/>
          <w:lang w:val="es-EC"/>
        </w:rPr>
      </w:pPr>
      <w:r w:rsidRPr="005C0EBF">
        <w:rPr>
          <w:rFonts w:eastAsia="Calibri"/>
          <w:lang w:val="es-EC"/>
        </w:rPr>
        <w:t xml:space="preserve">El gerente de Redinco  seleccionará el tipo de búsqueda para posteriormente ingresará la descripción del producto, seleccionará que producto desea aumentar, luego ingresa la cantidad mayor que 0 y da clic en aumentar. </w:t>
      </w:r>
      <w:r w:rsidRPr="00AA2630">
        <w:rPr>
          <w:rFonts w:eastAsia="Calibri"/>
          <w:lang w:val="es-EC"/>
        </w:rPr>
        <w:t>El sistema emitirá un mensaje "Producto Aumentado Correctamente"</w:t>
      </w:r>
    </w:p>
    <w:p w:rsidRPr="00AA2630" w:rsidR="003D5298" w:rsidP="003D5298" w:rsidRDefault="003D5298" w14:paraId="7724F284" w14:textId="5243CE35">
      <w:pPr>
        <w:jc w:val="both"/>
        <w:rPr>
          <w:lang w:val="es-EC"/>
        </w:rPr>
      </w:pPr>
      <w:r w:rsidRPr="00AA2630">
        <w:rPr>
          <w:rFonts w:eastAsia="Calibri"/>
          <w:lang w:val="es-EC"/>
        </w:rPr>
        <w:t xml:space="preserve">h) </w:t>
      </w:r>
      <w:r w:rsidRPr="00AA2630" w:rsidR="00AA2630">
        <w:rPr>
          <w:rFonts w:eastAsia="Calibri"/>
          <w:lang w:val="es-EC"/>
        </w:rPr>
        <w:t>Salidas:</w:t>
      </w:r>
    </w:p>
    <w:p w:rsidRPr="00FE264F" w:rsidR="003D5298" w:rsidP="00AA2630" w:rsidRDefault="003D5298" w14:paraId="5F78B886" w14:textId="77777777">
      <w:pPr>
        <w:pStyle w:val="ListParagraph"/>
        <w:widowControl/>
        <w:numPr>
          <w:ilvl w:val="0"/>
          <w:numId w:val="96"/>
        </w:numPr>
        <w:spacing w:after="160" w:line="259" w:lineRule="auto"/>
        <w:jc w:val="both"/>
      </w:pPr>
      <w:r>
        <w:t xml:space="preserve">La cantidad de producto se aumentó correctamente </w:t>
      </w:r>
      <w:r w:rsidRPr="004D081A">
        <w:t>"Producto Aumentado Correctamente"</w:t>
      </w:r>
      <w:r>
        <w:t>.</w:t>
      </w:r>
    </w:p>
    <w:p w:rsidRPr="005C0EBF" w:rsidR="003D5298" w:rsidP="003D5298" w:rsidRDefault="003D5298" w14:paraId="354BCF36" w14:textId="77777777">
      <w:pPr>
        <w:jc w:val="both"/>
        <w:rPr>
          <w:lang w:val="es-EC"/>
        </w:rPr>
      </w:pPr>
      <w:r w:rsidRPr="005C0EBF">
        <w:rPr>
          <w:lang w:val="es-EC"/>
        </w:rPr>
        <w:t>ri10v1.0</w:t>
      </w:r>
    </w:p>
    <w:p w:rsidRPr="005C0EBF" w:rsidR="003D5298" w:rsidP="003D5298" w:rsidRDefault="003D5298" w14:paraId="38591EFD" w14:textId="77777777">
      <w:pPr>
        <w:jc w:val="both"/>
        <w:rPr>
          <w:lang w:val="es-EC"/>
        </w:rPr>
      </w:pPr>
      <w:r w:rsidRPr="005C0EBF">
        <w:rPr>
          <w:rFonts w:eastAsia="Calibri"/>
          <w:lang w:val="es-EC"/>
        </w:rPr>
        <w:t>a) Descripción: El sistema permitirá mostrar los siguientes datos de un producto, identificándolo por su descripción.</w:t>
      </w:r>
    </w:p>
    <w:p w:rsidRPr="005C0EBF" w:rsidR="003D5298" w:rsidP="003D5298" w:rsidRDefault="003D5298" w14:paraId="4E06979E" w14:textId="0EAC7697">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6DF35BB7" w14:textId="6A3B1F1E">
      <w:pPr>
        <w:jc w:val="both"/>
        <w:rPr>
          <w:lang w:val="es-EC"/>
        </w:rPr>
      </w:pPr>
      <w:r w:rsidRPr="005C0EBF">
        <w:rPr>
          <w:rFonts w:eastAsia="Calibri"/>
          <w:lang w:val="es-EC"/>
        </w:rPr>
        <w:t xml:space="preserve">c) </w:t>
      </w:r>
      <w:r w:rsidR="00AA2630">
        <w:rPr>
          <w:rFonts w:eastAsia="Calibri"/>
          <w:lang w:val="es-EC"/>
        </w:rPr>
        <w:t>Prioridad: Media</w:t>
      </w:r>
    </w:p>
    <w:p w:rsidRPr="005C0EBF" w:rsidR="003D5298" w:rsidP="003D5298" w:rsidRDefault="003D5298" w14:paraId="2C127B16" w14:textId="064056A0">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C08BB5B"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56086D05" w14:textId="77777777">
      <w:pPr>
        <w:jc w:val="both"/>
      </w:pPr>
      <w:r w:rsidRPr="645AFC59">
        <w:rPr>
          <w:rFonts w:eastAsia="Calibri"/>
        </w:rPr>
        <w:t>f) Entradas:</w:t>
      </w:r>
    </w:p>
    <w:p w:rsidRPr="00BF0DE5" w:rsidR="003D5298" w:rsidP="00AA2630" w:rsidRDefault="003D5298" w14:paraId="1C4B464A" w14:textId="77777777">
      <w:pPr>
        <w:pStyle w:val="ListParagraph"/>
        <w:widowControl/>
        <w:numPr>
          <w:ilvl w:val="0"/>
          <w:numId w:val="88"/>
        </w:numPr>
        <w:spacing w:after="160" w:line="259" w:lineRule="auto"/>
        <w:jc w:val="both"/>
      </w:pPr>
      <w:r>
        <w:rPr>
          <w:rFonts w:eastAsia="Calibri"/>
        </w:rPr>
        <w:t>D</w:t>
      </w:r>
      <w:r w:rsidRPr="645AFC59">
        <w:rPr>
          <w:rFonts w:eastAsia="Calibri"/>
        </w:rPr>
        <w:t>escripción</w:t>
      </w:r>
      <w:r>
        <w:rPr>
          <w:rFonts w:eastAsia="Calibri"/>
        </w:rPr>
        <w:t xml:space="preserve">: </w:t>
      </w:r>
      <w:r w:rsidRPr="00D53B02">
        <w:rPr>
          <w:rFonts w:eastAsia="Calibri"/>
        </w:rPr>
        <w:t>cadena de caracteres de hasta 256 caracteres alfanuméricos.</w:t>
      </w:r>
    </w:p>
    <w:p w:rsidRPr="005C0EBF" w:rsidR="003D5298" w:rsidP="003D5298" w:rsidRDefault="003D5298" w14:paraId="0ED446D3" w14:textId="77777777">
      <w:pPr>
        <w:jc w:val="both"/>
        <w:rPr>
          <w:lang w:val="es-EC"/>
        </w:rPr>
      </w:pPr>
      <w:r w:rsidRPr="005C0EBF">
        <w:rPr>
          <w:rFonts w:eastAsia="Calibri"/>
          <w:lang w:val="es-EC"/>
        </w:rPr>
        <w:t>g) Proceso:</w:t>
      </w:r>
    </w:p>
    <w:p w:rsidRPr="005C0EBF" w:rsidR="003D5298" w:rsidP="003D5298" w:rsidRDefault="003D5298" w14:paraId="00ADBA23" w14:textId="77777777">
      <w:pPr>
        <w:ind w:left="708"/>
        <w:jc w:val="both"/>
        <w:rPr>
          <w:rFonts w:eastAsia="Calibri"/>
          <w:lang w:val="es-EC"/>
        </w:rPr>
      </w:pPr>
      <w:r w:rsidRPr="005C0EBF">
        <w:rPr>
          <w:rFonts w:eastAsia="Calibri"/>
          <w:lang w:val="es-EC"/>
        </w:rPr>
        <w:t>El gerente de Redinco  seleccionará el tipo de búsqueda por descripción para posteriormente ingresará la descripción del producto, y seleccionar que producto desea obtener información, el sistema mostrará la información del producto: código, descripción, cantidad y precio.</w:t>
      </w:r>
    </w:p>
    <w:p w:rsidR="003D5298" w:rsidP="003D5298" w:rsidRDefault="003D5298" w14:paraId="23CA8E02" w14:textId="60692382">
      <w:pPr>
        <w:jc w:val="both"/>
        <w:rPr>
          <w:rFonts w:eastAsia="Calibri"/>
        </w:rPr>
      </w:pPr>
      <w:r w:rsidRPr="645AFC59">
        <w:rPr>
          <w:rFonts w:eastAsia="Calibri"/>
        </w:rPr>
        <w:t xml:space="preserve">h) </w:t>
      </w:r>
      <w:r w:rsidR="00AA2630">
        <w:rPr>
          <w:rFonts w:eastAsia="Calibri"/>
        </w:rPr>
        <w:t>Salidas:</w:t>
      </w:r>
    </w:p>
    <w:p w:rsidRPr="00FE264F" w:rsidR="003D5298" w:rsidP="00AA2630" w:rsidRDefault="003D5298" w14:paraId="2CB6AC89" w14:textId="77777777">
      <w:pPr>
        <w:pStyle w:val="ListParagraph"/>
        <w:widowControl/>
        <w:numPr>
          <w:ilvl w:val="0"/>
          <w:numId w:val="87"/>
        </w:numPr>
        <w:spacing w:after="160" w:line="259" w:lineRule="auto"/>
        <w:jc w:val="both"/>
      </w:pPr>
      <w:r w:rsidRPr="645AFC59">
        <w:rPr>
          <w:rFonts w:eastAsia="Calibri"/>
        </w:rPr>
        <w:t>Datos de un producto: código, descripción, cantidad y precio</w:t>
      </w:r>
      <w:r>
        <w:rPr>
          <w:rFonts w:eastAsia="Calibri"/>
        </w:rPr>
        <w:t>.</w:t>
      </w:r>
    </w:p>
    <w:p w:rsidRPr="005C0EBF" w:rsidR="003D5298" w:rsidP="003D5298" w:rsidRDefault="003D5298" w14:paraId="7705BF86" w14:textId="77777777">
      <w:pPr>
        <w:jc w:val="both"/>
        <w:rPr>
          <w:lang w:val="es-EC"/>
        </w:rPr>
      </w:pPr>
      <w:r w:rsidRPr="005C0EBF">
        <w:rPr>
          <w:lang w:val="es-EC"/>
        </w:rPr>
        <w:t>ri11v1.0</w:t>
      </w:r>
    </w:p>
    <w:p w:rsidRPr="005C0EBF" w:rsidR="003D5298" w:rsidP="003D5298" w:rsidRDefault="003D5298" w14:paraId="32915F45" w14:textId="77777777">
      <w:pPr>
        <w:jc w:val="both"/>
        <w:rPr>
          <w:lang w:val="es-EC"/>
        </w:rPr>
      </w:pPr>
      <w:r w:rsidRPr="005C0EBF">
        <w:rPr>
          <w:rFonts w:eastAsia="Calibri"/>
          <w:lang w:val="es-EC"/>
        </w:rPr>
        <w:t xml:space="preserve">a) Descripción: El sistema permitirá disminuir la cantidad de un producto, especificando dicha cantidad, ingresando el número de orden de entrega (cadena de caracteres de hasta 16 caracteres alfanuméricos) e identificándolo por su descripción.  </w:t>
      </w:r>
    </w:p>
    <w:p w:rsidRPr="005C0EBF" w:rsidR="003D5298" w:rsidP="003D5298" w:rsidRDefault="003D5298" w14:paraId="0E00A55F" w14:textId="06163432">
      <w:pPr>
        <w:jc w:val="both"/>
        <w:rPr>
          <w:lang w:val="es-EC"/>
        </w:rPr>
      </w:pPr>
      <w:r w:rsidRPr="005C0EBF">
        <w:rPr>
          <w:rFonts w:eastAsia="Calibri"/>
          <w:lang w:val="es-EC"/>
        </w:rPr>
        <w:t xml:space="preserve">b) </w:t>
      </w:r>
      <w:r w:rsidR="00AA2630">
        <w:rPr>
          <w:rFonts w:eastAsia="Calibri"/>
          <w:lang w:val="es-EC"/>
        </w:rPr>
        <w:t>Importancia: Media</w:t>
      </w:r>
    </w:p>
    <w:p w:rsidRPr="005C0EBF" w:rsidR="003D5298" w:rsidP="003D5298" w:rsidRDefault="003D5298" w14:paraId="49D4F60B" w14:textId="672F8D62">
      <w:pPr>
        <w:jc w:val="both"/>
        <w:rPr>
          <w:lang w:val="es-EC"/>
        </w:rPr>
      </w:pPr>
      <w:r w:rsidRPr="005C0EBF">
        <w:rPr>
          <w:rFonts w:eastAsia="Calibri"/>
          <w:lang w:val="es-EC"/>
        </w:rPr>
        <w:t xml:space="preserve">c) </w:t>
      </w:r>
      <w:r w:rsidR="00AA2630">
        <w:rPr>
          <w:rFonts w:eastAsia="Calibri"/>
          <w:lang w:val="es-EC"/>
        </w:rPr>
        <w:t>Prioridad: Alta</w:t>
      </w:r>
    </w:p>
    <w:p w:rsidRPr="005C0EBF" w:rsidR="003D5298" w:rsidP="003D5298" w:rsidRDefault="003D5298" w14:paraId="09EFD73F" w14:textId="7CE0F0B3">
      <w:pPr>
        <w:jc w:val="both"/>
        <w:rPr>
          <w:lang w:val="es-EC"/>
        </w:rPr>
      </w:pPr>
      <w:r w:rsidRPr="005C0EBF">
        <w:rPr>
          <w:rFonts w:eastAsia="Calibri"/>
          <w:lang w:val="es-EC"/>
        </w:rPr>
        <w:t xml:space="preserve">d) </w:t>
      </w:r>
      <w:r w:rsidR="00AA2630">
        <w:rPr>
          <w:rFonts w:eastAsia="Calibri"/>
          <w:lang w:val="es-EC"/>
        </w:rPr>
        <w:t>Estabilidad: Media</w:t>
      </w:r>
    </w:p>
    <w:p w:rsidR="003D5298" w:rsidP="003D5298" w:rsidRDefault="003D5298" w14:paraId="512137CB"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02665186" w14:textId="77777777">
      <w:pPr>
        <w:jc w:val="both"/>
      </w:pPr>
      <w:r w:rsidRPr="645AFC59">
        <w:rPr>
          <w:rFonts w:eastAsia="Calibri"/>
        </w:rPr>
        <w:t>f) Entradas:</w:t>
      </w:r>
    </w:p>
    <w:p w:rsidRPr="009A6D8C" w:rsidR="003D5298" w:rsidP="00AA2630" w:rsidRDefault="003D5298" w14:paraId="2A522EF0" w14:textId="77777777">
      <w:pPr>
        <w:pStyle w:val="ListParagraph"/>
        <w:widowControl/>
        <w:numPr>
          <w:ilvl w:val="0"/>
          <w:numId w:val="88"/>
        </w:numPr>
        <w:spacing w:after="160" w:line="259" w:lineRule="auto"/>
        <w:jc w:val="both"/>
      </w:pPr>
      <w:r w:rsidRPr="009A6D8C">
        <w:rPr>
          <w:rFonts w:eastAsia="Calibri"/>
        </w:rPr>
        <w:t>Cantidad de un producto</w:t>
      </w:r>
      <w:r>
        <w:rPr>
          <w:rFonts w:eastAsia="Calibri"/>
        </w:rPr>
        <w:t>.</w:t>
      </w:r>
    </w:p>
    <w:p w:rsidRPr="009A6D8C" w:rsidR="003D5298" w:rsidP="00AA2630" w:rsidRDefault="003D5298" w14:paraId="2DDF7BF1" w14:textId="77777777">
      <w:pPr>
        <w:pStyle w:val="ListParagraph"/>
        <w:widowControl/>
        <w:numPr>
          <w:ilvl w:val="0"/>
          <w:numId w:val="88"/>
        </w:numPr>
        <w:spacing w:after="160" w:line="259" w:lineRule="auto"/>
        <w:jc w:val="both"/>
      </w:pPr>
      <w:r w:rsidRPr="009A6D8C">
        <w:rPr>
          <w:rFonts w:eastAsia="Calibri"/>
        </w:rPr>
        <w:t>Número de orden de entrega (cadena de caracteres de hasta 16 caracteres alfanuméricos).</w:t>
      </w:r>
    </w:p>
    <w:p w:rsidRPr="00ED5BDF" w:rsidR="003D5298" w:rsidP="00AA2630" w:rsidRDefault="003D5298" w14:paraId="71A2935B" w14:textId="77777777">
      <w:pPr>
        <w:pStyle w:val="ListParagraph"/>
        <w:widowControl/>
        <w:numPr>
          <w:ilvl w:val="0"/>
          <w:numId w:val="88"/>
        </w:numPr>
        <w:spacing w:after="160" w:line="259" w:lineRule="auto"/>
        <w:jc w:val="both"/>
      </w:pPr>
      <w:r w:rsidRPr="645AFC59">
        <w:rPr>
          <w:rFonts w:eastAsia="Calibri"/>
        </w:rPr>
        <w:t>Descripción</w:t>
      </w:r>
      <w:r>
        <w:rPr>
          <w:rFonts w:eastAsia="Calibri"/>
        </w:rPr>
        <w:t xml:space="preserve">: </w:t>
      </w:r>
      <w:r w:rsidRPr="00D53B02">
        <w:rPr>
          <w:rFonts w:eastAsia="Calibri"/>
        </w:rPr>
        <w:t>cadena de caracteres de hasta 256 caracteres alfanuméricos.</w:t>
      </w:r>
    </w:p>
    <w:p w:rsidRPr="005C0EBF" w:rsidR="003D5298" w:rsidP="003D5298" w:rsidRDefault="003D5298" w14:paraId="04FBFCDA" w14:textId="77777777">
      <w:pPr>
        <w:jc w:val="both"/>
        <w:rPr>
          <w:lang w:val="es-EC"/>
        </w:rPr>
      </w:pPr>
      <w:r w:rsidRPr="005C0EBF">
        <w:rPr>
          <w:rFonts w:eastAsia="Calibri"/>
          <w:lang w:val="es-EC"/>
        </w:rPr>
        <w:t>g) Proceso:</w:t>
      </w:r>
    </w:p>
    <w:p w:rsidRPr="005C0EBF" w:rsidR="003D5298" w:rsidP="003D5298" w:rsidRDefault="003D5298" w14:paraId="521FF529" w14:textId="77777777">
      <w:pPr>
        <w:ind w:left="708"/>
        <w:jc w:val="both"/>
        <w:rPr>
          <w:rFonts w:eastAsia="Calibri"/>
          <w:lang w:val="es-EC"/>
        </w:rPr>
      </w:pPr>
      <w:r w:rsidRPr="005C0EBF">
        <w:rPr>
          <w:rFonts w:eastAsia="Calibri"/>
          <w:lang w:val="es-EC"/>
        </w:rPr>
        <w:t xml:space="preserve">El gerente de Redinco  ingresará la descripción del producto posteriormente ingresa la cantidad de producto a reducir y da clic en el botón aceptar, el sistema emitirá el mensaje, </w:t>
      </w:r>
      <w:r w:rsidRPr="005C0EBF">
        <w:rPr>
          <w:lang w:val="es-EC"/>
        </w:rPr>
        <w:t>"Productos Disminuidos Correctamente".</w:t>
      </w:r>
      <w:r w:rsidRPr="005C0EBF">
        <w:rPr>
          <w:rFonts w:eastAsia="Calibri"/>
          <w:lang w:val="es-EC"/>
        </w:rPr>
        <w:t xml:space="preserve"> </w:t>
      </w:r>
    </w:p>
    <w:p w:rsidR="003D5298" w:rsidP="003D5298" w:rsidRDefault="003D5298" w14:paraId="2F0D080D" w14:textId="35368727">
      <w:pPr>
        <w:jc w:val="both"/>
      </w:pPr>
      <w:r w:rsidRPr="645AFC59">
        <w:rPr>
          <w:rFonts w:eastAsia="Calibri"/>
        </w:rPr>
        <w:t xml:space="preserve">h) </w:t>
      </w:r>
      <w:r w:rsidR="00AA2630">
        <w:rPr>
          <w:rFonts w:eastAsia="Calibri"/>
        </w:rPr>
        <w:t>Salidas:</w:t>
      </w:r>
    </w:p>
    <w:p w:rsidRPr="00C668B6" w:rsidR="003D5298" w:rsidP="00AA2630" w:rsidRDefault="003D5298" w14:paraId="21FAB29E" w14:textId="77777777">
      <w:pPr>
        <w:pStyle w:val="ListParagraph"/>
        <w:widowControl/>
        <w:numPr>
          <w:ilvl w:val="0"/>
          <w:numId w:val="94"/>
        </w:numPr>
        <w:spacing w:after="160" w:line="259" w:lineRule="auto"/>
        <w:jc w:val="both"/>
      </w:pPr>
      <w:r>
        <w:t>Si el producto es disminuido correctamente:</w:t>
      </w:r>
      <w:r w:rsidRPr="00477C82">
        <w:t xml:space="preserve"> "Productos Disminuidos Correctamente"</w:t>
      </w:r>
      <w:r>
        <w:t xml:space="preserve">. </w:t>
      </w:r>
    </w:p>
    <w:p w:rsidRPr="005C0EBF" w:rsidR="003D5298" w:rsidP="003D5298" w:rsidRDefault="003D5298" w14:paraId="29A30D59" w14:textId="77777777">
      <w:pPr>
        <w:jc w:val="both"/>
        <w:rPr>
          <w:lang w:val="es-EC"/>
        </w:rPr>
      </w:pPr>
    </w:p>
    <w:p w:rsidRPr="00FE264F" w:rsidR="003D5298" w:rsidP="00291F8E" w:rsidRDefault="003D5298" w14:paraId="6F43E0C7" w14:textId="77777777">
      <w:pPr>
        <w:pStyle w:val="ListParagraph"/>
        <w:widowControl/>
        <w:numPr>
          <w:ilvl w:val="2"/>
          <w:numId w:val="4"/>
        </w:numPr>
        <w:spacing w:after="160" w:line="259" w:lineRule="auto"/>
        <w:jc w:val="both"/>
      </w:pPr>
      <w:r>
        <w:t>Módulo de Administración</w:t>
      </w:r>
    </w:p>
    <w:p w:rsidR="003D5298" w:rsidP="003D5298" w:rsidRDefault="003D5298" w14:paraId="1A131D25" w14:textId="77777777">
      <w:pPr>
        <w:jc w:val="both"/>
      </w:pPr>
      <w:r w:rsidRPr="645AFC59">
        <w:t>ra1v1.0</w:t>
      </w:r>
    </w:p>
    <w:p w:rsidRPr="005C0EBF" w:rsidR="003D5298" w:rsidP="003D5298" w:rsidRDefault="003D5298" w14:paraId="6A51C8D0" w14:textId="77777777">
      <w:pPr>
        <w:jc w:val="both"/>
        <w:rPr>
          <w:lang w:val="es-EC"/>
        </w:rPr>
      </w:pPr>
      <w:r w:rsidRPr="005C0EBF">
        <w:rPr>
          <w:rFonts w:eastAsia="Calibri"/>
          <w:lang w:val="es-EC"/>
        </w:rPr>
        <w:t>a) Descripción: El sistema permitirá registrar los siguientes datos de un usuario: nombre, cédula de ciudadanía, correo electrónico, y tipo.</w:t>
      </w:r>
    </w:p>
    <w:p w:rsidRPr="005C0EBF" w:rsidR="003D5298" w:rsidP="003D5298" w:rsidRDefault="003D5298" w14:paraId="5E91D27D" w14:textId="1B20F3B2">
      <w:pPr>
        <w:jc w:val="both"/>
        <w:rPr>
          <w:lang w:val="es-EC"/>
        </w:rPr>
      </w:pPr>
      <w:r w:rsidRPr="005C0EBF">
        <w:rPr>
          <w:rFonts w:eastAsia="Calibri"/>
          <w:lang w:val="es-EC"/>
        </w:rPr>
        <w:t xml:space="preserve">b) </w:t>
      </w:r>
      <w:r w:rsidR="00AA2630">
        <w:rPr>
          <w:rFonts w:eastAsia="Calibri"/>
          <w:lang w:val="es-EC"/>
        </w:rPr>
        <w:t>Importancia: Alta</w:t>
      </w:r>
    </w:p>
    <w:p w:rsidRPr="005C0EBF" w:rsidR="003D5298" w:rsidP="003D5298" w:rsidRDefault="003D5298" w14:paraId="1B44FA13" w14:textId="5D7121D3">
      <w:pPr>
        <w:jc w:val="both"/>
        <w:rPr>
          <w:lang w:val="es-EC"/>
        </w:rPr>
      </w:pPr>
      <w:r w:rsidRPr="005C0EBF">
        <w:rPr>
          <w:rFonts w:eastAsia="Calibri"/>
          <w:lang w:val="es-EC"/>
        </w:rPr>
        <w:t xml:space="preserve">c) </w:t>
      </w:r>
      <w:r w:rsidR="00AA2630">
        <w:rPr>
          <w:rFonts w:eastAsia="Calibri"/>
          <w:lang w:val="es-EC"/>
        </w:rPr>
        <w:t>Prioridad: Baja</w:t>
      </w:r>
    </w:p>
    <w:p w:rsidRPr="005C0EBF" w:rsidR="003D5298" w:rsidP="003D5298" w:rsidRDefault="003D5298" w14:paraId="403A7DA0" w14:textId="358A9A62">
      <w:pPr>
        <w:jc w:val="both"/>
        <w:rPr>
          <w:lang w:val="es-EC"/>
        </w:rPr>
      </w:pPr>
      <w:r w:rsidRPr="005C0EBF">
        <w:rPr>
          <w:rFonts w:eastAsia="Calibri"/>
          <w:lang w:val="es-EC"/>
        </w:rPr>
        <w:t xml:space="preserve">d) </w:t>
      </w:r>
      <w:r w:rsidR="00AA2630">
        <w:rPr>
          <w:rFonts w:eastAsia="Calibri"/>
          <w:lang w:val="es-EC"/>
        </w:rPr>
        <w:t>Estabilidad: Alta</w:t>
      </w:r>
    </w:p>
    <w:p w:rsidR="003D5298" w:rsidP="003D5298" w:rsidRDefault="003D5298" w14:paraId="1EF22AFC" w14:textId="77777777">
      <w:pPr>
        <w:jc w:val="both"/>
      </w:pPr>
      <w:r w:rsidRPr="005C0EBF">
        <w:rPr>
          <w:rFonts w:eastAsia="Calibri"/>
          <w:lang w:val="es-EC"/>
        </w:rPr>
        <w:t xml:space="preserve">e) Origen:  Gerente - Ing. </w:t>
      </w:r>
      <w:r w:rsidRPr="645AFC59">
        <w:rPr>
          <w:rFonts w:eastAsia="Calibri"/>
        </w:rPr>
        <w:t>Jaime Valarezo</w:t>
      </w:r>
    </w:p>
    <w:p w:rsidR="003D5298" w:rsidP="003D5298" w:rsidRDefault="003D5298" w14:paraId="4B67C071" w14:textId="77777777">
      <w:pPr>
        <w:jc w:val="both"/>
      </w:pPr>
      <w:r w:rsidRPr="645AFC59">
        <w:rPr>
          <w:rFonts w:eastAsia="Calibri"/>
        </w:rPr>
        <w:t>f) Entradas:</w:t>
      </w:r>
    </w:p>
    <w:p w:rsidRPr="00414D31" w:rsidR="003D5298" w:rsidP="00AA2630" w:rsidRDefault="003D5298" w14:paraId="664E800C" w14:textId="77777777">
      <w:pPr>
        <w:pStyle w:val="ListParagraph"/>
        <w:widowControl/>
        <w:numPr>
          <w:ilvl w:val="0"/>
          <w:numId w:val="89"/>
        </w:numPr>
        <w:spacing w:after="160" w:line="259" w:lineRule="auto"/>
        <w:jc w:val="both"/>
      </w:pPr>
      <w:r w:rsidRPr="00414D31">
        <w:rPr>
          <w:rFonts w:eastAsia="Calibri"/>
        </w:rPr>
        <w:t>Nombre</w:t>
      </w:r>
      <w:r>
        <w:rPr>
          <w:rFonts w:eastAsia="Calibri"/>
        </w:rPr>
        <w:t xml:space="preserve">: </w:t>
      </w:r>
      <w:r w:rsidRPr="00414D31">
        <w:rPr>
          <w:rFonts w:eastAsia="Calibri"/>
        </w:rPr>
        <w:t>cadena de caracteres que contenga hasta 128 caracteres entre letras y espacios</w:t>
      </w:r>
      <w:r>
        <w:rPr>
          <w:rFonts w:eastAsia="Calibri"/>
        </w:rPr>
        <w:t>.</w:t>
      </w:r>
    </w:p>
    <w:p w:rsidRPr="00414D31" w:rsidR="003D5298" w:rsidP="00AA2630" w:rsidRDefault="003D5298" w14:paraId="6C9333C2" w14:textId="77777777">
      <w:pPr>
        <w:pStyle w:val="ListParagraph"/>
        <w:widowControl/>
        <w:numPr>
          <w:ilvl w:val="0"/>
          <w:numId w:val="89"/>
        </w:numPr>
        <w:spacing w:after="160" w:line="259" w:lineRule="auto"/>
        <w:jc w:val="both"/>
      </w:pPr>
      <w:r w:rsidRPr="00414D31">
        <w:rPr>
          <w:rFonts w:eastAsia="Calibri"/>
        </w:rPr>
        <w:t>Cédula de ciudadanía</w:t>
      </w:r>
      <w:r>
        <w:rPr>
          <w:rFonts w:eastAsia="Calibri"/>
        </w:rPr>
        <w:t xml:space="preserve">: </w:t>
      </w:r>
      <w:r w:rsidRPr="00414D31">
        <w:rPr>
          <w:rFonts w:eastAsia="Calibri"/>
        </w:rPr>
        <w:t>cadena de caracteres de 10 dígitos con el último dígito como dígito verificador</w:t>
      </w:r>
      <w:r>
        <w:rPr>
          <w:rFonts w:eastAsia="Calibri"/>
        </w:rPr>
        <w:t>.</w:t>
      </w:r>
    </w:p>
    <w:p w:rsidRPr="00414D31" w:rsidR="003D5298" w:rsidP="00AA2630" w:rsidRDefault="003D5298" w14:paraId="66358CCA" w14:textId="77777777">
      <w:pPr>
        <w:pStyle w:val="ListParagraph"/>
        <w:widowControl/>
        <w:numPr>
          <w:ilvl w:val="0"/>
          <w:numId w:val="89"/>
        </w:numPr>
        <w:spacing w:after="160" w:line="259" w:lineRule="auto"/>
        <w:jc w:val="both"/>
      </w:pPr>
      <w:r w:rsidRPr="00414D31">
        <w:rPr>
          <w:rFonts w:eastAsia="Calibri"/>
        </w:rPr>
        <w:t>Correo electrónico</w:t>
      </w:r>
      <w:r>
        <w:rPr>
          <w:rFonts w:eastAsia="Calibri"/>
        </w:rPr>
        <w:t xml:space="preserve">: </w:t>
      </w:r>
      <w:r w:rsidRPr="00414D31">
        <w:rPr>
          <w:rFonts w:eastAsia="Calibri"/>
        </w:rPr>
        <w:t>cadena de caracteres de hasta 64 caracteres que conste de un nombre de usuario, seguido de una arroba y seguido del dominio</w:t>
      </w:r>
      <w:r>
        <w:rPr>
          <w:rFonts w:eastAsia="Calibri"/>
        </w:rPr>
        <w:t>.</w:t>
      </w:r>
    </w:p>
    <w:p w:rsidRPr="00414D31" w:rsidR="003D5298" w:rsidP="00AA2630" w:rsidRDefault="003D5298" w14:paraId="2F671034" w14:textId="77777777">
      <w:pPr>
        <w:pStyle w:val="ListParagraph"/>
        <w:widowControl/>
        <w:numPr>
          <w:ilvl w:val="0"/>
          <w:numId w:val="89"/>
        </w:numPr>
        <w:spacing w:after="160" w:line="259" w:lineRule="auto"/>
        <w:jc w:val="both"/>
      </w:pPr>
      <w:r w:rsidRPr="00414D31">
        <w:rPr>
          <w:rFonts w:eastAsia="Calibri"/>
        </w:rPr>
        <w:t>Tipo</w:t>
      </w:r>
      <w:r>
        <w:rPr>
          <w:rFonts w:eastAsia="Calibri"/>
        </w:rPr>
        <w:t xml:space="preserve">: </w:t>
      </w:r>
      <w:r w:rsidRPr="00414D31">
        <w:rPr>
          <w:rFonts w:eastAsia="Calibri"/>
        </w:rPr>
        <w:t>a elegir entre: empleado de mesa de servicios, empleado de ventas, empleado de compras o bodeguero</w:t>
      </w:r>
      <w:r>
        <w:rPr>
          <w:rFonts w:eastAsia="Calibri"/>
        </w:rPr>
        <w:t>.</w:t>
      </w:r>
    </w:p>
    <w:p w:rsidRPr="005C0EBF" w:rsidR="003D5298" w:rsidP="003D5298" w:rsidRDefault="003D5298" w14:paraId="1FE5672B" w14:textId="77777777">
      <w:pPr>
        <w:jc w:val="both"/>
        <w:rPr>
          <w:rFonts w:eastAsia="Calibri"/>
          <w:lang w:val="es-EC"/>
        </w:rPr>
      </w:pPr>
      <w:r w:rsidRPr="005C0EBF">
        <w:rPr>
          <w:rFonts w:eastAsia="Calibri"/>
          <w:lang w:val="es-EC"/>
        </w:rPr>
        <w:t>g) Proceso:</w:t>
      </w:r>
    </w:p>
    <w:p w:rsidRPr="005C0EBF" w:rsidR="003D5298" w:rsidP="003D5298" w:rsidRDefault="003D5298" w14:paraId="3EB3B304" w14:textId="77777777">
      <w:pPr>
        <w:ind w:left="708"/>
        <w:jc w:val="both"/>
        <w:rPr>
          <w:lang w:val="es-EC"/>
        </w:rPr>
      </w:pPr>
      <w:r w:rsidRPr="005C0EBF">
        <w:rPr>
          <w:lang w:val="es-EC"/>
        </w:rPr>
        <w:t xml:space="preserve">El gerente ingresar al módulo usuario &gt; registrar usuario, e ingresará los datos del nuevo usuario: </w:t>
      </w:r>
      <w:r w:rsidRPr="005C0EBF">
        <w:rPr>
          <w:rFonts w:eastAsia="Calibri"/>
          <w:lang w:val="es-EC"/>
        </w:rPr>
        <w:t xml:space="preserve">nombre, cédula de ciudadanía, correo electrónico, y tipo, posteriormente da clic en el botón crear y el sistema verificara los datos de </w:t>
      </w:r>
      <w:r w:rsidRPr="005C0EBF">
        <w:rPr>
          <w:lang w:val="es-EC"/>
        </w:rPr>
        <w:t xml:space="preserve">cédula </w:t>
      </w:r>
      <w:r w:rsidRPr="005C0EBF">
        <w:rPr>
          <w:rFonts w:eastAsia="Calibri"/>
          <w:lang w:val="es-EC"/>
        </w:rPr>
        <w:t>de ciudadanía, correo electrónico y tipo sean correctos, si los datos son correctos emite un mensaje “Usuario Registrado Correctamente”, caso contrario emitirá un mensaje de alerta indicando que los datos son incorrectos y deben ser corregidos.</w:t>
      </w:r>
    </w:p>
    <w:p w:rsidR="003D5298" w:rsidP="003D5298" w:rsidRDefault="003D5298" w14:paraId="0EE7647E" w14:textId="790C8F6A">
      <w:pPr>
        <w:jc w:val="both"/>
        <w:rPr>
          <w:rFonts w:eastAsia="Calibri"/>
        </w:rPr>
      </w:pPr>
      <w:r w:rsidRPr="645AFC59">
        <w:rPr>
          <w:rFonts w:eastAsia="Calibri"/>
        </w:rPr>
        <w:t xml:space="preserve">h) </w:t>
      </w:r>
      <w:r w:rsidR="00AA2630">
        <w:rPr>
          <w:rFonts w:eastAsia="Calibri"/>
        </w:rPr>
        <w:t>Salidas:</w:t>
      </w:r>
    </w:p>
    <w:p w:rsidRPr="0057214C" w:rsidR="003D5298" w:rsidP="00AA2630" w:rsidRDefault="003D5298" w14:paraId="5E06E68D" w14:textId="77777777">
      <w:pPr>
        <w:pStyle w:val="ListParagraph"/>
        <w:widowControl/>
        <w:numPr>
          <w:ilvl w:val="0"/>
          <w:numId w:val="91"/>
        </w:numPr>
        <w:spacing w:after="160" w:line="259" w:lineRule="auto"/>
        <w:jc w:val="both"/>
      </w:pPr>
      <w:r>
        <w:rPr>
          <w:rFonts w:eastAsia="Calibri"/>
        </w:rPr>
        <w:t xml:space="preserve">si el usuario fue registrado correctamente el sistema: </w:t>
      </w:r>
      <w:r w:rsidRPr="00F03F97">
        <w:rPr>
          <w:rFonts w:eastAsia="Calibri"/>
        </w:rPr>
        <w:t>“usuario registrado correctamente”.</w:t>
      </w:r>
    </w:p>
    <w:p w:rsidRPr="003D36FB" w:rsidR="003D5298" w:rsidP="00AA2630" w:rsidRDefault="003D5298" w14:paraId="49C79294" w14:textId="77777777">
      <w:pPr>
        <w:pStyle w:val="ListParagraph"/>
        <w:widowControl/>
        <w:numPr>
          <w:ilvl w:val="0"/>
          <w:numId w:val="91"/>
        </w:numPr>
        <w:spacing w:after="160" w:line="259" w:lineRule="auto"/>
        <w:jc w:val="both"/>
      </w:pPr>
      <w:r>
        <w:rPr>
          <w:rFonts w:eastAsia="Calibri"/>
        </w:rPr>
        <w:t xml:space="preserve">Si el número de </w:t>
      </w:r>
      <w:r>
        <w:t>c</w:t>
      </w:r>
      <w:r w:rsidRPr="00F85A70">
        <w:t xml:space="preserve">édula </w:t>
      </w:r>
      <w:r>
        <w:rPr>
          <w:rFonts w:eastAsia="Calibri"/>
        </w:rPr>
        <w:t xml:space="preserve">de ciudadanía ingresada es incorrecta: </w:t>
      </w:r>
      <w:r w:rsidRPr="003D36FB">
        <w:rPr>
          <w:rFonts w:eastAsia="Calibri"/>
        </w:rPr>
        <w:t>"Ingrese cédula correctamente"</w:t>
      </w:r>
    </w:p>
    <w:p w:rsidRPr="00FE264F" w:rsidR="003D5298" w:rsidP="00AA2630" w:rsidRDefault="003D5298" w14:paraId="084F0C10" w14:textId="77777777">
      <w:pPr>
        <w:pStyle w:val="ListParagraph"/>
        <w:widowControl/>
        <w:numPr>
          <w:ilvl w:val="0"/>
          <w:numId w:val="91"/>
        </w:numPr>
        <w:spacing w:after="160" w:line="259" w:lineRule="auto"/>
        <w:jc w:val="both"/>
      </w:pPr>
      <w:r>
        <w:rPr>
          <w:rFonts w:eastAsia="Calibri"/>
        </w:rPr>
        <w:t xml:space="preserve">Si el correo ingresado es incorrecto: </w:t>
      </w:r>
      <w:r w:rsidRPr="00DA6EAD">
        <w:rPr>
          <w:rFonts w:eastAsia="Calibri"/>
        </w:rPr>
        <w:t>"Ingrese correo electrónico correctamente"</w:t>
      </w:r>
    </w:p>
    <w:p w:rsidRPr="00161CEA" w:rsidR="003D5298" w:rsidP="003D5298" w:rsidRDefault="003D5298" w14:paraId="5B8E828D" w14:textId="77777777">
      <w:pPr>
        <w:jc w:val="both"/>
        <w:rPr>
          <w:lang w:val="es-EC"/>
        </w:rPr>
      </w:pPr>
      <w:r w:rsidRPr="00161CEA">
        <w:rPr>
          <w:lang w:val="es-EC"/>
        </w:rPr>
        <w:t>ra2v1.0</w:t>
      </w:r>
    </w:p>
    <w:p w:rsidRPr="00161CEA" w:rsidR="003D5298" w:rsidP="003D5298" w:rsidRDefault="003D5298" w14:paraId="053332AB" w14:textId="77777777">
      <w:pPr>
        <w:jc w:val="both"/>
        <w:rPr>
          <w:lang w:val="es-EC"/>
        </w:rPr>
      </w:pPr>
      <w:r w:rsidRPr="00161CEA">
        <w:rPr>
          <w:rFonts w:eastAsia="Calibri"/>
          <w:lang w:val="es-EC"/>
        </w:rPr>
        <w:t>a) Descripción: El sistema permitirá eliminar un usuario tipo empleado de mesa de servicios, identificándolo por su nombre.</w:t>
      </w:r>
    </w:p>
    <w:p w:rsidRPr="00161CEA" w:rsidR="003D5298" w:rsidP="003D5298" w:rsidRDefault="003D5298" w14:paraId="182B7CA0" w14:textId="400AE90D">
      <w:pPr>
        <w:jc w:val="both"/>
        <w:rPr>
          <w:lang w:val="es-EC"/>
        </w:rPr>
      </w:pPr>
      <w:r w:rsidRPr="00161CEA">
        <w:rPr>
          <w:rFonts w:eastAsia="Calibri"/>
          <w:lang w:val="es-EC"/>
        </w:rPr>
        <w:t xml:space="preserve">b) </w:t>
      </w:r>
      <w:r w:rsidR="00AA2630">
        <w:rPr>
          <w:rFonts w:eastAsia="Calibri"/>
          <w:lang w:val="es-EC"/>
        </w:rPr>
        <w:t>Importancia: Alta</w:t>
      </w:r>
    </w:p>
    <w:p w:rsidRPr="00161CEA" w:rsidR="003D5298" w:rsidP="003D5298" w:rsidRDefault="003D5298" w14:paraId="5758C9EF" w14:textId="1843FD8F">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0447BE6E" w14:textId="4DBD1270">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4F6124F4"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5CD377CF" w14:textId="77777777">
      <w:pPr>
        <w:jc w:val="both"/>
      </w:pPr>
      <w:r w:rsidRPr="645AFC59">
        <w:rPr>
          <w:rFonts w:eastAsia="Calibri"/>
        </w:rPr>
        <w:t>f) Entradas:</w:t>
      </w:r>
    </w:p>
    <w:p w:rsidRPr="007E1E9D" w:rsidR="003D5298" w:rsidP="00AA2630" w:rsidRDefault="003D5298" w14:paraId="37A831DE" w14:textId="77777777">
      <w:pPr>
        <w:pStyle w:val="ListParagraph"/>
        <w:widowControl/>
        <w:numPr>
          <w:ilvl w:val="0"/>
          <w:numId w:val="90"/>
        </w:numPr>
        <w:spacing w:after="160" w:line="259" w:lineRule="auto"/>
        <w:jc w:val="both"/>
      </w:pPr>
      <w:r w:rsidRPr="645AFC59">
        <w:rPr>
          <w:rFonts w:eastAsia="Calibri"/>
        </w:rPr>
        <w:t>Nombre</w:t>
      </w:r>
      <w:r>
        <w:rPr>
          <w:rFonts w:eastAsia="Calibri"/>
        </w:rPr>
        <w:t xml:space="preserve">: </w:t>
      </w:r>
      <w:r w:rsidRPr="00103AC6">
        <w:rPr>
          <w:rFonts w:eastAsia="Calibri"/>
        </w:rPr>
        <w:t>cadena de caracteres que contenga hasta 128 caracteres entre letras y espacios.</w:t>
      </w:r>
    </w:p>
    <w:p w:rsidRPr="00161CEA" w:rsidR="003D5298" w:rsidP="003D5298" w:rsidRDefault="003D5298" w14:paraId="4A8DDA2E" w14:textId="77777777">
      <w:pPr>
        <w:jc w:val="both"/>
        <w:rPr>
          <w:rFonts w:eastAsia="Calibri"/>
          <w:lang w:val="es-EC"/>
        </w:rPr>
      </w:pPr>
      <w:r w:rsidRPr="00161CEA">
        <w:rPr>
          <w:rFonts w:eastAsia="Calibri"/>
          <w:lang w:val="es-EC"/>
        </w:rPr>
        <w:t>g) Proceso:</w:t>
      </w:r>
    </w:p>
    <w:p w:rsidRPr="00161CEA" w:rsidR="003D5298" w:rsidP="003D5298" w:rsidRDefault="003D5298" w14:paraId="3EF7E9F5" w14:textId="77777777">
      <w:pPr>
        <w:ind w:left="708"/>
        <w:jc w:val="both"/>
        <w:rPr>
          <w:lang w:val="es-EC"/>
        </w:rPr>
      </w:pPr>
      <w:r w:rsidRPr="00161CEA">
        <w:rPr>
          <w:lang w:val="es-EC"/>
        </w:rPr>
        <w:t>El gerente de Redinco  buscara por nombre al usuario que va a eliminar, selecciona al usuario y da clic en el botón eliminar y el sistema emite un mensaje ¿Está seguro que desea eliminar este usuario?", si el administrador da clic en si el sistema emitirá el mensaje de “Usuario Eliminado Correctamente”, si el administrador da clic en no el usuario no será eliminado.</w:t>
      </w:r>
    </w:p>
    <w:p w:rsidR="003D5298" w:rsidP="003D5298" w:rsidRDefault="003D5298" w14:paraId="47D72E46" w14:textId="3D9C1025">
      <w:pPr>
        <w:jc w:val="both"/>
      </w:pPr>
      <w:r w:rsidRPr="645AFC59">
        <w:rPr>
          <w:rFonts w:eastAsia="Calibri"/>
        </w:rPr>
        <w:t xml:space="preserve">h) </w:t>
      </w:r>
      <w:r w:rsidR="00AA2630">
        <w:rPr>
          <w:rFonts w:eastAsia="Calibri"/>
        </w:rPr>
        <w:t>Salidas:</w:t>
      </w:r>
    </w:p>
    <w:p w:rsidR="003D5298" w:rsidP="00AA2630" w:rsidRDefault="003D5298" w14:paraId="25171E34" w14:textId="77777777">
      <w:pPr>
        <w:pStyle w:val="ListParagraph"/>
        <w:widowControl/>
        <w:numPr>
          <w:ilvl w:val="0"/>
          <w:numId w:val="90"/>
        </w:numPr>
        <w:spacing w:after="160" w:line="259" w:lineRule="auto"/>
        <w:jc w:val="both"/>
      </w:pPr>
      <w:r>
        <w:t xml:space="preserve">Si está seguro de eliminar el usuario: </w:t>
      </w:r>
      <w:r w:rsidRPr="00A74D10">
        <w:t>“¿Está seguro que desea eliminar este usuario?”</w:t>
      </w:r>
    </w:p>
    <w:p w:rsidRPr="00FE264F" w:rsidR="003D5298" w:rsidP="00AA2630" w:rsidRDefault="003D5298" w14:paraId="02EE8484" w14:textId="77777777">
      <w:pPr>
        <w:pStyle w:val="ListParagraph"/>
        <w:widowControl/>
        <w:numPr>
          <w:ilvl w:val="0"/>
          <w:numId w:val="90"/>
        </w:numPr>
        <w:spacing w:after="160" w:line="259" w:lineRule="auto"/>
        <w:jc w:val="both"/>
        <w:rPr>
          <w:rFonts w:eastAsiaTheme="minorHAnsi"/>
        </w:rPr>
      </w:pPr>
      <w:r>
        <w:t>S</w:t>
      </w:r>
      <w:r w:rsidRPr="00F03F97">
        <w:t>i el usuario fue eliminado correctamente de</w:t>
      </w:r>
      <w:r>
        <w:t>l</w:t>
      </w:r>
      <w:r w:rsidRPr="00F03F97">
        <w:t xml:space="preserve"> </w:t>
      </w:r>
      <w:r>
        <w:t>sistema</w:t>
      </w:r>
      <w:r w:rsidRPr="00F03F97">
        <w:t>:</w:t>
      </w:r>
      <w:r>
        <w:t xml:space="preserve"> </w:t>
      </w:r>
      <w:r w:rsidRPr="00F03F97">
        <w:t>“Usuario Eliminado Correctamente”</w:t>
      </w:r>
    </w:p>
    <w:p w:rsidRPr="00161CEA" w:rsidR="003D5298" w:rsidP="003D5298" w:rsidRDefault="003D5298" w14:paraId="135E6458" w14:textId="77777777">
      <w:pPr>
        <w:jc w:val="both"/>
        <w:rPr>
          <w:lang w:val="es-EC"/>
        </w:rPr>
      </w:pPr>
      <w:r w:rsidRPr="00161CEA">
        <w:rPr>
          <w:lang w:val="es-EC"/>
        </w:rPr>
        <w:t>ra3v1.0</w:t>
      </w:r>
    </w:p>
    <w:p w:rsidRPr="00161CEA" w:rsidR="003D5298" w:rsidP="003D5298" w:rsidRDefault="003D5298" w14:paraId="273C33C7" w14:textId="77777777">
      <w:pPr>
        <w:jc w:val="both"/>
        <w:rPr>
          <w:lang w:val="es-EC"/>
        </w:rPr>
      </w:pPr>
      <w:r w:rsidRPr="00161CEA">
        <w:rPr>
          <w:rFonts w:eastAsia="Calibri"/>
          <w:lang w:val="es-EC"/>
        </w:rPr>
        <w:t>a) Descripción: El sistema permitirá eliminar un usuario tipo empleado de mesa de servicios, identificándolo por su cédula de ciudadanía.</w:t>
      </w:r>
    </w:p>
    <w:p w:rsidRPr="00161CEA" w:rsidR="003D5298" w:rsidP="003D5298" w:rsidRDefault="003D5298" w14:paraId="4B9B1F6D" w14:textId="68E7627F">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1911730A" w14:textId="096E6AF4">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4D770353" w14:textId="6A15588C">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69C765EF"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219E7969" w14:textId="77777777">
      <w:pPr>
        <w:jc w:val="both"/>
      </w:pPr>
      <w:r w:rsidRPr="645AFC59">
        <w:rPr>
          <w:rFonts w:eastAsia="Calibri"/>
        </w:rPr>
        <w:t>f) Entradas:</w:t>
      </w:r>
    </w:p>
    <w:p w:rsidRPr="00531B9F" w:rsidR="003D5298" w:rsidP="00AA2630" w:rsidRDefault="003D5298" w14:paraId="57A48716" w14:textId="77777777">
      <w:pPr>
        <w:pStyle w:val="ListParagraph"/>
        <w:widowControl/>
        <w:numPr>
          <w:ilvl w:val="0"/>
          <w:numId w:val="90"/>
        </w:numPr>
        <w:spacing w:after="160" w:line="259" w:lineRule="auto"/>
        <w:jc w:val="both"/>
      </w:pPr>
      <w:r>
        <w:rPr>
          <w:rFonts w:eastAsia="Calibri"/>
        </w:rPr>
        <w:t>C</w:t>
      </w:r>
      <w:r w:rsidRPr="645AFC59">
        <w:rPr>
          <w:rFonts w:eastAsia="Calibri"/>
        </w:rPr>
        <w:t>édula de ciudadanía</w:t>
      </w:r>
      <w:r>
        <w:rPr>
          <w:rFonts w:eastAsia="Calibri"/>
        </w:rPr>
        <w:t xml:space="preserve">: </w:t>
      </w:r>
      <w:r w:rsidRPr="00C36808">
        <w:rPr>
          <w:rFonts w:eastAsia="Calibri"/>
        </w:rPr>
        <w:t>cadena de caracteres de 10 dígitos con el último dígito como dígito verificador.</w:t>
      </w:r>
    </w:p>
    <w:p w:rsidRPr="00161CEA" w:rsidR="003D5298" w:rsidP="003D5298" w:rsidRDefault="003D5298" w14:paraId="5DDF3DF1" w14:textId="77777777">
      <w:pPr>
        <w:jc w:val="both"/>
        <w:rPr>
          <w:rFonts w:eastAsia="Calibri"/>
          <w:lang w:val="es-EC"/>
        </w:rPr>
      </w:pPr>
      <w:r w:rsidRPr="00161CEA">
        <w:rPr>
          <w:rFonts w:eastAsia="Calibri"/>
          <w:lang w:val="es-EC"/>
        </w:rPr>
        <w:t>g) Proceso:</w:t>
      </w:r>
    </w:p>
    <w:p w:rsidRPr="00161CEA" w:rsidR="003D5298" w:rsidP="003D5298" w:rsidRDefault="003D5298" w14:paraId="5858366B" w14:textId="77777777">
      <w:pPr>
        <w:ind w:left="708"/>
        <w:jc w:val="both"/>
        <w:rPr>
          <w:lang w:val="es-EC"/>
        </w:rPr>
      </w:pPr>
      <w:r w:rsidRPr="00161CEA">
        <w:rPr>
          <w:lang w:val="es-EC"/>
        </w:rPr>
        <w:t xml:space="preserve">El gerente de Redinco  buscara por </w:t>
      </w:r>
      <w:r w:rsidRPr="00161CEA">
        <w:rPr>
          <w:rFonts w:eastAsia="Calibri"/>
          <w:lang w:val="es-EC"/>
        </w:rPr>
        <w:t>cédula de ciudadanía</w:t>
      </w:r>
      <w:r w:rsidRPr="00161CEA">
        <w:rPr>
          <w:lang w:val="es-EC"/>
        </w:rPr>
        <w:t xml:space="preserve"> que va a eliminar, selecciona al </w:t>
      </w:r>
      <w:r w:rsidRPr="00161CEA">
        <w:rPr>
          <w:rFonts w:eastAsia="Calibri"/>
          <w:lang w:val="es-EC"/>
        </w:rPr>
        <w:t>usuario tipo empleado de mesa de servicios</w:t>
      </w:r>
      <w:r w:rsidRPr="00161CEA">
        <w:rPr>
          <w:lang w:val="es-EC"/>
        </w:rPr>
        <w:t xml:space="preserve"> y da clic en el botón eliminar y el sistema emite un mensaje ¿Está seguro que desea eliminar este usuario?", si el administrador da clic en si el sistema emitirá el mensaje de “Usuario Eliminado Correctamente”, si el administrador da clic en no el </w:t>
      </w:r>
      <w:r w:rsidRPr="00161CEA">
        <w:rPr>
          <w:rFonts w:eastAsia="Calibri"/>
          <w:lang w:val="es-EC"/>
        </w:rPr>
        <w:t>usuario tipo empleado de mesa de servicios</w:t>
      </w:r>
      <w:r w:rsidRPr="00161CEA">
        <w:rPr>
          <w:lang w:val="es-EC"/>
        </w:rPr>
        <w:t xml:space="preserve"> no será eliminado.</w:t>
      </w:r>
    </w:p>
    <w:p w:rsidR="003D5298" w:rsidP="003D5298" w:rsidRDefault="003D5298" w14:paraId="4B2C87FA" w14:textId="30487D6B">
      <w:pPr>
        <w:jc w:val="both"/>
        <w:rPr>
          <w:rFonts w:eastAsia="Calibri"/>
        </w:rPr>
      </w:pPr>
      <w:r w:rsidRPr="645AFC59">
        <w:rPr>
          <w:rFonts w:eastAsia="Calibri"/>
        </w:rPr>
        <w:t xml:space="preserve">h) </w:t>
      </w:r>
      <w:r w:rsidR="00AA2630">
        <w:rPr>
          <w:rFonts w:eastAsia="Calibri"/>
        </w:rPr>
        <w:t>Salidas:</w:t>
      </w:r>
      <w:r>
        <w:rPr>
          <w:rFonts w:eastAsia="Calibri"/>
        </w:rPr>
        <w:t>:</w:t>
      </w:r>
    </w:p>
    <w:p w:rsidR="003D5298" w:rsidP="00AA2630" w:rsidRDefault="003D5298" w14:paraId="06696B40"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empleado de mesa de servicios</w:t>
      </w:r>
      <w:r>
        <w:t xml:space="preserve">: </w:t>
      </w:r>
      <w:r w:rsidRPr="00A74D10">
        <w:t>“¿Está seguro que desea eliminar este usuario?”</w:t>
      </w:r>
      <w:r>
        <w:t>.</w:t>
      </w:r>
    </w:p>
    <w:p w:rsidRPr="00FE264F" w:rsidR="003D5298" w:rsidP="00AA2630" w:rsidRDefault="003D5298" w14:paraId="1544192B" w14:textId="77777777">
      <w:pPr>
        <w:pStyle w:val="ListParagraph"/>
        <w:widowControl/>
        <w:numPr>
          <w:ilvl w:val="0"/>
          <w:numId w:val="90"/>
        </w:numPr>
        <w:spacing w:after="160" w:line="259" w:lineRule="auto"/>
        <w:jc w:val="both"/>
      </w:pPr>
      <w:r w:rsidRPr="00881C31">
        <w:t xml:space="preserve">Si el </w:t>
      </w:r>
      <w:r w:rsidRPr="645AFC59">
        <w:rPr>
          <w:rFonts w:eastAsia="Calibri"/>
        </w:rPr>
        <w:t>usuario tipo empleado de mesa de servicios</w:t>
      </w:r>
      <w:r w:rsidRPr="00881C31">
        <w:t xml:space="preserve"> fue eliminado correctamente del sistema: “Usuario Eliminado Correctamente”</w:t>
      </w:r>
      <w:r>
        <w:t>.</w:t>
      </w:r>
    </w:p>
    <w:p w:rsidRPr="00161CEA" w:rsidR="003D5298" w:rsidP="003D5298" w:rsidRDefault="003D5298" w14:paraId="708652D2" w14:textId="77777777">
      <w:pPr>
        <w:jc w:val="both"/>
        <w:rPr>
          <w:lang w:val="es-EC"/>
        </w:rPr>
      </w:pPr>
      <w:r w:rsidRPr="00161CEA">
        <w:rPr>
          <w:lang w:val="es-EC"/>
        </w:rPr>
        <w:t>ra4v1.0</w:t>
      </w:r>
    </w:p>
    <w:p w:rsidRPr="00161CEA" w:rsidR="003D5298" w:rsidP="003D5298" w:rsidRDefault="003D5298" w14:paraId="6C243813" w14:textId="77777777">
      <w:pPr>
        <w:jc w:val="both"/>
        <w:rPr>
          <w:lang w:val="es-EC"/>
        </w:rPr>
      </w:pPr>
      <w:r w:rsidRPr="00161CEA">
        <w:rPr>
          <w:rFonts w:eastAsia="Calibri"/>
          <w:lang w:val="es-EC"/>
        </w:rPr>
        <w:t>a) Descripción: El sistema permitirá eliminar un usuario tipo empleado de ventas, identificándolo por su nombre.</w:t>
      </w:r>
    </w:p>
    <w:p w:rsidRPr="00161CEA" w:rsidR="003D5298" w:rsidP="003D5298" w:rsidRDefault="003D5298" w14:paraId="44881F6C" w14:textId="0537DDB0">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352A4914" w14:textId="50388518">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32424BC0" w14:textId="33DCBB95">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3460C32B"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7F2C07DB" w14:textId="77777777">
      <w:pPr>
        <w:jc w:val="both"/>
      </w:pPr>
      <w:r w:rsidRPr="645AFC59">
        <w:rPr>
          <w:rFonts w:eastAsia="Calibri"/>
        </w:rPr>
        <w:t>f) Entradas:</w:t>
      </w:r>
    </w:p>
    <w:p w:rsidRPr="00C825A9" w:rsidR="003D5298" w:rsidP="00AA2630" w:rsidRDefault="003D5298" w14:paraId="57366873" w14:textId="77777777">
      <w:pPr>
        <w:pStyle w:val="ListParagraph"/>
        <w:widowControl/>
        <w:numPr>
          <w:ilvl w:val="0"/>
          <w:numId w:val="90"/>
        </w:numPr>
        <w:spacing w:after="160" w:line="259" w:lineRule="auto"/>
        <w:jc w:val="both"/>
      </w:pPr>
      <w:r w:rsidRPr="645AFC59">
        <w:rPr>
          <w:rFonts w:eastAsia="Calibri"/>
        </w:rPr>
        <w:t>Nombre</w:t>
      </w:r>
      <w:r>
        <w:rPr>
          <w:rFonts w:eastAsia="Calibri"/>
        </w:rPr>
        <w:t xml:space="preserve">: </w:t>
      </w:r>
      <w:r w:rsidRPr="00103AC6">
        <w:rPr>
          <w:rFonts w:eastAsia="Calibri"/>
        </w:rPr>
        <w:t>cadena de caracteres que contenga hasta 128 caracteres entre letras y espacios.</w:t>
      </w:r>
    </w:p>
    <w:p w:rsidRPr="00161CEA" w:rsidR="003D5298" w:rsidP="003D5298" w:rsidRDefault="003D5298" w14:paraId="5D51E269" w14:textId="77777777">
      <w:pPr>
        <w:jc w:val="both"/>
        <w:rPr>
          <w:rFonts w:eastAsia="Calibri"/>
          <w:lang w:val="es-EC"/>
        </w:rPr>
      </w:pPr>
      <w:r w:rsidRPr="00161CEA">
        <w:rPr>
          <w:rFonts w:eastAsia="Calibri"/>
          <w:lang w:val="es-EC"/>
        </w:rPr>
        <w:t>g) Proceso:</w:t>
      </w:r>
    </w:p>
    <w:p w:rsidRPr="00490215" w:rsidR="003D5298" w:rsidP="003D5298" w:rsidRDefault="003D5298" w14:paraId="2967BFCC" w14:textId="77777777">
      <w:pPr>
        <w:pStyle w:val="ListParagraph"/>
        <w:ind w:left="708"/>
        <w:jc w:val="both"/>
      </w:pPr>
      <w:r w:rsidRPr="00490215">
        <w:t>El gerente de Redinco</w:t>
      </w:r>
      <w:r>
        <w:t xml:space="preserve"> </w:t>
      </w:r>
      <w:r w:rsidRPr="00490215">
        <w:t xml:space="preserve"> buscara por </w:t>
      </w:r>
      <w:r w:rsidRPr="00490215">
        <w:rPr>
          <w:rFonts w:eastAsia="Calibri"/>
        </w:rPr>
        <w:t xml:space="preserve">nombre </w:t>
      </w:r>
      <w:r>
        <w:rPr>
          <w:rFonts w:eastAsia="Calibri"/>
        </w:rPr>
        <w:t xml:space="preserve">al </w:t>
      </w:r>
      <w:r w:rsidRPr="645AFC59">
        <w:rPr>
          <w:rFonts w:eastAsia="Calibri"/>
        </w:rPr>
        <w:t>usuario tipo empleado de ventas</w:t>
      </w:r>
      <w:r w:rsidRPr="00490215">
        <w:t xml:space="preserve"> que va a eliminar, selecciona al </w:t>
      </w:r>
      <w:r w:rsidRPr="645AFC59">
        <w:rPr>
          <w:rFonts w:eastAsia="Calibri"/>
        </w:rPr>
        <w:t>usuario tipo empleado de ventas</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 el </w:t>
      </w:r>
      <w:r w:rsidRPr="645AFC59">
        <w:rPr>
          <w:rFonts w:eastAsia="Calibri"/>
        </w:rPr>
        <w:t>usuario tipo empleado de ventas</w:t>
      </w:r>
      <w:r w:rsidRPr="00490215">
        <w:t xml:space="preserve"> no será eliminado.</w:t>
      </w:r>
    </w:p>
    <w:p w:rsidR="003D5298" w:rsidP="003D5298" w:rsidRDefault="003D5298" w14:paraId="0C35ACEF" w14:textId="6EBB92E8">
      <w:pPr>
        <w:jc w:val="both"/>
        <w:rPr>
          <w:rFonts w:eastAsia="Calibri"/>
        </w:rPr>
      </w:pPr>
      <w:r w:rsidRPr="645AFC59">
        <w:rPr>
          <w:rFonts w:eastAsia="Calibri"/>
        </w:rPr>
        <w:t xml:space="preserve">h) </w:t>
      </w:r>
      <w:r w:rsidR="00AA2630">
        <w:rPr>
          <w:rFonts w:eastAsia="Calibri"/>
        </w:rPr>
        <w:t>Salidas:</w:t>
      </w:r>
    </w:p>
    <w:p w:rsidR="003D5298" w:rsidP="00AA2630" w:rsidRDefault="003D5298" w14:paraId="02380CAB"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empleado de ventas</w:t>
      </w:r>
      <w:r>
        <w:t xml:space="preserve">: </w:t>
      </w:r>
      <w:r w:rsidRPr="00A74D10">
        <w:t>“¿Está seguro que desea eliminar este usuario?”</w:t>
      </w:r>
      <w:r>
        <w:t>.</w:t>
      </w:r>
    </w:p>
    <w:p w:rsidRPr="00FE264F" w:rsidR="003D5298" w:rsidP="00AA2630" w:rsidRDefault="003D5298" w14:paraId="3B4AA64E" w14:textId="77777777">
      <w:pPr>
        <w:pStyle w:val="ListParagraph"/>
        <w:widowControl/>
        <w:numPr>
          <w:ilvl w:val="0"/>
          <w:numId w:val="90"/>
        </w:numPr>
        <w:spacing w:after="160" w:line="259" w:lineRule="auto"/>
        <w:jc w:val="both"/>
      </w:pPr>
      <w:r w:rsidRPr="00EE655B">
        <w:t xml:space="preserve">Si el </w:t>
      </w:r>
      <w:r w:rsidRPr="645AFC59">
        <w:rPr>
          <w:rFonts w:eastAsia="Calibri"/>
        </w:rPr>
        <w:t>usuario tipo empleado de ventas</w:t>
      </w:r>
      <w:r w:rsidRPr="00EE655B">
        <w:t xml:space="preserve"> fue eliminado correctamente del sistema: “Usuario Eliminado Correctamente”.</w:t>
      </w:r>
    </w:p>
    <w:p w:rsidRPr="00161CEA" w:rsidR="003D5298" w:rsidP="003D5298" w:rsidRDefault="003D5298" w14:paraId="39DAE24B" w14:textId="77777777">
      <w:pPr>
        <w:jc w:val="both"/>
        <w:rPr>
          <w:lang w:val="es-EC"/>
        </w:rPr>
      </w:pPr>
      <w:r w:rsidRPr="00161CEA">
        <w:rPr>
          <w:lang w:val="es-EC"/>
        </w:rPr>
        <w:t>ra5v1.0</w:t>
      </w:r>
    </w:p>
    <w:p w:rsidRPr="00161CEA" w:rsidR="003D5298" w:rsidP="003D5298" w:rsidRDefault="003D5298" w14:paraId="1D282D91" w14:textId="77777777">
      <w:pPr>
        <w:jc w:val="both"/>
        <w:rPr>
          <w:lang w:val="es-EC"/>
        </w:rPr>
      </w:pPr>
      <w:r w:rsidRPr="00161CEA">
        <w:rPr>
          <w:rFonts w:eastAsia="Calibri"/>
          <w:lang w:val="es-EC"/>
        </w:rPr>
        <w:t>a) Descripción: El sistema permitirá eliminar un usuario tipo empleado de ventas, identificándolo por su cédula de ciudadanía.</w:t>
      </w:r>
    </w:p>
    <w:p w:rsidRPr="00161CEA" w:rsidR="003D5298" w:rsidP="003D5298" w:rsidRDefault="003D5298" w14:paraId="2968D0BE" w14:textId="7EFB021E">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351CE449" w14:textId="519C2200">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306EA780" w14:textId="63EDFD4A">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201CB151"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07CB45C6" w14:textId="77777777">
      <w:pPr>
        <w:jc w:val="both"/>
      </w:pPr>
      <w:r w:rsidRPr="645AFC59">
        <w:rPr>
          <w:rFonts w:eastAsia="Calibri"/>
        </w:rPr>
        <w:t>f) Entradas:</w:t>
      </w:r>
    </w:p>
    <w:p w:rsidRPr="00C825A9" w:rsidR="003D5298" w:rsidP="00AA2630" w:rsidRDefault="003D5298" w14:paraId="1C406C23" w14:textId="77777777">
      <w:pPr>
        <w:pStyle w:val="ListParagraph"/>
        <w:widowControl/>
        <w:numPr>
          <w:ilvl w:val="0"/>
          <w:numId w:val="90"/>
        </w:numPr>
        <w:spacing w:after="160" w:line="259" w:lineRule="auto"/>
        <w:jc w:val="both"/>
      </w:pPr>
      <w:r w:rsidRPr="645AFC59">
        <w:rPr>
          <w:rFonts w:eastAsia="Calibri"/>
        </w:rPr>
        <w:t>Cédula de ciudadanía</w:t>
      </w:r>
      <w:r>
        <w:rPr>
          <w:rFonts w:eastAsia="Calibri"/>
        </w:rPr>
        <w:t xml:space="preserve">: </w:t>
      </w:r>
      <w:r w:rsidRPr="002301D6">
        <w:rPr>
          <w:rFonts w:eastAsia="Calibri"/>
        </w:rPr>
        <w:t>cadena de caracteres de 10 dígitos con el último dígito como dígito verificador.</w:t>
      </w:r>
    </w:p>
    <w:p w:rsidRPr="00161CEA" w:rsidR="003D5298" w:rsidP="003D5298" w:rsidRDefault="003D5298" w14:paraId="6E813ED2" w14:textId="77777777">
      <w:pPr>
        <w:jc w:val="both"/>
        <w:rPr>
          <w:rFonts w:eastAsia="Calibri"/>
          <w:lang w:val="es-EC"/>
        </w:rPr>
      </w:pPr>
      <w:r w:rsidRPr="00161CEA">
        <w:rPr>
          <w:rFonts w:eastAsia="Calibri"/>
          <w:lang w:val="es-EC"/>
        </w:rPr>
        <w:t>g) Proceso:</w:t>
      </w:r>
    </w:p>
    <w:p w:rsidR="003D5298" w:rsidP="003D5298" w:rsidRDefault="003D5298" w14:paraId="6F5402C2" w14:textId="77777777">
      <w:pPr>
        <w:pStyle w:val="ListParagraph"/>
        <w:ind w:left="708"/>
        <w:jc w:val="both"/>
      </w:pPr>
      <w:r w:rsidRPr="00490215">
        <w:t>El gerente de Redinco</w:t>
      </w:r>
      <w:r>
        <w:t xml:space="preserve"> </w:t>
      </w:r>
      <w:r w:rsidRPr="00490215">
        <w:t xml:space="preserve"> buscara por </w:t>
      </w:r>
      <w:r w:rsidRPr="645AFC59">
        <w:rPr>
          <w:rFonts w:eastAsia="Calibri"/>
        </w:rPr>
        <w:t>cédula de ciudadanía</w:t>
      </w:r>
      <w:r>
        <w:rPr>
          <w:rFonts w:eastAsia="Calibri"/>
        </w:rPr>
        <w:t xml:space="preserve"> al </w:t>
      </w:r>
      <w:r w:rsidRPr="645AFC59">
        <w:rPr>
          <w:rFonts w:eastAsia="Calibri"/>
        </w:rPr>
        <w:t>usuario tipo empleado de ventas</w:t>
      </w:r>
      <w:r w:rsidRPr="00490215">
        <w:t xml:space="preserve"> que va a eliminar, selecciona al </w:t>
      </w:r>
      <w:r w:rsidRPr="645AFC59">
        <w:rPr>
          <w:rFonts w:eastAsia="Calibri"/>
        </w:rPr>
        <w:t>usuario tipo empleado de ventas</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 el </w:t>
      </w:r>
      <w:r w:rsidRPr="645AFC59">
        <w:rPr>
          <w:rFonts w:eastAsia="Calibri"/>
        </w:rPr>
        <w:t>usuario tipo empleado de ventas</w:t>
      </w:r>
      <w:r w:rsidRPr="00490215">
        <w:t xml:space="preserve"> no será eliminado.</w:t>
      </w:r>
    </w:p>
    <w:p w:rsidR="003D5298" w:rsidP="003D5298" w:rsidRDefault="003D5298" w14:paraId="04FAD214" w14:textId="6B484C4F">
      <w:pPr>
        <w:jc w:val="both"/>
      </w:pPr>
      <w:r w:rsidRPr="645AFC59">
        <w:rPr>
          <w:rFonts w:eastAsia="Calibri"/>
        </w:rPr>
        <w:t xml:space="preserve">h) </w:t>
      </w:r>
      <w:r w:rsidR="00AA2630">
        <w:rPr>
          <w:rFonts w:eastAsia="Calibri"/>
        </w:rPr>
        <w:t>Salidas:</w:t>
      </w:r>
    </w:p>
    <w:p w:rsidR="003D5298" w:rsidP="00AA2630" w:rsidRDefault="003D5298" w14:paraId="2559F7A6"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empleado de ventas</w:t>
      </w:r>
      <w:r>
        <w:t xml:space="preserve">: </w:t>
      </w:r>
      <w:r w:rsidRPr="00A74D10">
        <w:t>“¿Está seguro que desea eliminar este usuario?”</w:t>
      </w:r>
      <w:r>
        <w:t>.</w:t>
      </w:r>
    </w:p>
    <w:p w:rsidRPr="00FE264F" w:rsidR="003D5298" w:rsidP="00AA2630" w:rsidRDefault="003D5298" w14:paraId="077E5F7E" w14:textId="77777777">
      <w:pPr>
        <w:pStyle w:val="ListParagraph"/>
        <w:widowControl/>
        <w:numPr>
          <w:ilvl w:val="0"/>
          <w:numId w:val="90"/>
        </w:numPr>
        <w:spacing w:after="160" w:line="259" w:lineRule="auto"/>
        <w:jc w:val="both"/>
      </w:pPr>
      <w:r w:rsidRPr="00C85090">
        <w:t xml:space="preserve">Si el </w:t>
      </w:r>
      <w:r w:rsidRPr="00C85090">
        <w:rPr>
          <w:rFonts w:eastAsia="Calibri"/>
        </w:rPr>
        <w:t>usuario tipo empleado de ventas</w:t>
      </w:r>
      <w:r w:rsidRPr="00C85090">
        <w:t xml:space="preserve"> fue eliminado correctamente del sistema: “Usuario Eliminado Correctamente”.</w:t>
      </w:r>
    </w:p>
    <w:p w:rsidRPr="00161CEA" w:rsidR="003D5298" w:rsidP="003D5298" w:rsidRDefault="003D5298" w14:paraId="1622237E" w14:textId="77777777">
      <w:pPr>
        <w:jc w:val="both"/>
        <w:rPr>
          <w:lang w:val="es-EC"/>
        </w:rPr>
      </w:pPr>
      <w:r w:rsidRPr="00161CEA">
        <w:rPr>
          <w:lang w:val="es-EC"/>
        </w:rPr>
        <w:t>ra6v1.0</w:t>
      </w:r>
    </w:p>
    <w:p w:rsidRPr="00161CEA" w:rsidR="003D5298" w:rsidP="003D5298" w:rsidRDefault="003D5298" w14:paraId="36B84D86" w14:textId="77777777">
      <w:pPr>
        <w:jc w:val="both"/>
        <w:rPr>
          <w:lang w:val="es-EC"/>
        </w:rPr>
      </w:pPr>
      <w:r w:rsidRPr="00161CEA">
        <w:rPr>
          <w:rFonts w:eastAsia="Calibri"/>
          <w:lang w:val="es-EC"/>
        </w:rPr>
        <w:t>a) Descripción: El sistema permitirá eliminar un usuario tipo empleado de compras, identificándolo por su nombre.</w:t>
      </w:r>
    </w:p>
    <w:p w:rsidRPr="00161CEA" w:rsidR="003D5298" w:rsidP="003D5298" w:rsidRDefault="003D5298" w14:paraId="5782E2B9" w14:textId="088726C8">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5340B344" w14:textId="1048338E">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742A0C4B" w14:textId="6EC5ECDE">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0C269C39"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4043FDAA" w14:textId="77777777">
      <w:pPr>
        <w:jc w:val="both"/>
      </w:pPr>
      <w:r w:rsidRPr="645AFC59">
        <w:rPr>
          <w:rFonts w:eastAsia="Calibri"/>
        </w:rPr>
        <w:t>f) Entradas:</w:t>
      </w:r>
    </w:p>
    <w:p w:rsidRPr="00484602" w:rsidR="003D5298" w:rsidP="00AA2630" w:rsidRDefault="003D5298" w14:paraId="0B673D20" w14:textId="77777777">
      <w:pPr>
        <w:pStyle w:val="ListParagraph"/>
        <w:widowControl/>
        <w:numPr>
          <w:ilvl w:val="0"/>
          <w:numId w:val="90"/>
        </w:numPr>
        <w:spacing w:after="160" w:line="259" w:lineRule="auto"/>
        <w:jc w:val="both"/>
      </w:pPr>
      <w:r w:rsidRPr="645AFC59">
        <w:rPr>
          <w:rFonts w:eastAsia="Calibri"/>
        </w:rPr>
        <w:t>Nombre</w:t>
      </w:r>
      <w:r>
        <w:rPr>
          <w:rFonts w:eastAsia="Calibri"/>
        </w:rPr>
        <w:t xml:space="preserve">: </w:t>
      </w:r>
      <w:r w:rsidRPr="00103AC6">
        <w:rPr>
          <w:rFonts w:eastAsia="Calibri"/>
        </w:rPr>
        <w:t>cadena de caracteres que contenga hasta 128 caracteres entre letras y espacios.</w:t>
      </w:r>
    </w:p>
    <w:p w:rsidRPr="00161CEA" w:rsidR="003D5298" w:rsidP="003D5298" w:rsidRDefault="003D5298" w14:paraId="12A0AA5A" w14:textId="77777777">
      <w:pPr>
        <w:jc w:val="both"/>
        <w:rPr>
          <w:rFonts w:eastAsia="Calibri"/>
          <w:lang w:val="es-EC"/>
        </w:rPr>
      </w:pPr>
      <w:r w:rsidRPr="00161CEA">
        <w:rPr>
          <w:rFonts w:eastAsia="Calibri"/>
          <w:lang w:val="es-EC"/>
        </w:rPr>
        <w:t>g) Proceso:</w:t>
      </w:r>
    </w:p>
    <w:p w:rsidRPr="00490215" w:rsidR="003D5298" w:rsidP="003D5298" w:rsidRDefault="003D5298" w14:paraId="38B3FB3D" w14:textId="77777777">
      <w:pPr>
        <w:pStyle w:val="ListParagraph"/>
        <w:ind w:left="708"/>
        <w:jc w:val="both"/>
      </w:pPr>
      <w:r w:rsidRPr="00490215">
        <w:t>El gerente de Redinco</w:t>
      </w:r>
      <w:r>
        <w:t xml:space="preserve"> </w:t>
      </w:r>
      <w:r w:rsidRPr="00490215">
        <w:t xml:space="preserve"> buscara por </w:t>
      </w:r>
      <w:r w:rsidRPr="00490215">
        <w:rPr>
          <w:rFonts w:eastAsia="Calibri"/>
        </w:rPr>
        <w:t xml:space="preserve">nombre </w:t>
      </w:r>
      <w:r w:rsidRPr="645AFC59">
        <w:rPr>
          <w:rFonts w:eastAsia="Calibri"/>
        </w:rPr>
        <w:t>usuario tipo empleado de compras</w:t>
      </w:r>
      <w:r w:rsidRPr="00490215">
        <w:t xml:space="preserve"> que va a eliminar, selecciona al </w:t>
      </w:r>
      <w:r w:rsidRPr="645AFC59">
        <w:rPr>
          <w:rFonts w:eastAsia="Calibri"/>
        </w:rPr>
        <w:t>usuario tipo empleado de compras</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 el </w:t>
      </w:r>
      <w:r w:rsidRPr="645AFC59">
        <w:rPr>
          <w:rFonts w:eastAsia="Calibri"/>
        </w:rPr>
        <w:t>usuario tipo empleado de compras</w:t>
      </w:r>
      <w:r w:rsidRPr="00490215">
        <w:t xml:space="preserve"> no será eliminado.</w:t>
      </w:r>
    </w:p>
    <w:p w:rsidR="003D5298" w:rsidP="003D5298" w:rsidRDefault="003D5298" w14:paraId="6BBA2401" w14:textId="7331F5BA">
      <w:pPr>
        <w:jc w:val="both"/>
        <w:rPr>
          <w:rFonts w:eastAsia="Calibri"/>
        </w:rPr>
      </w:pPr>
      <w:r w:rsidRPr="645AFC59">
        <w:rPr>
          <w:rFonts w:eastAsia="Calibri"/>
        </w:rPr>
        <w:t xml:space="preserve">h) </w:t>
      </w:r>
      <w:r w:rsidR="00AA2630">
        <w:rPr>
          <w:rFonts w:eastAsia="Calibri"/>
        </w:rPr>
        <w:t>Salidas:</w:t>
      </w:r>
    </w:p>
    <w:p w:rsidR="003D5298" w:rsidP="00AA2630" w:rsidRDefault="003D5298" w14:paraId="5F043A30"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empleado de compras</w:t>
      </w:r>
      <w:r>
        <w:t xml:space="preserve">: </w:t>
      </w:r>
      <w:r w:rsidRPr="00A74D10">
        <w:t>“¿Está seguro que desea eliminar este usuario?”</w:t>
      </w:r>
      <w:r>
        <w:t>.</w:t>
      </w:r>
    </w:p>
    <w:p w:rsidRPr="00FE264F" w:rsidR="003D5298" w:rsidP="00AA2630" w:rsidRDefault="003D5298" w14:paraId="40393F25" w14:textId="77777777">
      <w:pPr>
        <w:pStyle w:val="ListParagraph"/>
        <w:widowControl/>
        <w:numPr>
          <w:ilvl w:val="0"/>
          <w:numId w:val="90"/>
        </w:numPr>
        <w:spacing w:after="160" w:line="259" w:lineRule="auto"/>
        <w:jc w:val="both"/>
      </w:pPr>
      <w:r w:rsidRPr="00EE655B">
        <w:t xml:space="preserve">Si el </w:t>
      </w:r>
      <w:r w:rsidRPr="645AFC59">
        <w:rPr>
          <w:rFonts w:eastAsia="Calibri"/>
        </w:rPr>
        <w:t>usuario tipo empleado de compras</w:t>
      </w:r>
      <w:r w:rsidRPr="00EE655B">
        <w:t xml:space="preserve"> fue eliminado correctamente del sistema: “Usuario Eliminado Correctamente”.</w:t>
      </w:r>
    </w:p>
    <w:p w:rsidRPr="00161CEA" w:rsidR="003D5298" w:rsidP="003D5298" w:rsidRDefault="003D5298" w14:paraId="6F384402" w14:textId="77777777">
      <w:pPr>
        <w:jc w:val="both"/>
        <w:rPr>
          <w:lang w:val="es-EC"/>
        </w:rPr>
      </w:pPr>
      <w:r w:rsidRPr="00161CEA">
        <w:rPr>
          <w:lang w:val="es-EC"/>
        </w:rPr>
        <w:t>ra7v1.0</w:t>
      </w:r>
    </w:p>
    <w:p w:rsidRPr="00161CEA" w:rsidR="003D5298" w:rsidP="003D5298" w:rsidRDefault="003D5298" w14:paraId="5C95EB33" w14:textId="77777777">
      <w:pPr>
        <w:jc w:val="both"/>
        <w:rPr>
          <w:lang w:val="es-EC"/>
        </w:rPr>
      </w:pPr>
      <w:r w:rsidRPr="00161CEA">
        <w:rPr>
          <w:rFonts w:eastAsia="Calibri"/>
          <w:lang w:val="es-EC"/>
        </w:rPr>
        <w:t>a) Descripción: El sistema permitirá eliminar un usuario tipo empleado de compras, identificándolo por su cédula de ciudadanía.</w:t>
      </w:r>
    </w:p>
    <w:p w:rsidRPr="00161CEA" w:rsidR="003D5298" w:rsidP="003D5298" w:rsidRDefault="003D5298" w14:paraId="7E6CE1B5" w14:textId="246D2332">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321BE952" w14:textId="235704A0">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73D2BF56" w14:textId="01191206">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77032A32"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4F76A5FE" w14:textId="77777777">
      <w:pPr>
        <w:jc w:val="both"/>
      </w:pPr>
      <w:r w:rsidRPr="645AFC59">
        <w:rPr>
          <w:rFonts w:eastAsia="Calibri"/>
        </w:rPr>
        <w:t>f) Entradas:</w:t>
      </w:r>
    </w:p>
    <w:p w:rsidRPr="00E51135" w:rsidR="003D5298" w:rsidP="00AA2630" w:rsidRDefault="003D5298" w14:paraId="15CAD56C" w14:textId="77777777">
      <w:pPr>
        <w:pStyle w:val="ListParagraph"/>
        <w:widowControl/>
        <w:numPr>
          <w:ilvl w:val="0"/>
          <w:numId w:val="90"/>
        </w:numPr>
        <w:spacing w:after="160" w:line="259" w:lineRule="auto"/>
        <w:jc w:val="both"/>
      </w:pPr>
      <w:r w:rsidRPr="645AFC59">
        <w:rPr>
          <w:rFonts w:eastAsia="Calibri"/>
        </w:rPr>
        <w:t>Cédula de ciudadanía</w:t>
      </w:r>
      <w:r>
        <w:rPr>
          <w:rFonts w:eastAsia="Calibri"/>
        </w:rPr>
        <w:t xml:space="preserve">: </w:t>
      </w:r>
      <w:r w:rsidRPr="002301D6">
        <w:rPr>
          <w:rFonts w:eastAsia="Calibri"/>
        </w:rPr>
        <w:t>cadena de caracteres de 10 dígitos con el último dígito como dígito verificador.</w:t>
      </w:r>
    </w:p>
    <w:p w:rsidRPr="00161CEA" w:rsidR="003D5298" w:rsidP="003D5298" w:rsidRDefault="003D5298" w14:paraId="216A430A" w14:textId="77777777">
      <w:pPr>
        <w:jc w:val="both"/>
        <w:rPr>
          <w:rFonts w:eastAsia="Calibri"/>
          <w:lang w:val="es-EC"/>
        </w:rPr>
      </w:pPr>
      <w:r w:rsidRPr="00161CEA">
        <w:rPr>
          <w:rFonts w:eastAsia="Calibri"/>
          <w:lang w:val="es-EC"/>
        </w:rPr>
        <w:t>g) Proceso:</w:t>
      </w:r>
    </w:p>
    <w:p w:rsidR="003D5298" w:rsidP="003D5298" w:rsidRDefault="003D5298" w14:paraId="049A8FF5" w14:textId="77777777">
      <w:pPr>
        <w:pStyle w:val="ListParagraph"/>
        <w:ind w:left="708"/>
        <w:jc w:val="both"/>
      </w:pPr>
      <w:r w:rsidRPr="00490215">
        <w:t>El gerente de Redinco</w:t>
      </w:r>
      <w:r>
        <w:t xml:space="preserve"> </w:t>
      </w:r>
      <w:r w:rsidRPr="00490215">
        <w:t xml:space="preserve"> buscara por </w:t>
      </w:r>
      <w:r w:rsidRPr="645AFC59">
        <w:rPr>
          <w:rFonts w:eastAsia="Calibri"/>
        </w:rPr>
        <w:t>cédula de ciudadanía</w:t>
      </w:r>
      <w:r>
        <w:rPr>
          <w:rFonts w:eastAsia="Calibri"/>
        </w:rPr>
        <w:t xml:space="preserve"> al </w:t>
      </w:r>
      <w:r w:rsidRPr="645AFC59">
        <w:rPr>
          <w:rFonts w:eastAsia="Calibri"/>
        </w:rPr>
        <w:t xml:space="preserve">usuario tipo empleado de compras </w:t>
      </w:r>
      <w:r w:rsidRPr="00490215">
        <w:t xml:space="preserve">que va a eliminar, selecciona al </w:t>
      </w:r>
      <w:r w:rsidRPr="645AFC59">
        <w:rPr>
          <w:rFonts w:eastAsia="Calibri"/>
        </w:rPr>
        <w:t>usuario tipo empleado de compras</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w:t>
      </w:r>
      <w:r>
        <w:t xml:space="preserve"> el</w:t>
      </w:r>
      <w:r w:rsidRPr="00490215">
        <w:t xml:space="preserve"> </w:t>
      </w:r>
      <w:r w:rsidRPr="645AFC59">
        <w:rPr>
          <w:rFonts w:eastAsia="Calibri"/>
        </w:rPr>
        <w:t>usuario tipo empleado de compras</w:t>
      </w:r>
      <w:r w:rsidRPr="00490215">
        <w:t xml:space="preserve"> no será eliminado.</w:t>
      </w:r>
    </w:p>
    <w:p w:rsidR="003D5298" w:rsidP="003D5298" w:rsidRDefault="003D5298" w14:paraId="38915BC2" w14:textId="29577C55">
      <w:pPr>
        <w:jc w:val="both"/>
      </w:pPr>
      <w:r w:rsidRPr="645AFC59">
        <w:rPr>
          <w:rFonts w:eastAsia="Calibri"/>
        </w:rPr>
        <w:t xml:space="preserve">h) </w:t>
      </w:r>
      <w:r w:rsidR="00AA2630">
        <w:rPr>
          <w:rFonts w:eastAsia="Calibri"/>
        </w:rPr>
        <w:t>Salidas:</w:t>
      </w:r>
    </w:p>
    <w:p w:rsidR="003D5298" w:rsidP="00AA2630" w:rsidRDefault="003D5298" w14:paraId="3B79EC55"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empleado de compras</w:t>
      </w:r>
      <w:r>
        <w:t xml:space="preserve">: </w:t>
      </w:r>
      <w:r w:rsidRPr="00A74D10">
        <w:t>“¿Está seguro que desea eliminar este usuario?”</w:t>
      </w:r>
      <w:r>
        <w:t>.</w:t>
      </w:r>
    </w:p>
    <w:p w:rsidRPr="00FE264F" w:rsidR="003D5298" w:rsidP="00AA2630" w:rsidRDefault="003D5298" w14:paraId="4F6C3DF6" w14:textId="77777777">
      <w:pPr>
        <w:pStyle w:val="ListParagraph"/>
        <w:widowControl/>
        <w:numPr>
          <w:ilvl w:val="0"/>
          <w:numId w:val="90"/>
        </w:numPr>
        <w:spacing w:after="160" w:line="259" w:lineRule="auto"/>
        <w:jc w:val="both"/>
      </w:pPr>
      <w:r w:rsidRPr="00C85090">
        <w:t xml:space="preserve">Si el </w:t>
      </w:r>
      <w:r w:rsidRPr="645AFC59">
        <w:rPr>
          <w:rFonts w:eastAsia="Calibri"/>
        </w:rPr>
        <w:t>usuario tipo empleado de compras</w:t>
      </w:r>
      <w:r w:rsidRPr="00C85090">
        <w:t xml:space="preserve"> fue eliminado correctamente del sistema: “Usuario Eliminado Correctamente”.</w:t>
      </w:r>
    </w:p>
    <w:p w:rsidRPr="00161CEA" w:rsidR="003D5298" w:rsidP="003D5298" w:rsidRDefault="003D5298" w14:paraId="0691F258" w14:textId="77777777">
      <w:pPr>
        <w:jc w:val="both"/>
        <w:rPr>
          <w:lang w:val="es-EC"/>
        </w:rPr>
      </w:pPr>
      <w:r w:rsidRPr="00161CEA">
        <w:rPr>
          <w:lang w:val="es-EC"/>
        </w:rPr>
        <w:t>ra8v1.0</w:t>
      </w:r>
    </w:p>
    <w:p w:rsidRPr="00161CEA" w:rsidR="003D5298" w:rsidP="003D5298" w:rsidRDefault="003D5298" w14:paraId="280AC3A1" w14:textId="77777777">
      <w:pPr>
        <w:jc w:val="both"/>
        <w:rPr>
          <w:lang w:val="es-EC"/>
        </w:rPr>
      </w:pPr>
      <w:r w:rsidRPr="00161CEA">
        <w:rPr>
          <w:rFonts w:eastAsia="Calibri"/>
          <w:lang w:val="es-EC"/>
        </w:rPr>
        <w:t>a) Descripción: El sistema permitirá eliminar un usuario tipo bodeguero, identificándolo por su nombre.</w:t>
      </w:r>
    </w:p>
    <w:p w:rsidRPr="00161CEA" w:rsidR="003D5298" w:rsidP="003D5298" w:rsidRDefault="003D5298" w14:paraId="3FFFD107" w14:textId="3C5F5532">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5402D5B4" w14:textId="6783E7E7">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0BCD4445" w14:textId="4191CC86">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5CC0B16E"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6763A2CC" w14:textId="77777777">
      <w:pPr>
        <w:jc w:val="both"/>
      </w:pPr>
      <w:r w:rsidRPr="645AFC59">
        <w:rPr>
          <w:rFonts w:eastAsia="Calibri"/>
        </w:rPr>
        <w:t>f) Entradas:</w:t>
      </w:r>
    </w:p>
    <w:p w:rsidRPr="00180C93" w:rsidR="003D5298" w:rsidP="00AA2630" w:rsidRDefault="003D5298" w14:paraId="74696424" w14:textId="77777777">
      <w:pPr>
        <w:pStyle w:val="ListParagraph"/>
        <w:widowControl/>
        <w:numPr>
          <w:ilvl w:val="0"/>
          <w:numId w:val="90"/>
        </w:numPr>
        <w:spacing w:after="160" w:line="259" w:lineRule="auto"/>
        <w:jc w:val="both"/>
      </w:pPr>
      <w:r w:rsidRPr="645AFC59">
        <w:rPr>
          <w:rFonts w:eastAsia="Calibri"/>
        </w:rPr>
        <w:t>Nombre</w:t>
      </w:r>
      <w:r>
        <w:rPr>
          <w:rFonts w:eastAsia="Calibri"/>
        </w:rPr>
        <w:t xml:space="preserve">: </w:t>
      </w:r>
      <w:r w:rsidRPr="002567D6">
        <w:rPr>
          <w:rFonts w:eastAsia="Calibri"/>
        </w:rPr>
        <w:t>cadena de caracteres que contenga hasta 128 caracteres entre letras y espacios.</w:t>
      </w:r>
    </w:p>
    <w:p w:rsidRPr="00161CEA" w:rsidR="003D5298" w:rsidP="003D5298" w:rsidRDefault="003D5298" w14:paraId="0A33B8D6" w14:textId="77777777">
      <w:pPr>
        <w:jc w:val="both"/>
        <w:rPr>
          <w:rFonts w:eastAsia="Calibri"/>
          <w:lang w:val="es-EC"/>
        </w:rPr>
      </w:pPr>
      <w:r w:rsidRPr="00161CEA">
        <w:rPr>
          <w:rFonts w:eastAsia="Calibri"/>
          <w:lang w:val="es-EC"/>
        </w:rPr>
        <w:t>g) Proceso:</w:t>
      </w:r>
    </w:p>
    <w:p w:rsidRPr="00490215" w:rsidR="003D5298" w:rsidP="003D5298" w:rsidRDefault="003D5298" w14:paraId="7D4691AD" w14:textId="77777777">
      <w:pPr>
        <w:pStyle w:val="ListParagraph"/>
        <w:ind w:left="708"/>
        <w:jc w:val="both"/>
      </w:pPr>
      <w:r w:rsidRPr="00490215">
        <w:t>El gerente de Redinco</w:t>
      </w:r>
      <w:r>
        <w:t xml:space="preserve"> </w:t>
      </w:r>
      <w:r w:rsidRPr="00490215">
        <w:t xml:space="preserve"> buscara por </w:t>
      </w:r>
      <w:r w:rsidRPr="00490215">
        <w:rPr>
          <w:rFonts w:eastAsia="Calibri"/>
        </w:rPr>
        <w:t xml:space="preserve">nombre </w:t>
      </w:r>
      <w:r w:rsidRPr="645AFC59">
        <w:rPr>
          <w:rFonts w:eastAsia="Calibri"/>
        </w:rPr>
        <w:t>usuario tipo bodeguero</w:t>
      </w:r>
      <w:r w:rsidRPr="00490215">
        <w:t xml:space="preserve"> que va a eliminar, selecciona al </w:t>
      </w:r>
      <w:r w:rsidRPr="645AFC59">
        <w:rPr>
          <w:rFonts w:eastAsia="Calibri"/>
        </w:rPr>
        <w:t>usuario tipo bodeguero</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 el </w:t>
      </w:r>
      <w:r w:rsidRPr="645AFC59">
        <w:rPr>
          <w:rFonts w:eastAsia="Calibri"/>
        </w:rPr>
        <w:t>usuario tipo bodeguero</w:t>
      </w:r>
      <w:r w:rsidRPr="00490215">
        <w:t xml:space="preserve"> no será eliminado.</w:t>
      </w:r>
    </w:p>
    <w:p w:rsidR="003D5298" w:rsidP="003D5298" w:rsidRDefault="003D5298" w14:paraId="174F92EF" w14:textId="4B2E957B">
      <w:pPr>
        <w:jc w:val="both"/>
        <w:rPr>
          <w:rFonts w:eastAsia="Calibri"/>
        </w:rPr>
      </w:pPr>
      <w:r w:rsidRPr="645AFC59">
        <w:rPr>
          <w:rFonts w:eastAsia="Calibri"/>
        </w:rPr>
        <w:t xml:space="preserve">h) </w:t>
      </w:r>
      <w:r w:rsidR="00AA2630">
        <w:rPr>
          <w:rFonts w:eastAsia="Calibri"/>
        </w:rPr>
        <w:t>Salidas:</w:t>
      </w:r>
    </w:p>
    <w:p w:rsidR="003D5298" w:rsidP="00AA2630" w:rsidRDefault="003D5298" w14:paraId="62C4A2AE"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bodeguero</w:t>
      </w:r>
      <w:r>
        <w:t xml:space="preserve">: </w:t>
      </w:r>
      <w:r w:rsidRPr="00A74D10">
        <w:t>“¿Está seguro que desea eliminar este usuario?”</w:t>
      </w:r>
      <w:r>
        <w:t>.</w:t>
      </w:r>
    </w:p>
    <w:p w:rsidRPr="00FE264F" w:rsidR="003D5298" w:rsidP="00AA2630" w:rsidRDefault="003D5298" w14:paraId="2CA1CE78" w14:textId="77777777">
      <w:pPr>
        <w:pStyle w:val="ListParagraph"/>
        <w:widowControl/>
        <w:numPr>
          <w:ilvl w:val="0"/>
          <w:numId w:val="90"/>
        </w:numPr>
        <w:spacing w:after="160" w:line="259" w:lineRule="auto"/>
        <w:jc w:val="both"/>
      </w:pPr>
      <w:r w:rsidRPr="00EE655B">
        <w:t xml:space="preserve">Si el </w:t>
      </w:r>
      <w:r w:rsidRPr="645AFC59">
        <w:rPr>
          <w:rFonts w:eastAsia="Calibri"/>
        </w:rPr>
        <w:t>usuario tipo bodeguero</w:t>
      </w:r>
      <w:r w:rsidRPr="00EE655B">
        <w:t xml:space="preserve"> fue eliminado correctamente del sistema: “Usuario Eliminado Correctamente”.</w:t>
      </w:r>
    </w:p>
    <w:p w:rsidRPr="00161CEA" w:rsidR="003D5298" w:rsidP="003D5298" w:rsidRDefault="003D5298" w14:paraId="567AA297" w14:textId="77777777">
      <w:pPr>
        <w:jc w:val="both"/>
        <w:rPr>
          <w:lang w:val="es-EC"/>
        </w:rPr>
      </w:pPr>
      <w:r w:rsidRPr="00161CEA">
        <w:rPr>
          <w:lang w:val="es-EC"/>
        </w:rPr>
        <w:t>ra9v1.0</w:t>
      </w:r>
    </w:p>
    <w:p w:rsidRPr="00161CEA" w:rsidR="003D5298" w:rsidP="003D5298" w:rsidRDefault="003D5298" w14:paraId="39BC6242" w14:textId="77777777">
      <w:pPr>
        <w:jc w:val="both"/>
        <w:rPr>
          <w:lang w:val="es-EC"/>
        </w:rPr>
      </w:pPr>
      <w:r w:rsidRPr="00161CEA">
        <w:rPr>
          <w:rFonts w:eastAsia="Calibri"/>
          <w:lang w:val="es-EC"/>
        </w:rPr>
        <w:t>a) Descripción: El sistema permitirá eliminar un usuario tipo bodeguero, identificándolo por su cédula de ciudadanía.</w:t>
      </w:r>
    </w:p>
    <w:p w:rsidRPr="00161CEA" w:rsidR="003D5298" w:rsidP="003D5298" w:rsidRDefault="003D5298" w14:paraId="0B124AEE" w14:textId="2A272C85">
      <w:pPr>
        <w:jc w:val="both"/>
        <w:rPr>
          <w:lang w:val="es-EC"/>
        </w:rPr>
      </w:pPr>
      <w:r w:rsidRPr="00161CEA">
        <w:rPr>
          <w:rFonts w:eastAsia="Calibri"/>
          <w:lang w:val="es-EC"/>
        </w:rPr>
        <w:t xml:space="preserve">b) </w:t>
      </w:r>
      <w:r w:rsidR="00AA2630">
        <w:rPr>
          <w:rFonts w:eastAsia="Calibri"/>
          <w:lang w:val="es-EC"/>
        </w:rPr>
        <w:t>Importancia: Media</w:t>
      </w:r>
    </w:p>
    <w:p w:rsidRPr="00161CEA" w:rsidR="003D5298" w:rsidP="003D5298" w:rsidRDefault="003D5298" w14:paraId="57D154D7" w14:textId="096F6FAB">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14B0A7C8" w14:textId="2A8C387E">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582157CE"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123263DD" w14:textId="77777777">
      <w:pPr>
        <w:jc w:val="both"/>
      </w:pPr>
      <w:r w:rsidRPr="645AFC59">
        <w:rPr>
          <w:rFonts w:eastAsia="Calibri"/>
        </w:rPr>
        <w:t>f) Entradas:</w:t>
      </w:r>
    </w:p>
    <w:p w:rsidRPr="002732EF" w:rsidR="003D5298" w:rsidP="00AA2630" w:rsidRDefault="003D5298" w14:paraId="322DC996" w14:textId="77777777">
      <w:pPr>
        <w:pStyle w:val="ListParagraph"/>
        <w:widowControl/>
        <w:numPr>
          <w:ilvl w:val="0"/>
          <w:numId w:val="90"/>
        </w:numPr>
        <w:spacing w:after="160" w:line="259" w:lineRule="auto"/>
        <w:jc w:val="both"/>
      </w:pPr>
      <w:r w:rsidRPr="645AFC59">
        <w:rPr>
          <w:rFonts w:eastAsia="Calibri"/>
        </w:rPr>
        <w:t>Cédula de ciudadanía</w:t>
      </w:r>
      <w:r>
        <w:rPr>
          <w:rFonts w:eastAsia="Calibri"/>
        </w:rPr>
        <w:t xml:space="preserve">: </w:t>
      </w:r>
      <w:r w:rsidRPr="002301D6">
        <w:rPr>
          <w:rFonts w:eastAsia="Calibri"/>
        </w:rPr>
        <w:t>cadena de caracteres de 10 dígitos con el último dígito como dígito verificador.</w:t>
      </w:r>
    </w:p>
    <w:p w:rsidRPr="00161CEA" w:rsidR="003D5298" w:rsidP="003D5298" w:rsidRDefault="003D5298" w14:paraId="219B5117" w14:textId="77777777">
      <w:pPr>
        <w:jc w:val="both"/>
        <w:rPr>
          <w:rFonts w:eastAsia="Calibri"/>
          <w:lang w:val="es-EC"/>
        </w:rPr>
      </w:pPr>
      <w:r w:rsidRPr="00161CEA">
        <w:rPr>
          <w:rFonts w:eastAsia="Calibri"/>
          <w:lang w:val="es-EC"/>
        </w:rPr>
        <w:t>g) Proceso:</w:t>
      </w:r>
    </w:p>
    <w:p w:rsidR="003D5298" w:rsidP="003D5298" w:rsidRDefault="003D5298" w14:paraId="5E82B1C6" w14:textId="77777777">
      <w:pPr>
        <w:pStyle w:val="ListParagraph"/>
        <w:ind w:left="708"/>
        <w:jc w:val="both"/>
      </w:pPr>
      <w:r w:rsidRPr="00490215">
        <w:t>El gerente de Redinco</w:t>
      </w:r>
      <w:r>
        <w:t xml:space="preserve"> </w:t>
      </w:r>
      <w:r w:rsidRPr="00490215">
        <w:t xml:space="preserve"> buscara por </w:t>
      </w:r>
      <w:r w:rsidRPr="645AFC59">
        <w:rPr>
          <w:rFonts w:eastAsia="Calibri"/>
        </w:rPr>
        <w:t>cédula de ciudadanía</w:t>
      </w:r>
      <w:r>
        <w:rPr>
          <w:rFonts w:eastAsia="Calibri"/>
        </w:rPr>
        <w:t xml:space="preserve"> al </w:t>
      </w:r>
      <w:r w:rsidRPr="645AFC59">
        <w:rPr>
          <w:rFonts w:eastAsia="Calibri"/>
        </w:rPr>
        <w:t>usuario tipo bodeguero</w:t>
      </w:r>
      <w:r w:rsidRPr="00490215">
        <w:t xml:space="preserve"> que va a eliminar, selecciona al </w:t>
      </w:r>
      <w:r w:rsidRPr="645AFC59">
        <w:rPr>
          <w:rFonts w:eastAsia="Calibri"/>
        </w:rPr>
        <w:t>usuario tipo bodeguero</w:t>
      </w:r>
      <w:r w:rsidRPr="00490215">
        <w:t xml:space="preserve"> y da clic en el botón eliminar y el sistema emite un mensaje ¿Está seguro que desea eliminar este usuario?", si el administrador da clic en si el sistema emitirá el mensaje de “Usuario Eliminado Correctamente”, si el administrador da clic en no</w:t>
      </w:r>
      <w:r>
        <w:t xml:space="preserve"> el</w:t>
      </w:r>
      <w:r w:rsidRPr="00490215">
        <w:t xml:space="preserve"> </w:t>
      </w:r>
      <w:r w:rsidRPr="645AFC59">
        <w:rPr>
          <w:rFonts w:eastAsia="Calibri"/>
        </w:rPr>
        <w:t>usuario tipo bodeguero</w:t>
      </w:r>
      <w:r w:rsidRPr="00490215">
        <w:t xml:space="preserve"> no será eliminado.</w:t>
      </w:r>
    </w:p>
    <w:p w:rsidR="003D5298" w:rsidP="003D5298" w:rsidRDefault="003D5298" w14:paraId="56EAF1A3" w14:textId="2EB40305">
      <w:pPr>
        <w:jc w:val="both"/>
      </w:pPr>
      <w:r w:rsidRPr="645AFC59">
        <w:rPr>
          <w:rFonts w:eastAsia="Calibri"/>
        </w:rPr>
        <w:t xml:space="preserve">h) </w:t>
      </w:r>
      <w:r w:rsidR="00AA2630">
        <w:rPr>
          <w:rFonts w:eastAsia="Calibri"/>
        </w:rPr>
        <w:t>Salidas:</w:t>
      </w:r>
    </w:p>
    <w:p w:rsidR="003D5298" w:rsidP="00AA2630" w:rsidRDefault="003D5298" w14:paraId="0E44EBF6" w14:textId="77777777">
      <w:pPr>
        <w:pStyle w:val="ListParagraph"/>
        <w:widowControl/>
        <w:numPr>
          <w:ilvl w:val="0"/>
          <w:numId w:val="90"/>
        </w:numPr>
        <w:spacing w:after="160" w:line="259" w:lineRule="auto"/>
        <w:jc w:val="both"/>
      </w:pPr>
      <w:r>
        <w:t xml:space="preserve">Si está seguro de eliminar el </w:t>
      </w:r>
      <w:r w:rsidRPr="645AFC59">
        <w:rPr>
          <w:rFonts w:eastAsia="Calibri"/>
        </w:rPr>
        <w:t>usuario tipo bodeguero</w:t>
      </w:r>
      <w:r>
        <w:t xml:space="preserve">: </w:t>
      </w:r>
      <w:r w:rsidRPr="00A74D10">
        <w:t>“¿Está seguro que desea eliminar este usuario?”</w:t>
      </w:r>
      <w:r>
        <w:t>.</w:t>
      </w:r>
    </w:p>
    <w:p w:rsidRPr="00FE264F" w:rsidR="003D5298" w:rsidP="00AA2630" w:rsidRDefault="003D5298" w14:paraId="051CE582" w14:textId="77777777">
      <w:pPr>
        <w:pStyle w:val="ListParagraph"/>
        <w:widowControl/>
        <w:numPr>
          <w:ilvl w:val="0"/>
          <w:numId w:val="90"/>
        </w:numPr>
        <w:spacing w:after="160" w:line="259" w:lineRule="auto"/>
        <w:jc w:val="both"/>
      </w:pPr>
      <w:r w:rsidRPr="00C85090">
        <w:t xml:space="preserve">Si el </w:t>
      </w:r>
      <w:r w:rsidRPr="645AFC59">
        <w:rPr>
          <w:rFonts w:eastAsia="Calibri"/>
        </w:rPr>
        <w:t>usuario tipo bodeguero de compras</w:t>
      </w:r>
      <w:r w:rsidRPr="00C85090">
        <w:t xml:space="preserve"> fue eliminado correctamente del sistema: “Usuario Eliminado Correctamente”.</w:t>
      </w:r>
    </w:p>
    <w:p w:rsidRPr="00161CEA" w:rsidR="003D5298" w:rsidP="003D5298" w:rsidRDefault="003D5298" w14:paraId="409D54FD" w14:textId="77777777">
      <w:pPr>
        <w:jc w:val="both"/>
        <w:rPr>
          <w:lang w:val="es-EC"/>
        </w:rPr>
      </w:pPr>
      <w:r w:rsidRPr="00161CEA">
        <w:rPr>
          <w:lang w:val="es-EC"/>
        </w:rPr>
        <w:t>ra10v1.0</w:t>
      </w:r>
    </w:p>
    <w:p w:rsidRPr="00161CEA" w:rsidR="003D5298" w:rsidP="003D5298" w:rsidRDefault="003D5298" w14:paraId="6ED2408E" w14:textId="77777777">
      <w:pPr>
        <w:jc w:val="both"/>
        <w:rPr>
          <w:lang w:val="es-EC"/>
        </w:rPr>
      </w:pPr>
      <w:r w:rsidRPr="00161CEA">
        <w:rPr>
          <w:rFonts w:eastAsia="Calibri"/>
          <w:lang w:val="es-EC"/>
        </w:rPr>
        <w:t>a) Descripción: El sistema asignará un nombre de usuario que será el mismo que la cédula de ciudadanía ingresado</w:t>
      </w:r>
    </w:p>
    <w:p w:rsidRPr="00161CEA" w:rsidR="003D5298" w:rsidP="003D5298" w:rsidRDefault="003D5298" w14:paraId="13036ED7" w14:textId="4C557608">
      <w:pPr>
        <w:jc w:val="both"/>
        <w:rPr>
          <w:lang w:val="es-EC"/>
        </w:rPr>
      </w:pPr>
      <w:r w:rsidRPr="00161CEA">
        <w:rPr>
          <w:rFonts w:eastAsia="Calibri"/>
          <w:lang w:val="es-EC"/>
        </w:rPr>
        <w:t xml:space="preserve">b) </w:t>
      </w:r>
      <w:r w:rsidR="00AA2630">
        <w:rPr>
          <w:rFonts w:eastAsia="Calibri"/>
          <w:lang w:val="es-EC"/>
        </w:rPr>
        <w:t>Importancia: Alta</w:t>
      </w:r>
    </w:p>
    <w:p w:rsidRPr="00161CEA" w:rsidR="003D5298" w:rsidP="003D5298" w:rsidRDefault="003D5298" w14:paraId="05BFED46" w14:textId="2693D01A">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2EFE4EA1" w14:textId="5F05D4EA">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6D1B32CE"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4778EB24" w14:textId="77777777">
      <w:pPr>
        <w:jc w:val="both"/>
      </w:pPr>
      <w:r w:rsidRPr="645AFC59">
        <w:rPr>
          <w:rFonts w:eastAsia="Calibri"/>
        </w:rPr>
        <w:t>f) Entradas:</w:t>
      </w:r>
    </w:p>
    <w:p w:rsidRPr="00815AFC" w:rsidR="003D5298" w:rsidP="00AA2630" w:rsidRDefault="003D5298" w14:paraId="04E1A9E9" w14:textId="77777777">
      <w:pPr>
        <w:pStyle w:val="ListParagraph"/>
        <w:widowControl/>
        <w:numPr>
          <w:ilvl w:val="0"/>
          <w:numId w:val="90"/>
        </w:numPr>
        <w:spacing w:after="160" w:line="259" w:lineRule="auto"/>
        <w:jc w:val="both"/>
      </w:pPr>
      <w:r w:rsidRPr="645AFC59">
        <w:rPr>
          <w:rFonts w:eastAsia="Calibri"/>
        </w:rPr>
        <w:t>Cédula de ciudadanía</w:t>
      </w:r>
      <w:r>
        <w:rPr>
          <w:rFonts w:eastAsia="Calibri"/>
        </w:rPr>
        <w:t xml:space="preserve">: </w:t>
      </w:r>
      <w:r w:rsidRPr="008B1D5D">
        <w:rPr>
          <w:rFonts w:eastAsia="Calibri"/>
        </w:rPr>
        <w:t>cadena de caracteres de 10 dígitos con el último dígito como dígito verificador.</w:t>
      </w:r>
    </w:p>
    <w:p w:rsidRPr="00161CEA" w:rsidR="003D5298" w:rsidP="003D5298" w:rsidRDefault="003D5298" w14:paraId="603FFD59" w14:textId="77777777">
      <w:pPr>
        <w:jc w:val="both"/>
        <w:rPr>
          <w:lang w:val="es-EC"/>
        </w:rPr>
      </w:pPr>
      <w:r w:rsidRPr="00161CEA">
        <w:rPr>
          <w:rFonts w:eastAsia="Calibri"/>
          <w:lang w:val="es-EC"/>
        </w:rPr>
        <w:t>g) Proceso:</w:t>
      </w:r>
    </w:p>
    <w:p w:rsidRPr="00161CEA" w:rsidR="003D5298" w:rsidP="003D5298" w:rsidRDefault="003D5298" w14:paraId="11E737E5" w14:textId="77777777">
      <w:pPr>
        <w:ind w:left="708"/>
        <w:jc w:val="both"/>
        <w:rPr>
          <w:rFonts w:eastAsia="Calibri"/>
          <w:lang w:val="es-EC"/>
        </w:rPr>
      </w:pPr>
      <w:r w:rsidRPr="00161CEA">
        <w:rPr>
          <w:lang w:val="es-EC"/>
        </w:rPr>
        <w:t>El gerente de Redinco  optara por ingresar el número de cédula de ciudadanía del nuevo usuario a registrar en el sistema.</w:t>
      </w:r>
    </w:p>
    <w:p w:rsidR="003D5298" w:rsidP="003D5298" w:rsidRDefault="003D5298" w14:paraId="6E5809A1" w14:textId="4051A61D">
      <w:pPr>
        <w:jc w:val="both"/>
        <w:rPr>
          <w:rFonts w:eastAsia="Calibri"/>
        </w:rPr>
      </w:pPr>
      <w:r w:rsidRPr="645AFC59">
        <w:rPr>
          <w:rFonts w:eastAsia="Calibri"/>
        </w:rPr>
        <w:t xml:space="preserve">h) </w:t>
      </w:r>
      <w:r w:rsidR="00AA2630">
        <w:rPr>
          <w:rFonts w:eastAsia="Calibri"/>
        </w:rPr>
        <w:t>Salidas:</w:t>
      </w:r>
    </w:p>
    <w:p w:rsidRPr="00FE264F" w:rsidR="003D5298" w:rsidP="00AA2630" w:rsidRDefault="003D5298" w14:paraId="42766398" w14:textId="77777777">
      <w:pPr>
        <w:pStyle w:val="ListParagraph"/>
        <w:widowControl/>
        <w:numPr>
          <w:ilvl w:val="0"/>
          <w:numId w:val="90"/>
        </w:numPr>
        <w:spacing w:after="160" w:line="259" w:lineRule="auto"/>
        <w:jc w:val="both"/>
        <w:rPr>
          <w:rFonts w:eastAsiaTheme="minorHAnsi"/>
        </w:rPr>
      </w:pPr>
      <w:r>
        <w:t xml:space="preserve">Si el nombre de usuario se registró correctamente: </w:t>
      </w:r>
      <w:r w:rsidRPr="00491139">
        <w:t>"Usuario Registrado Correctamente"</w:t>
      </w:r>
      <w:r>
        <w:t>.</w:t>
      </w:r>
    </w:p>
    <w:p w:rsidRPr="00161CEA" w:rsidR="003D5298" w:rsidP="003D5298" w:rsidRDefault="003D5298" w14:paraId="52D78CAB" w14:textId="77777777">
      <w:pPr>
        <w:jc w:val="both"/>
        <w:rPr>
          <w:lang w:val="es-EC"/>
        </w:rPr>
      </w:pPr>
      <w:r w:rsidRPr="00161CEA">
        <w:rPr>
          <w:lang w:val="es-EC"/>
        </w:rPr>
        <w:t>ra11v1.0</w:t>
      </w:r>
    </w:p>
    <w:p w:rsidRPr="00161CEA" w:rsidR="003D5298" w:rsidP="003D5298" w:rsidRDefault="003D5298" w14:paraId="323C5CC8" w14:textId="77777777">
      <w:pPr>
        <w:jc w:val="both"/>
        <w:rPr>
          <w:lang w:val="es-EC"/>
        </w:rPr>
      </w:pPr>
      <w:r w:rsidRPr="00161CEA">
        <w:rPr>
          <w:rFonts w:eastAsia="Calibri"/>
          <w:lang w:val="es-EC"/>
        </w:rPr>
        <w:t xml:space="preserve">a) Descripción: El sistema asignará una contraseña provisional </w:t>
      </w:r>
    </w:p>
    <w:p w:rsidRPr="00161CEA" w:rsidR="003D5298" w:rsidP="003D5298" w:rsidRDefault="003D5298" w14:paraId="50C02445" w14:textId="16D8EC56">
      <w:pPr>
        <w:jc w:val="both"/>
        <w:rPr>
          <w:lang w:val="es-EC"/>
        </w:rPr>
      </w:pPr>
      <w:r w:rsidRPr="00161CEA">
        <w:rPr>
          <w:rFonts w:eastAsia="Calibri"/>
          <w:lang w:val="es-EC"/>
        </w:rPr>
        <w:t xml:space="preserve">b) </w:t>
      </w:r>
      <w:r w:rsidR="00AA2630">
        <w:rPr>
          <w:rFonts w:eastAsia="Calibri"/>
          <w:lang w:val="es-EC"/>
        </w:rPr>
        <w:t>Importancia: Alta</w:t>
      </w:r>
    </w:p>
    <w:p w:rsidRPr="00161CEA" w:rsidR="003D5298" w:rsidP="003D5298" w:rsidRDefault="003D5298" w14:paraId="763C4D12" w14:textId="036B2022">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02659BDC" w14:textId="30E3E46A">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0F190531"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4DE8DA1B" w14:textId="77777777">
      <w:pPr>
        <w:jc w:val="both"/>
      </w:pPr>
      <w:r w:rsidRPr="645AFC59">
        <w:rPr>
          <w:rFonts w:eastAsia="Calibri"/>
        </w:rPr>
        <w:t>f) Entradas:</w:t>
      </w:r>
    </w:p>
    <w:p w:rsidRPr="00200995" w:rsidR="003D5298" w:rsidP="00AA2630" w:rsidRDefault="003D5298" w14:paraId="79041C37" w14:textId="77777777">
      <w:pPr>
        <w:pStyle w:val="ListParagraph"/>
        <w:widowControl/>
        <w:numPr>
          <w:ilvl w:val="0"/>
          <w:numId w:val="90"/>
        </w:numPr>
        <w:spacing w:after="160" w:line="259" w:lineRule="auto"/>
        <w:ind w:left="420"/>
        <w:jc w:val="both"/>
      </w:pPr>
      <w:r w:rsidRPr="00200995">
        <w:rPr>
          <w:rFonts w:eastAsia="Calibri"/>
        </w:rPr>
        <w:t>Contraseña provisional (cadena de caracteres de la siguiente manera: 12345678)</w:t>
      </w:r>
    </w:p>
    <w:p w:rsidRPr="00161CEA" w:rsidR="003D5298" w:rsidP="003D5298" w:rsidRDefault="003D5298" w14:paraId="2DBB6517" w14:textId="77777777">
      <w:pPr>
        <w:jc w:val="both"/>
        <w:rPr>
          <w:rFonts w:eastAsia="Calibri"/>
          <w:lang w:val="es-EC"/>
        </w:rPr>
      </w:pPr>
      <w:r w:rsidRPr="00161CEA">
        <w:rPr>
          <w:rFonts w:eastAsia="Calibri"/>
          <w:lang w:val="es-EC"/>
        </w:rPr>
        <w:t>g) Proceso:</w:t>
      </w:r>
    </w:p>
    <w:p w:rsidRPr="00161CEA" w:rsidR="003D5298" w:rsidP="003D5298" w:rsidRDefault="003D5298" w14:paraId="0921E79E" w14:textId="77777777">
      <w:pPr>
        <w:ind w:left="708"/>
        <w:jc w:val="both"/>
        <w:rPr>
          <w:rFonts w:eastAsia="Calibri"/>
          <w:lang w:val="es-EC"/>
        </w:rPr>
      </w:pPr>
      <w:r w:rsidRPr="00161CEA">
        <w:rPr>
          <w:rFonts w:eastAsia="Calibri"/>
          <w:lang w:val="es-EC"/>
        </w:rPr>
        <w:t>Al momento de registrar un nuevo usuario, el sistema generará una contraseña provisional de la siguiente manera “12345678”.</w:t>
      </w:r>
    </w:p>
    <w:p w:rsidR="003D5298" w:rsidP="003D5298" w:rsidRDefault="003D5298" w14:paraId="74BF5E14" w14:textId="1C2B3A2F">
      <w:pPr>
        <w:jc w:val="both"/>
      </w:pPr>
      <w:r w:rsidRPr="645AFC59">
        <w:rPr>
          <w:rFonts w:eastAsia="Calibri"/>
        </w:rPr>
        <w:t xml:space="preserve">h) </w:t>
      </w:r>
      <w:r w:rsidR="00AA2630">
        <w:rPr>
          <w:rFonts w:eastAsia="Calibri"/>
        </w:rPr>
        <w:t>Salidas:</w:t>
      </w:r>
    </w:p>
    <w:p w:rsidRPr="00D425FB" w:rsidR="003D5298" w:rsidP="00AA2630" w:rsidRDefault="003D5298" w14:paraId="6C89229E" w14:textId="77777777">
      <w:pPr>
        <w:pStyle w:val="ListParagraph"/>
        <w:widowControl/>
        <w:numPr>
          <w:ilvl w:val="0"/>
          <w:numId w:val="143"/>
        </w:numPr>
        <w:spacing w:after="160" w:line="259" w:lineRule="auto"/>
        <w:jc w:val="both"/>
        <w:rPr>
          <w:rFonts w:eastAsiaTheme="minorHAnsi"/>
        </w:rPr>
      </w:pPr>
      <w:r w:rsidRPr="5C351EE9">
        <w:rPr>
          <w:rFonts w:eastAsia="Calibri"/>
        </w:rPr>
        <w:t>Contraseña provisional</w:t>
      </w:r>
      <w:r w:rsidRPr="18A417AF">
        <w:rPr>
          <w:rFonts w:eastAsia="Calibri"/>
        </w:rPr>
        <w:t xml:space="preserve"> creada.</w:t>
      </w:r>
    </w:p>
    <w:p w:rsidR="003D5298" w:rsidP="003D5298" w:rsidRDefault="003D5298" w14:paraId="64020341" w14:textId="77777777">
      <w:pPr>
        <w:jc w:val="both"/>
      </w:pPr>
      <w:r w:rsidRPr="645AFC59">
        <w:t>ra12v1.0</w:t>
      </w:r>
    </w:p>
    <w:p w:rsidRPr="00161CEA" w:rsidR="003D5298" w:rsidP="003D5298" w:rsidRDefault="003D5298" w14:paraId="3C43B832" w14:textId="77777777">
      <w:pPr>
        <w:jc w:val="both"/>
        <w:rPr>
          <w:rFonts w:eastAsia="Calibri"/>
          <w:lang w:val="es-EC"/>
        </w:rPr>
      </w:pPr>
      <w:r w:rsidRPr="00161CEA">
        <w:rPr>
          <w:rFonts w:eastAsia="Calibri"/>
          <w:lang w:val="es-EC"/>
        </w:rPr>
        <w:t>a) Descripción: El sistema permitirá cambiar la contraseña provisional por una contraseña que cumpla con lo estipulado.</w:t>
      </w:r>
    </w:p>
    <w:p w:rsidRPr="00161CEA" w:rsidR="003D5298" w:rsidP="003D5298" w:rsidRDefault="003D5298" w14:paraId="0CFE1901" w14:textId="6C9553DF">
      <w:pPr>
        <w:jc w:val="both"/>
        <w:rPr>
          <w:lang w:val="es-EC"/>
        </w:rPr>
      </w:pPr>
      <w:r w:rsidRPr="00161CEA">
        <w:rPr>
          <w:rFonts w:eastAsia="Calibri"/>
          <w:lang w:val="es-EC"/>
        </w:rPr>
        <w:t xml:space="preserve">b) </w:t>
      </w:r>
      <w:r w:rsidR="00AA2630">
        <w:rPr>
          <w:rFonts w:eastAsia="Calibri"/>
          <w:lang w:val="es-EC"/>
        </w:rPr>
        <w:t>Importancia: Alta</w:t>
      </w:r>
    </w:p>
    <w:p w:rsidRPr="00161CEA" w:rsidR="003D5298" w:rsidP="003D5298" w:rsidRDefault="003D5298" w14:paraId="0B11EFBE" w14:textId="3881CCB5">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4A26FE3A" w14:textId="74E88CB1">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54F3C55F"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26E7A03C" w14:textId="77777777">
      <w:pPr>
        <w:jc w:val="both"/>
      </w:pPr>
      <w:r w:rsidRPr="645AFC59">
        <w:rPr>
          <w:rFonts w:eastAsia="Calibri"/>
        </w:rPr>
        <w:t>f) Entradas:</w:t>
      </w:r>
    </w:p>
    <w:p w:rsidRPr="00407B41" w:rsidR="003D5298" w:rsidP="00AA2630" w:rsidRDefault="003D5298" w14:paraId="1EFAE5A8" w14:textId="77777777">
      <w:pPr>
        <w:pStyle w:val="ListParagraph"/>
        <w:widowControl/>
        <w:numPr>
          <w:ilvl w:val="0"/>
          <w:numId w:val="90"/>
        </w:numPr>
        <w:spacing w:after="160" w:line="259" w:lineRule="auto"/>
        <w:jc w:val="both"/>
      </w:pPr>
      <w:r w:rsidRPr="645AFC59">
        <w:rPr>
          <w:rFonts w:eastAsia="Calibri"/>
        </w:rPr>
        <w:t>Contraseña</w:t>
      </w:r>
      <w:r>
        <w:rPr>
          <w:rFonts w:eastAsia="Calibri"/>
        </w:rPr>
        <w:t xml:space="preserve">: </w:t>
      </w:r>
      <w:r w:rsidRPr="645AFC59">
        <w:rPr>
          <w:rFonts w:eastAsia="Calibri"/>
        </w:rPr>
        <w:t>de 8 a 16 caracteres alfanuméricos con al menos una letra mayúscula</w:t>
      </w:r>
      <w:r w:rsidRPr="137C27CE">
        <w:rPr>
          <w:rFonts w:eastAsia="Calibri"/>
        </w:rPr>
        <w:t>, al menos una letra minúscula</w:t>
      </w:r>
      <w:r w:rsidRPr="645AFC59">
        <w:rPr>
          <w:rFonts w:eastAsia="Calibri"/>
        </w:rPr>
        <w:t xml:space="preserve"> y al menos un número</w:t>
      </w:r>
      <w:r>
        <w:rPr>
          <w:rFonts w:eastAsia="Calibri"/>
        </w:rPr>
        <w:t>.</w:t>
      </w:r>
    </w:p>
    <w:p w:rsidRPr="00161CEA" w:rsidR="003D5298" w:rsidP="003D5298" w:rsidRDefault="003D5298" w14:paraId="1A4918ED" w14:textId="77777777">
      <w:pPr>
        <w:jc w:val="both"/>
        <w:rPr>
          <w:lang w:val="es-EC"/>
        </w:rPr>
      </w:pPr>
      <w:r w:rsidRPr="00161CEA">
        <w:rPr>
          <w:rFonts w:eastAsia="Calibri"/>
          <w:lang w:val="es-EC"/>
        </w:rPr>
        <w:t>g) Proceso:</w:t>
      </w:r>
    </w:p>
    <w:p w:rsidRPr="00161CEA" w:rsidR="003D5298" w:rsidP="003D5298" w:rsidRDefault="003D5298" w14:paraId="014E0D19" w14:textId="77777777">
      <w:pPr>
        <w:ind w:left="708"/>
        <w:jc w:val="both"/>
        <w:rPr>
          <w:rFonts w:eastAsia="Calibri"/>
          <w:lang w:val="es-EC"/>
        </w:rPr>
      </w:pPr>
      <w:r w:rsidRPr="00161CEA">
        <w:rPr>
          <w:rFonts w:eastAsia="Calibri"/>
          <w:lang w:val="es-EC"/>
        </w:rPr>
        <w:t>A cualquier usuario que ingrese por primera vez al sistema se le pedirá cambiar su contraseña, para esto, el usuario digita una nueva contraseña y el sistema validará que cumpla con las reglas para aceptar dicha contraseña, una vez aceptada, el usuario deberá volver a escribir su contraseña y el sistema validará que sean la misma contraseña, finalmente, el usuario hace clic en el botón Guardar y entrará al sistema.</w:t>
      </w:r>
    </w:p>
    <w:p w:rsidR="003D5298" w:rsidP="003D5298" w:rsidRDefault="003D5298" w14:paraId="2A59391F" w14:textId="2EB19279">
      <w:pPr>
        <w:jc w:val="both"/>
      </w:pPr>
      <w:r w:rsidRPr="645AFC59">
        <w:rPr>
          <w:rFonts w:eastAsia="Calibri"/>
        </w:rPr>
        <w:t xml:space="preserve">h) </w:t>
      </w:r>
      <w:r w:rsidR="00AA2630">
        <w:rPr>
          <w:rFonts w:eastAsia="Calibri"/>
        </w:rPr>
        <w:t>Salidas:</w:t>
      </w:r>
    </w:p>
    <w:p w:rsidRPr="00D425FB" w:rsidR="003D5298" w:rsidP="00AA2630" w:rsidRDefault="003D5298" w14:paraId="3BF12737" w14:textId="77777777">
      <w:pPr>
        <w:pStyle w:val="ListParagraph"/>
        <w:widowControl/>
        <w:numPr>
          <w:ilvl w:val="0"/>
          <w:numId w:val="144"/>
        </w:numPr>
        <w:spacing w:after="160" w:line="259" w:lineRule="auto"/>
        <w:jc w:val="both"/>
        <w:rPr>
          <w:rFonts w:eastAsiaTheme="minorHAnsi"/>
        </w:rPr>
      </w:pPr>
      <w:r w:rsidRPr="64AC41B4">
        <w:rPr>
          <w:rFonts w:eastAsia="Calibri"/>
        </w:rPr>
        <w:t>Nueva contraseña</w:t>
      </w:r>
    </w:p>
    <w:p w:rsidR="003D5298" w:rsidP="003D5298" w:rsidRDefault="003D5298" w14:paraId="2D7A3CDD" w14:textId="77777777">
      <w:pPr>
        <w:jc w:val="both"/>
      </w:pPr>
      <w:r w:rsidRPr="645AFC59">
        <w:t>ra13v1.0</w:t>
      </w:r>
    </w:p>
    <w:p w:rsidRPr="00161CEA" w:rsidR="003D5298" w:rsidP="003D5298" w:rsidRDefault="003D5298" w14:paraId="457DBE34" w14:textId="77777777">
      <w:pPr>
        <w:jc w:val="both"/>
        <w:rPr>
          <w:lang w:val="es-EC"/>
        </w:rPr>
      </w:pPr>
      <w:r w:rsidRPr="00161CEA">
        <w:rPr>
          <w:rFonts w:eastAsia="Calibri"/>
          <w:lang w:val="es-EC"/>
        </w:rPr>
        <w:t>a) Descripción: El sistema permitirá el acceso al mismo a través de un nombre de usuario, y contraseña.</w:t>
      </w:r>
    </w:p>
    <w:p w:rsidRPr="00161CEA" w:rsidR="003D5298" w:rsidP="003D5298" w:rsidRDefault="003D5298" w14:paraId="03F6BB84" w14:textId="4A8A230A">
      <w:pPr>
        <w:jc w:val="both"/>
        <w:rPr>
          <w:lang w:val="es-EC"/>
        </w:rPr>
      </w:pPr>
      <w:r w:rsidRPr="00161CEA">
        <w:rPr>
          <w:rFonts w:eastAsia="Calibri"/>
          <w:lang w:val="es-EC"/>
        </w:rPr>
        <w:t xml:space="preserve">b) </w:t>
      </w:r>
      <w:r w:rsidR="00AA2630">
        <w:rPr>
          <w:rFonts w:eastAsia="Calibri"/>
          <w:lang w:val="es-EC"/>
        </w:rPr>
        <w:t>Importancia: Alta</w:t>
      </w:r>
    </w:p>
    <w:p w:rsidRPr="00161CEA" w:rsidR="003D5298" w:rsidP="003D5298" w:rsidRDefault="003D5298" w14:paraId="2B847CA3" w14:textId="4DC532A6">
      <w:pPr>
        <w:jc w:val="both"/>
        <w:rPr>
          <w:lang w:val="es-EC"/>
        </w:rPr>
      </w:pPr>
      <w:r w:rsidRPr="00161CEA">
        <w:rPr>
          <w:rFonts w:eastAsia="Calibri"/>
          <w:lang w:val="es-EC"/>
        </w:rPr>
        <w:t xml:space="preserve">c) </w:t>
      </w:r>
      <w:r w:rsidR="00AA2630">
        <w:rPr>
          <w:rFonts w:eastAsia="Calibri"/>
          <w:lang w:val="es-EC"/>
        </w:rPr>
        <w:t>Prioridad: Baja</w:t>
      </w:r>
    </w:p>
    <w:p w:rsidRPr="00161CEA" w:rsidR="003D5298" w:rsidP="003D5298" w:rsidRDefault="003D5298" w14:paraId="14AE5036" w14:textId="455474F9">
      <w:pPr>
        <w:jc w:val="both"/>
        <w:rPr>
          <w:lang w:val="es-EC"/>
        </w:rPr>
      </w:pPr>
      <w:r w:rsidRPr="00161CEA">
        <w:rPr>
          <w:rFonts w:eastAsia="Calibri"/>
          <w:lang w:val="es-EC"/>
        </w:rPr>
        <w:t xml:space="preserve">d) </w:t>
      </w:r>
      <w:r w:rsidR="00AA2630">
        <w:rPr>
          <w:rFonts w:eastAsia="Calibri"/>
          <w:lang w:val="es-EC"/>
        </w:rPr>
        <w:t>Estabilidad: Alta</w:t>
      </w:r>
    </w:p>
    <w:p w:rsidR="003D5298" w:rsidP="003D5298" w:rsidRDefault="003D5298" w14:paraId="7E47D6AB" w14:textId="77777777">
      <w:pPr>
        <w:jc w:val="both"/>
      </w:pPr>
      <w:r w:rsidRPr="00161CEA">
        <w:rPr>
          <w:rFonts w:eastAsia="Calibri"/>
          <w:lang w:val="es-EC"/>
        </w:rPr>
        <w:t xml:space="preserve">e) Origen:  Gerente - Ing. </w:t>
      </w:r>
      <w:r w:rsidRPr="645AFC59">
        <w:rPr>
          <w:rFonts w:eastAsia="Calibri"/>
        </w:rPr>
        <w:t>Jaime Valarezo</w:t>
      </w:r>
    </w:p>
    <w:p w:rsidR="003D5298" w:rsidP="003D5298" w:rsidRDefault="003D5298" w14:paraId="25036106" w14:textId="77777777">
      <w:pPr>
        <w:jc w:val="both"/>
      </w:pPr>
      <w:r w:rsidRPr="645AFC59">
        <w:rPr>
          <w:rFonts w:eastAsia="Calibri"/>
        </w:rPr>
        <w:t>f) Entradas:</w:t>
      </w:r>
    </w:p>
    <w:p w:rsidRPr="008B1D5D" w:rsidR="003D5298" w:rsidP="00AA2630" w:rsidRDefault="003D5298" w14:paraId="0DADE33F" w14:textId="77777777">
      <w:pPr>
        <w:pStyle w:val="ListParagraph"/>
        <w:widowControl/>
        <w:numPr>
          <w:ilvl w:val="0"/>
          <w:numId w:val="90"/>
        </w:numPr>
        <w:spacing w:after="160" w:line="259" w:lineRule="auto"/>
        <w:jc w:val="both"/>
      </w:pPr>
      <w:r w:rsidRPr="645AFC59">
        <w:rPr>
          <w:rFonts w:eastAsia="Calibri"/>
        </w:rPr>
        <w:t>Nombre de usuario</w:t>
      </w:r>
      <w:r>
        <w:rPr>
          <w:rFonts w:eastAsia="Calibri"/>
        </w:rPr>
        <w:t xml:space="preserve">: </w:t>
      </w:r>
      <w:r w:rsidRPr="002567D6">
        <w:rPr>
          <w:rFonts w:eastAsia="Calibri"/>
        </w:rPr>
        <w:t>cadena de caracteres que contenga hasta 128 caracteres entre letras y espacios.</w:t>
      </w:r>
    </w:p>
    <w:p w:rsidRPr="000419AC" w:rsidR="003D5298" w:rsidP="00AA2630" w:rsidRDefault="003D5298" w14:paraId="62F3A6F9" w14:textId="77777777">
      <w:pPr>
        <w:pStyle w:val="ListParagraph"/>
        <w:widowControl/>
        <w:numPr>
          <w:ilvl w:val="0"/>
          <w:numId w:val="90"/>
        </w:numPr>
        <w:spacing w:after="160" w:line="259" w:lineRule="auto"/>
        <w:jc w:val="both"/>
      </w:pPr>
      <w:r w:rsidRPr="645AFC59">
        <w:rPr>
          <w:rFonts w:eastAsia="Calibri"/>
        </w:rPr>
        <w:t>Cédula de ciudadanía</w:t>
      </w:r>
      <w:r>
        <w:rPr>
          <w:rFonts w:eastAsia="Calibri"/>
        </w:rPr>
        <w:t>:</w:t>
      </w:r>
      <w:r w:rsidRPr="008B1D5D">
        <w:t xml:space="preserve"> </w:t>
      </w:r>
      <w:r w:rsidRPr="008B1D5D">
        <w:rPr>
          <w:rFonts w:eastAsia="Calibri"/>
        </w:rPr>
        <w:t>cadena de caracteres de 10 dígitos con el último dígito como dígito verificador.</w:t>
      </w:r>
    </w:p>
    <w:p w:rsidRPr="00662DA6" w:rsidR="003D5298" w:rsidP="00AA2630" w:rsidRDefault="003D5298" w14:paraId="38599C6A" w14:textId="77777777">
      <w:pPr>
        <w:pStyle w:val="ListParagraph"/>
        <w:widowControl/>
        <w:numPr>
          <w:ilvl w:val="0"/>
          <w:numId w:val="90"/>
        </w:numPr>
        <w:spacing w:after="160" w:line="259" w:lineRule="auto"/>
        <w:jc w:val="both"/>
      </w:pPr>
      <w:r w:rsidRPr="645AFC59">
        <w:rPr>
          <w:rFonts w:eastAsia="Calibri"/>
        </w:rPr>
        <w:t>Contraseña</w:t>
      </w:r>
      <w:r>
        <w:rPr>
          <w:rFonts w:eastAsia="Calibri"/>
        </w:rPr>
        <w:t xml:space="preserve">: </w:t>
      </w:r>
      <w:r w:rsidRPr="645AFC59">
        <w:rPr>
          <w:rFonts w:eastAsia="Calibri"/>
        </w:rPr>
        <w:t>cadena de caracteres de 8 a 16 caracteres alfanuméricos con al menos una letra mayúscula y al menos un número</w:t>
      </w:r>
      <w:r>
        <w:rPr>
          <w:rFonts w:eastAsia="Calibri"/>
        </w:rPr>
        <w:t>.</w:t>
      </w:r>
    </w:p>
    <w:p w:rsidRPr="00161CEA" w:rsidR="003D5298" w:rsidP="003D5298" w:rsidRDefault="003D5298" w14:paraId="60D24EF2" w14:textId="77777777">
      <w:pPr>
        <w:jc w:val="both"/>
        <w:rPr>
          <w:lang w:val="es-EC"/>
        </w:rPr>
      </w:pPr>
      <w:r w:rsidRPr="00161CEA">
        <w:rPr>
          <w:rFonts w:eastAsia="Calibri"/>
          <w:lang w:val="es-EC"/>
        </w:rPr>
        <w:t>g) Proceso:</w:t>
      </w:r>
    </w:p>
    <w:p w:rsidRPr="00161CEA" w:rsidR="003D5298" w:rsidP="003D5298" w:rsidRDefault="003D5298" w14:paraId="7F2B7BD8" w14:textId="77777777">
      <w:pPr>
        <w:ind w:left="708"/>
        <w:jc w:val="both"/>
        <w:rPr>
          <w:rFonts w:eastAsia="Calibri"/>
          <w:lang w:val="es-EC"/>
        </w:rPr>
      </w:pPr>
      <w:r w:rsidRPr="00161CEA">
        <w:rPr>
          <w:rFonts w:eastAsia="Calibri"/>
          <w:lang w:val="es-EC"/>
        </w:rPr>
        <w:t>Cualquier usuario que desee ingresar al sistema deberá hacerlo ingresando su respectivo nombre de usuario (cédula de ciudadanía) y contraseña previamente cambiada.</w:t>
      </w:r>
    </w:p>
    <w:p w:rsidR="003D5298" w:rsidP="003D5298" w:rsidRDefault="003D5298" w14:paraId="423AF6D1" w14:textId="3B21401B">
      <w:pPr>
        <w:jc w:val="both"/>
      </w:pPr>
      <w:r w:rsidRPr="645AFC59">
        <w:rPr>
          <w:rFonts w:eastAsia="Calibri"/>
        </w:rPr>
        <w:t xml:space="preserve">h) </w:t>
      </w:r>
      <w:r w:rsidR="00AA2630">
        <w:rPr>
          <w:rFonts w:eastAsia="Calibri"/>
        </w:rPr>
        <w:t>Salidas:</w:t>
      </w:r>
    </w:p>
    <w:p w:rsidR="003D5298" w:rsidP="00AA2630" w:rsidRDefault="003D5298" w14:paraId="6B1B98C0" w14:textId="77777777">
      <w:pPr>
        <w:pStyle w:val="ListParagraph"/>
        <w:widowControl/>
        <w:numPr>
          <w:ilvl w:val="0"/>
          <w:numId w:val="145"/>
        </w:numPr>
        <w:spacing w:after="160" w:line="259" w:lineRule="auto"/>
        <w:jc w:val="both"/>
      </w:pPr>
      <w:r w:rsidRPr="30D5818F">
        <w:rPr>
          <w:rFonts w:eastAsia="Calibri"/>
        </w:rPr>
        <w:t>Ingreso al sistema.</w:t>
      </w:r>
    </w:p>
    <w:p w:rsidRPr="00D425FB" w:rsidR="003D5298" w:rsidP="00291F8E" w:rsidRDefault="003D5298" w14:paraId="1CBFDC03" w14:textId="77777777">
      <w:pPr>
        <w:pStyle w:val="Heading2"/>
        <w:numPr>
          <w:ilvl w:val="1"/>
          <w:numId w:val="4"/>
        </w:numPr>
        <w:jc w:val="both"/>
        <w:rPr>
          <w:rFonts w:ascii="Times New Roman" w:hAnsi="Times New Roman" w:cs="Times New Roman"/>
        </w:rPr>
      </w:pPr>
      <w:bookmarkStart w:name="_Toc14668970" w:id="40"/>
      <w:bookmarkStart w:name="_Toc14699670" w:id="41"/>
      <w:r w:rsidRPr="00D425FB">
        <w:rPr>
          <w:rFonts w:ascii="Times New Roman" w:hAnsi="Times New Roman" w:cs="Times New Roman"/>
        </w:rPr>
        <w:t>Requisitos de Rendimiento</w:t>
      </w:r>
      <w:bookmarkEnd w:id="40"/>
      <w:bookmarkEnd w:id="41"/>
    </w:p>
    <w:p w:rsidRPr="00DC729B" w:rsidR="003D5298" w:rsidP="00AA2630" w:rsidRDefault="003D5298" w14:paraId="0768260D" w14:textId="77777777">
      <w:pPr>
        <w:pStyle w:val="ListParagraph"/>
        <w:widowControl/>
        <w:numPr>
          <w:ilvl w:val="1"/>
          <w:numId w:val="7"/>
        </w:numPr>
        <w:spacing w:after="160" w:line="259" w:lineRule="auto"/>
        <w:jc w:val="both"/>
      </w:pPr>
      <w:r w:rsidRPr="00DC729B">
        <w:t>Número de terminales a manejar:</w:t>
      </w:r>
    </w:p>
    <w:p w:rsidRPr="00161CEA" w:rsidR="003D5298" w:rsidP="003D5298" w:rsidRDefault="003D5298" w14:paraId="418874B9" w14:textId="77777777">
      <w:pPr>
        <w:ind w:left="1080"/>
        <w:jc w:val="both"/>
        <w:rPr>
          <w:lang w:val="es-EC"/>
        </w:rPr>
      </w:pPr>
      <w:r w:rsidRPr="00161CEA">
        <w:rPr>
          <w:lang w:val="es-EC"/>
        </w:rPr>
        <w:t>El sistema contará con un servidor de base de datos en la maquina donde se encuentre instalado.</w:t>
      </w:r>
    </w:p>
    <w:p w:rsidRPr="00DC729B" w:rsidR="003D5298" w:rsidP="00AA2630" w:rsidRDefault="003D5298" w14:paraId="2AF2B94C" w14:textId="77777777">
      <w:pPr>
        <w:pStyle w:val="ListParagraph"/>
        <w:widowControl/>
        <w:numPr>
          <w:ilvl w:val="1"/>
          <w:numId w:val="7"/>
        </w:numPr>
        <w:spacing w:after="160" w:line="259" w:lineRule="auto"/>
        <w:jc w:val="both"/>
      </w:pPr>
      <w:r w:rsidRPr="00DC729B">
        <w:t>Número de usuarios simultáneos:</w:t>
      </w:r>
    </w:p>
    <w:p w:rsidRPr="00161CEA" w:rsidR="003D5298" w:rsidP="003D5298" w:rsidRDefault="003D5298" w14:paraId="3CBB5527" w14:textId="77777777">
      <w:pPr>
        <w:ind w:left="1080"/>
        <w:jc w:val="both"/>
        <w:rPr>
          <w:lang w:val="es-EC"/>
        </w:rPr>
      </w:pPr>
      <w:r w:rsidRPr="00161CEA">
        <w:rPr>
          <w:lang w:val="es-EC"/>
        </w:rPr>
        <w:t>El número de usuarios que interactuaran simultáneamente con el sistema es de 1 usuario.</w:t>
      </w:r>
    </w:p>
    <w:p w:rsidRPr="00D425FB" w:rsidR="003D5298" w:rsidP="00291F8E" w:rsidRDefault="003D5298" w14:paraId="79BE8A03" w14:textId="77777777">
      <w:pPr>
        <w:pStyle w:val="Heading2"/>
        <w:numPr>
          <w:ilvl w:val="1"/>
          <w:numId w:val="4"/>
        </w:numPr>
        <w:jc w:val="both"/>
        <w:rPr>
          <w:rFonts w:ascii="Times New Roman" w:hAnsi="Times New Roman" w:cs="Times New Roman"/>
        </w:rPr>
      </w:pPr>
      <w:bookmarkStart w:name="_Toc14668971" w:id="42"/>
      <w:bookmarkStart w:name="_Toc14699671" w:id="43"/>
      <w:r w:rsidRPr="00D425FB">
        <w:rPr>
          <w:rFonts w:ascii="Times New Roman" w:hAnsi="Times New Roman" w:cs="Times New Roman"/>
        </w:rPr>
        <w:t>Restricciones de Diseño</w:t>
      </w:r>
      <w:bookmarkEnd w:id="42"/>
      <w:bookmarkEnd w:id="43"/>
    </w:p>
    <w:p w:rsidRPr="00FE264F" w:rsidR="003D5298" w:rsidP="003D5298" w:rsidRDefault="003D5298" w14:paraId="1DC194EC" w14:textId="77777777">
      <w:pPr>
        <w:rPr>
          <w:lang w:val="es-ES_tradnl"/>
        </w:rPr>
      </w:pPr>
    </w:p>
    <w:p w:rsidRPr="00DC729B" w:rsidR="003D5298" w:rsidP="003D5298" w:rsidRDefault="003D5298" w14:paraId="267AD0B7" w14:textId="77777777">
      <w:pPr>
        <w:jc w:val="both"/>
        <w:rPr>
          <w:lang w:val="es-ES_tradnl"/>
        </w:rPr>
      </w:pPr>
      <w:r w:rsidRPr="00DC729B">
        <w:rPr>
          <w:lang w:val="es-ES_tradnl"/>
        </w:rPr>
        <w:t>El SiGSTec utilizará el paradigma de la programación orientada a objetos (POO) y a Microsoft GUI como estándar de diseño de interfaces de usuario. Además, se utilizará una base de datos que cumpla con el modelo relacional.</w:t>
      </w:r>
      <w:r w:rsidRPr="00DC729B">
        <w:rPr>
          <w:lang w:val="es-ES_tradnl"/>
        </w:rPr>
        <w:br/>
      </w:r>
      <w:r w:rsidRPr="00DC729B">
        <w:rPr>
          <w:lang w:val="es-ES_tradnl"/>
        </w:rPr>
        <w:t xml:space="preserve">Las máquinas en las que se trabajará son computadoras portátiles y tienen como mínimo las siguientes especificaciones: procesador Intel Core i3, memoria RAM de 4 GB, disco duro de 1 TB y sistema operativo Windows 7. Las marcas de las computadoras portátiles varían entre DELL, HP y Toshiba. </w:t>
      </w:r>
    </w:p>
    <w:p w:rsidRPr="00D425FB" w:rsidR="003D5298" w:rsidP="00291F8E" w:rsidRDefault="003D5298" w14:paraId="50A5D20C" w14:textId="77777777">
      <w:pPr>
        <w:pStyle w:val="Heading2"/>
        <w:numPr>
          <w:ilvl w:val="1"/>
          <w:numId w:val="4"/>
        </w:numPr>
        <w:jc w:val="both"/>
        <w:rPr>
          <w:rFonts w:ascii="Times New Roman" w:hAnsi="Times New Roman" w:cs="Times New Roman"/>
        </w:rPr>
      </w:pPr>
      <w:bookmarkStart w:name="_Toc14668972" w:id="44"/>
      <w:bookmarkStart w:name="_Toc14699672" w:id="45"/>
      <w:r w:rsidRPr="00D425FB">
        <w:rPr>
          <w:rFonts w:ascii="Times New Roman" w:hAnsi="Times New Roman" w:cs="Times New Roman"/>
        </w:rPr>
        <w:t>Atributos del Sistema</w:t>
      </w:r>
      <w:bookmarkEnd w:id="44"/>
      <w:bookmarkEnd w:id="45"/>
    </w:p>
    <w:p w:rsidRPr="00161CEA" w:rsidR="003D5298" w:rsidP="003D5298" w:rsidRDefault="003D5298" w14:paraId="047800D6" w14:textId="77777777">
      <w:pPr>
        <w:jc w:val="both"/>
        <w:rPr>
          <w:rFonts w:eastAsia="Calibri"/>
          <w:lang w:val="es-EC"/>
        </w:rPr>
      </w:pPr>
      <w:r w:rsidRPr="00161CEA">
        <w:rPr>
          <w:rFonts w:eastAsia="Calibri"/>
          <w:lang w:val="es-EC"/>
        </w:rPr>
        <w:t xml:space="preserve">El gerente del Área Técnica tendrá acceso total al sistema, debido a que dispondrá de los beneficios de ser el usuario administrador, y únicamente este usuario podrá acceder a los módulos de Administración y Estadísticas. El personal de la Mesa De Servicios tendrá total acceso a los módulos Casos y Técnicos, y a toda la funcionalidad de estos módulos. El personal del Área de Ventas tendrá acceso visual a todos los módulos, excepto a Administración y a Estadísticas. El usuario de Bodega y el usuario del Área de compras tendrán acceso solamente al módulo Inventario. </w:t>
      </w:r>
    </w:p>
    <w:p w:rsidRPr="00D91E0A" w:rsidR="003D5298" w:rsidP="003D5298" w:rsidRDefault="003D5298" w14:paraId="0AC4C97E" w14:textId="77777777">
      <w:pPr>
        <w:jc w:val="both"/>
        <w:rPr>
          <w:rFonts w:eastAsia="Calibri"/>
          <w:lang w:val="es-EC"/>
        </w:rPr>
      </w:pPr>
      <w:r w:rsidRPr="00D91E0A">
        <w:rPr>
          <w:rFonts w:eastAsia="Calibri"/>
          <w:lang w:val="es-EC"/>
        </w:rPr>
        <w:t xml:space="preserve">Seguridad: Cada usuario ingresará al sistema por medio de un Inicio de Sesión, compuesto por un nombre de usuario y una contraseña única para cada usuario.  Las credenciales de los usuarios serán almacenadas usando </w:t>
      </w:r>
    </w:p>
    <w:p w:rsidRPr="00D91E0A" w:rsidR="003D5298" w:rsidP="003D5298" w:rsidRDefault="003D5298" w14:paraId="3A729FA5" w14:textId="77777777">
      <w:pPr>
        <w:jc w:val="both"/>
        <w:rPr>
          <w:lang w:val="es-EC"/>
        </w:rPr>
      </w:pPr>
      <w:r w:rsidRPr="00D91E0A">
        <w:rPr>
          <w:lang w:val="es-EC"/>
        </w:rPr>
        <w:t>Fiabilidad: El sistema desempeñará las tareas y funciones específicas para las que fue creado eficientemente, con total tolerancia a fallas, permitiendo la cancelación de acciones que se vean interrumpidas por fallos en el hardware.</w:t>
      </w:r>
    </w:p>
    <w:p w:rsidRPr="00D91E0A" w:rsidR="003D5298" w:rsidP="003D5298" w:rsidRDefault="003D5298" w14:paraId="5A63519C" w14:textId="77777777">
      <w:pPr>
        <w:jc w:val="both"/>
        <w:rPr>
          <w:lang w:val="es-EC"/>
        </w:rPr>
      </w:pPr>
      <w:r w:rsidRPr="00D91E0A">
        <w:rPr>
          <w:lang w:val="es-EC"/>
        </w:rPr>
        <w:t>Mantenibilidad: SiGSTec dispone de una amplia documentación la cual facilita la mantenibilidad del mismo. Además, la independencia entre módulos permite que el mantenimiento a un módulo determinado no afecte al resto de módulos que no se encuentran relacionados.</w:t>
      </w:r>
    </w:p>
    <w:p w:rsidRPr="00D91E0A" w:rsidR="003D5298" w:rsidP="003D5298" w:rsidRDefault="003D5298" w14:paraId="2F3EB141" w14:textId="77777777">
      <w:pPr>
        <w:jc w:val="both"/>
        <w:rPr>
          <w:lang w:val="es-EC"/>
        </w:rPr>
      </w:pPr>
      <w:r w:rsidRPr="00D91E0A">
        <w:rPr>
          <w:lang w:val="es-EC"/>
        </w:rPr>
        <w:t>Disponibilidad: SiGSTec se mantendrá disponible durante todo el horario laboral determinado por la empresa Redinco . También estará disponible siempre que un usuario necesite iniciar el sistema para operar mediante el mismo.</w:t>
      </w:r>
    </w:p>
    <w:p w:rsidRPr="00D91E0A" w:rsidR="003D5298" w:rsidP="003D5298" w:rsidRDefault="003D5298" w14:paraId="1322CD74" w14:textId="77777777">
      <w:pPr>
        <w:jc w:val="both"/>
        <w:rPr>
          <w:lang w:val="es-EC"/>
        </w:rPr>
      </w:pPr>
      <w:r w:rsidRPr="00D91E0A">
        <w:rPr>
          <w:lang w:val="es-EC"/>
        </w:rPr>
        <w:t>Usabilidad: SiGSTec resulta ser bastante intuitivo y nada complejo para sus usuarios, por lo que un nuevo usuario no necesitará más de una semana para adaptarse al uso de este sistema. En el caso de usuario con conocimientos previos o que han usado SiGSTec anteriormente este tiempo podría reducirse considerablemente de tres a cinco días, obteniendo total fluidez en el uso del sistema.</w:t>
      </w:r>
    </w:p>
    <w:p w:rsidRPr="00D91E0A" w:rsidR="003D5298" w:rsidP="003D5298" w:rsidRDefault="003D5298" w14:paraId="39308F84" w14:textId="77777777">
      <w:pPr>
        <w:jc w:val="both"/>
        <w:rPr>
          <w:lang w:val="es-EC"/>
        </w:rPr>
      </w:pPr>
      <w:r w:rsidRPr="00D91E0A">
        <w:rPr>
          <w:lang w:val="es-EC"/>
        </w:rPr>
        <w:t xml:space="preserve">Portabilidad: SiGSTec puede ser implantado en cualquier computadora cuyo sistema operativo sea Windows 7 o versiones más actuales. La instalación resulta bastante simple, debido a que se basa en abrir el ejecutable del sistema. La mayor complejidad radica en la base de datos, la cual deberá ser implementada por parte del equipo de la empresa AutomaTech.  </w:t>
      </w:r>
    </w:p>
    <w:p w:rsidRPr="00D425FB" w:rsidR="003D5298" w:rsidP="00291F8E" w:rsidRDefault="003D5298" w14:paraId="16FE9385" w14:textId="77777777">
      <w:pPr>
        <w:pStyle w:val="Heading2"/>
        <w:numPr>
          <w:ilvl w:val="1"/>
          <w:numId w:val="4"/>
        </w:numPr>
        <w:jc w:val="both"/>
        <w:rPr>
          <w:rFonts w:ascii="Times New Roman" w:hAnsi="Times New Roman" w:cs="Times New Roman"/>
        </w:rPr>
      </w:pPr>
      <w:bookmarkStart w:name="_Toc14668973" w:id="46"/>
      <w:bookmarkStart w:name="_Toc14699673" w:id="47"/>
      <w:r w:rsidRPr="00D425FB">
        <w:rPr>
          <w:rFonts w:ascii="Times New Roman" w:hAnsi="Times New Roman" w:cs="Times New Roman"/>
        </w:rPr>
        <w:t>Otros Requisitos</w:t>
      </w:r>
      <w:bookmarkEnd w:id="46"/>
      <w:bookmarkEnd w:id="47"/>
    </w:p>
    <w:p w:rsidRPr="00DC729B" w:rsidR="003D5298" w:rsidP="003D5298" w:rsidRDefault="003D5298" w14:paraId="3F6E239E" w14:textId="77777777">
      <w:pPr>
        <w:jc w:val="both"/>
      </w:pPr>
      <w:r w:rsidRPr="00DC729B">
        <w:t>N/A</w:t>
      </w:r>
    </w:p>
    <w:p w:rsidRPr="00D425FB" w:rsidR="003D5298" w:rsidP="00291F8E" w:rsidRDefault="003D5298" w14:paraId="7F59371E" w14:textId="3F16C6F4">
      <w:pPr>
        <w:pStyle w:val="Heading2"/>
        <w:numPr>
          <w:ilvl w:val="0"/>
          <w:numId w:val="4"/>
        </w:numPr>
        <w:jc w:val="both"/>
        <w:rPr>
          <w:rFonts w:ascii="Times New Roman" w:hAnsi="Times New Roman" w:cs="Times New Roman"/>
        </w:rPr>
      </w:pPr>
      <w:bookmarkStart w:name="_Toc14668974" w:id="48"/>
      <w:bookmarkStart w:name="_Toc14699674" w:id="49"/>
      <w:r w:rsidRPr="00D425FB">
        <w:rPr>
          <w:rFonts w:ascii="Times New Roman" w:hAnsi="Times New Roman" w:cs="Times New Roman"/>
        </w:rPr>
        <w:t>Apéndices</w:t>
      </w:r>
      <w:bookmarkEnd w:id="48"/>
      <w:bookmarkEnd w:id="49"/>
    </w:p>
    <w:p w:rsidR="00A95C6F" w:rsidP="00A95C6F" w:rsidRDefault="0066790D" w14:paraId="67DB55DB" w14:textId="50E0D4D9">
      <w:pPr>
        <w:rPr>
          <w:lang w:val="es-ES_tradnl"/>
        </w:rPr>
      </w:pPr>
      <w:r>
        <w:rPr>
          <w:lang w:val="es-ES_tradnl"/>
        </w:rPr>
        <w:t>Apéndice</w:t>
      </w:r>
      <w:r w:rsidR="00A95C6F">
        <w:rPr>
          <w:lang w:val="es-ES_tradnl"/>
        </w:rPr>
        <w:t xml:space="preserve"> 1. </w:t>
      </w:r>
    </w:p>
    <w:p w:rsidRPr="00A95C6F" w:rsidR="00A95C6F" w:rsidP="00A95C6F" w:rsidRDefault="00A95C6F" w14:paraId="6695BAD8" w14:textId="0D8CC199">
      <w:pPr>
        <w:rPr>
          <w:lang w:val="es-ES_tradnl"/>
        </w:rPr>
      </w:pPr>
      <w:r>
        <w:rPr>
          <w:lang w:val="es-ES_tradnl"/>
        </w:rPr>
        <w:t>Consta del formato mediante el cual se mostrará el detalle</w:t>
      </w:r>
      <w:r w:rsidR="0066790D">
        <w:rPr>
          <w:lang w:val="es-ES_tradnl"/>
        </w:rPr>
        <w:t xml:space="preserve"> de los productos utilizados en un</w:t>
      </w:r>
      <w:r>
        <w:rPr>
          <w:lang w:val="es-ES_tradnl"/>
        </w:rPr>
        <w:t xml:space="preserve"> caso</w:t>
      </w:r>
      <w:r w:rsidR="0066790D">
        <w:rPr>
          <w:lang w:val="es-ES_tradnl"/>
        </w:rPr>
        <w:t xml:space="preserve"> de servicio técnico finalizado.</w:t>
      </w:r>
      <w:r>
        <w:rPr>
          <w:lang w:val="es-ES_tradnl"/>
        </w:rPr>
        <w:t xml:space="preserve"> </w:t>
      </w:r>
    </w:p>
    <w:tbl>
      <w:tblPr>
        <w:tblW w:w="10100" w:type="dxa"/>
        <w:tblLook w:val="04A0" w:firstRow="1" w:lastRow="0" w:firstColumn="1" w:lastColumn="0" w:noHBand="0" w:noVBand="1"/>
      </w:tblPr>
      <w:tblGrid>
        <w:gridCol w:w="967"/>
        <w:gridCol w:w="4280"/>
        <w:gridCol w:w="5069"/>
      </w:tblGrid>
      <w:tr w:rsidRPr="00D425FB" w:rsidR="00291F8E" w:rsidTr="00291F8E" w14:paraId="26F7F152" w14:textId="77777777">
        <w:trPr>
          <w:trHeight w:val="435"/>
        </w:trPr>
        <w:tc>
          <w:tcPr>
            <w:tcW w:w="10100" w:type="dxa"/>
            <w:gridSpan w:val="3"/>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D425FB" w:rsidR="00291F8E" w:rsidP="00291F8E" w:rsidRDefault="00291F8E" w14:paraId="286788CD" w14:textId="77777777">
            <w:pPr>
              <w:widowControl/>
              <w:spacing w:line="240" w:lineRule="auto"/>
              <w:jc w:val="center"/>
              <w:rPr>
                <w:b/>
                <w:color w:val="000000"/>
                <w:sz w:val="32"/>
                <w:szCs w:val="32"/>
                <w:lang w:val="es-EC"/>
              </w:rPr>
            </w:pPr>
            <w:r w:rsidRPr="00D425FB">
              <w:rPr>
                <w:b/>
                <w:color w:val="000000"/>
                <w:sz w:val="32"/>
                <w:szCs w:val="32"/>
                <w:lang w:val="es-EC"/>
              </w:rPr>
              <w:t>DETALLE DE CASO DE SERVICIO TÉCNICO</w:t>
            </w:r>
          </w:p>
        </w:tc>
      </w:tr>
      <w:tr w:rsidRPr="00291F8E" w:rsidR="00291F8E" w:rsidTr="00291F8E" w14:paraId="58BE06D4" w14:textId="77777777">
        <w:trPr>
          <w:trHeight w:val="495"/>
        </w:trPr>
        <w:tc>
          <w:tcPr>
            <w:tcW w:w="5180" w:type="dxa"/>
            <w:gridSpan w:val="2"/>
            <w:tcBorders>
              <w:top w:val="nil"/>
              <w:left w:val="single" w:color="auto" w:sz="8" w:space="0"/>
              <w:bottom w:val="nil"/>
              <w:right w:val="nil"/>
            </w:tcBorders>
            <w:shd w:val="clear" w:color="auto" w:fill="auto"/>
            <w:noWrap/>
            <w:vAlign w:val="bottom"/>
            <w:hideMark/>
          </w:tcPr>
          <w:p w:rsidRPr="00D425FB" w:rsidR="00291F8E" w:rsidP="00291F8E" w:rsidRDefault="00291F8E" w14:paraId="10F1B042" w14:textId="77777777">
            <w:pPr>
              <w:widowControl/>
              <w:spacing w:line="240" w:lineRule="auto"/>
              <w:rPr>
                <w:b/>
                <w:color w:val="000000"/>
                <w:sz w:val="22"/>
                <w:szCs w:val="22"/>
              </w:rPr>
            </w:pPr>
            <w:r w:rsidRPr="00D425FB">
              <w:rPr>
                <w:b/>
                <w:color w:val="000000"/>
                <w:sz w:val="22"/>
                <w:szCs w:val="22"/>
              </w:rPr>
              <w:t xml:space="preserve">CASO:  </w:t>
            </w:r>
          </w:p>
        </w:tc>
        <w:tc>
          <w:tcPr>
            <w:tcW w:w="4920" w:type="dxa"/>
            <w:tcBorders>
              <w:top w:val="nil"/>
              <w:left w:val="nil"/>
              <w:bottom w:val="nil"/>
              <w:right w:val="single" w:color="auto" w:sz="4" w:space="0"/>
            </w:tcBorders>
            <w:shd w:val="clear" w:color="auto" w:fill="auto"/>
            <w:noWrap/>
            <w:vAlign w:val="bottom"/>
            <w:hideMark/>
          </w:tcPr>
          <w:p w:rsidRPr="00D425FB" w:rsidR="00291F8E" w:rsidP="00291F8E" w:rsidRDefault="00291F8E" w14:paraId="230382CF" w14:textId="77777777">
            <w:pPr>
              <w:widowControl/>
              <w:spacing w:line="240" w:lineRule="auto"/>
              <w:rPr>
                <w:b/>
                <w:color w:val="000000"/>
                <w:sz w:val="22"/>
                <w:szCs w:val="22"/>
              </w:rPr>
            </w:pPr>
            <w:r w:rsidRPr="00D425FB">
              <w:rPr>
                <w:b/>
                <w:color w:val="000000"/>
                <w:sz w:val="22"/>
                <w:szCs w:val="22"/>
              </w:rPr>
              <w:t>SECTOR:___________________________________</w:t>
            </w:r>
          </w:p>
        </w:tc>
      </w:tr>
      <w:tr w:rsidRPr="00291F8E" w:rsidR="00291F8E" w:rsidTr="00291F8E" w14:paraId="0F416787" w14:textId="77777777">
        <w:trPr>
          <w:trHeight w:val="465"/>
        </w:trPr>
        <w:tc>
          <w:tcPr>
            <w:tcW w:w="5180" w:type="dxa"/>
            <w:gridSpan w:val="2"/>
            <w:tcBorders>
              <w:top w:val="nil"/>
              <w:left w:val="single" w:color="auto" w:sz="8" w:space="0"/>
              <w:bottom w:val="nil"/>
              <w:right w:val="nil"/>
            </w:tcBorders>
            <w:shd w:val="clear" w:color="auto" w:fill="auto"/>
            <w:noWrap/>
            <w:vAlign w:val="bottom"/>
            <w:hideMark/>
          </w:tcPr>
          <w:p w:rsidRPr="00D425FB" w:rsidR="00291F8E" w:rsidP="00291F8E" w:rsidRDefault="00291F8E" w14:paraId="0D18E5BC" w14:textId="77777777">
            <w:pPr>
              <w:widowControl/>
              <w:spacing w:line="240" w:lineRule="auto"/>
              <w:rPr>
                <w:b/>
                <w:color w:val="000000"/>
                <w:sz w:val="22"/>
                <w:szCs w:val="22"/>
              </w:rPr>
            </w:pPr>
            <w:r w:rsidRPr="00D425FB">
              <w:rPr>
                <w:b/>
                <w:color w:val="000000"/>
                <w:sz w:val="22"/>
                <w:szCs w:val="22"/>
              </w:rPr>
              <w:t xml:space="preserve">TÉCNICO: </w:t>
            </w:r>
          </w:p>
        </w:tc>
        <w:tc>
          <w:tcPr>
            <w:tcW w:w="4920" w:type="dxa"/>
            <w:tcBorders>
              <w:top w:val="nil"/>
              <w:left w:val="nil"/>
              <w:bottom w:val="nil"/>
              <w:right w:val="single" w:color="auto" w:sz="4" w:space="0"/>
            </w:tcBorders>
            <w:shd w:val="clear" w:color="auto" w:fill="auto"/>
            <w:noWrap/>
            <w:vAlign w:val="bottom"/>
            <w:hideMark/>
          </w:tcPr>
          <w:p w:rsidRPr="00D425FB" w:rsidR="00291F8E" w:rsidP="00291F8E" w:rsidRDefault="00291F8E" w14:paraId="0F32144C" w14:textId="77777777">
            <w:pPr>
              <w:widowControl/>
              <w:spacing w:line="240" w:lineRule="auto"/>
              <w:rPr>
                <w:b/>
                <w:color w:val="000000"/>
                <w:sz w:val="22"/>
                <w:szCs w:val="22"/>
              </w:rPr>
            </w:pPr>
            <w:r w:rsidRPr="00D425FB">
              <w:rPr>
                <w:b/>
                <w:color w:val="000000"/>
                <w:sz w:val="22"/>
                <w:szCs w:val="22"/>
              </w:rPr>
              <w:t>VENDEDOR:________________________________</w:t>
            </w:r>
          </w:p>
        </w:tc>
      </w:tr>
      <w:tr w:rsidRPr="00291F8E" w:rsidR="00291F8E" w:rsidTr="00291F8E" w14:paraId="703B34B0" w14:textId="77777777">
        <w:trPr>
          <w:trHeight w:val="435"/>
        </w:trPr>
        <w:tc>
          <w:tcPr>
            <w:tcW w:w="5180" w:type="dxa"/>
            <w:gridSpan w:val="2"/>
            <w:tcBorders>
              <w:top w:val="nil"/>
              <w:left w:val="single" w:color="auto" w:sz="8" w:space="0"/>
              <w:bottom w:val="nil"/>
              <w:right w:val="nil"/>
            </w:tcBorders>
            <w:shd w:val="clear" w:color="auto" w:fill="auto"/>
            <w:noWrap/>
            <w:vAlign w:val="bottom"/>
            <w:hideMark/>
          </w:tcPr>
          <w:p w:rsidRPr="00D425FB" w:rsidR="00291F8E" w:rsidP="00291F8E" w:rsidRDefault="00291F8E" w14:paraId="5B2D5732" w14:textId="77777777">
            <w:pPr>
              <w:widowControl/>
              <w:spacing w:line="240" w:lineRule="auto"/>
              <w:rPr>
                <w:b/>
                <w:color w:val="000000"/>
                <w:sz w:val="22"/>
                <w:szCs w:val="22"/>
              </w:rPr>
            </w:pPr>
            <w:r w:rsidRPr="00D425FB">
              <w:rPr>
                <w:b/>
                <w:color w:val="000000"/>
                <w:sz w:val="22"/>
                <w:szCs w:val="22"/>
              </w:rPr>
              <w:t>FECHA :</w:t>
            </w:r>
          </w:p>
        </w:tc>
        <w:tc>
          <w:tcPr>
            <w:tcW w:w="4920" w:type="dxa"/>
            <w:tcBorders>
              <w:top w:val="nil"/>
              <w:left w:val="nil"/>
              <w:bottom w:val="nil"/>
              <w:right w:val="single" w:color="auto" w:sz="4" w:space="0"/>
            </w:tcBorders>
            <w:shd w:val="clear" w:color="auto" w:fill="auto"/>
            <w:noWrap/>
            <w:vAlign w:val="bottom"/>
            <w:hideMark/>
          </w:tcPr>
          <w:p w:rsidRPr="00D425FB" w:rsidR="00291F8E" w:rsidP="00291F8E" w:rsidRDefault="00291F8E" w14:paraId="7576F8FF" w14:textId="77777777">
            <w:pPr>
              <w:widowControl/>
              <w:spacing w:line="240" w:lineRule="auto"/>
              <w:rPr>
                <w:b/>
                <w:color w:val="000000"/>
                <w:sz w:val="22"/>
                <w:szCs w:val="22"/>
              </w:rPr>
            </w:pPr>
            <w:r w:rsidRPr="00D425FB">
              <w:rPr>
                <w:b/>
                <w:color w:val="000000"/>
                <w:sz w:val="22"/>
                <w:szCs w:val="22"/>
              </w:rPr>
              <w:t> </w:t>
            </w:r>
          </w:p>
        </w:tc>
      </w:tr>
      <w:tr w:rsidRPr="00291F8E" w:rsidR="00291F8E" w:rsidTr="00291F8E" w14:paraId="77719BE3" w14:textId="77777777">
        <w:trPr>
          <w:trHeight w:val="288"/>
        </w:trPr>
        <w:tc>
          <w:tcPr>
            <w:tcW w:w="9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425FB" w:rsidR="00291F8E" w:rsidP="00291F8E" w:rsidRDefault="00291F8E" w14:paraId="2A612D10" w14:textId="77777777">
            <w:pPr>
              <w:widowControl/>
              <w:spacing w:line="240" w:lineRule="auto"/>
              <w:rPr>
                <w:color w:val="000000"/>
                <w:sz w:val="22"/>
                <w:szCs w:val="22"/>
              </w:rPr>
            </w:pPr>
            <w:r w:rsidRPr="00D425FB">
              <w:rPr>
                <w:color w:val="000000"/>
                <w:sz w:val="22"/>
                <w:szCs w:val="22"/>
              </w:rPr>
              <w:t> </w:t>
            </w:r>
          </w:p>
        </w:tc>
        <w:tc>
          <w:tcPr>
            <w:tcW w:w="4280" w:type="dxa"/>
            <w:tcBorders>
              <w:top w:val="single" w:color="auto" w:sz="4" w:space="0"/>
              <w:left w:val="nil"/>
              <w:bottom w:val="single" w:color="auto" w:sz="4" w:space="0"/>
              <w:right w:val="single" w:color="auto" w:sz="4" w:space="0"/>
            </w:tcBorders>
            <w:shd w:val="clear" w:color="auto" w:fill="auto"/>
            <w:noWrap/>
            <w:vAlign w:val="bottom"/>
            <w:hideMark/>
          </w:tcPr>
          <w:p w:rsidRPr="00D425FB" w:rsidR="00291F8E" w:rsidP="00291F8E" w:rsidRDefault="00291F8E" w14:paraId="6D0A92A8" w14:textId="77777777">
            <w:pPr>
              <w:widowControl/>
              <w:spacing w:line="240" w:lineRule="auto"/>
              <w:rPr>
                <w:color w:val="000000"/>
                <w:sz w:val="22"/>
                <w:szCs w:val="22"/>
              </w:rPr>
            </w:pPr>
            <w:r w:rsidRPr="00D425FB">
              <w:rPr>
                <w:color w:val="000000"/>
                <w:sz w:val="22"/>
                <w:szCs w:val="22"/>
              </w:rPr>
              <w:t> </w:t>
            </w:r>
          </w:p>
        </w:tc>
        <w:tc>
          <w:tcPr>
            <w:tcW w:w="4920" w:type="dxa"/>
            <w:tcBorders>
              <w:top w:val="single" w:color="auto" w:sz="4" w:space="0"/>
              <w:left w:val="nil"/>
              <w:bottom w:val="single" w:color="auto" w:sz="4" w:space="0"/>
              <w:right w:val="single" w:color="auto" w:sz="4" w:space="0"/>
            </w:tcBorders>
            <w:shd w:val="clear" w:color="auto" w:fill="auto"/>
            <w:noWrap/>
            <w:vAlign w:val="bottom"/>
            <w:hideMark/>
          </w:tcPr>
          <w:p w:rsidRPr="00D425FB" w:rsidR="00291F8E" w:rsidP="00291F8E" w:rsidRDefault="00291F8E" w14:paraId="49A91AB0" w14:textId="77777777">
            <w:pPr>
              <w:widowControl/>
              <w:spacing w:line="240" w:lineRule="auto"/>
              <w:rPr>
                <w:color w:val="000000"/>
                <w:sz w:val="22"/>
                <w:szCs w:val="22"/>
              </w:rPr>
            </w:pPr>
            <w:r w:rsidRPr="00D425FB">
              <w:rPr>
                <w:color w:val="000000"/>
                <w:sz w:val="22"/>
                <w:szCs w:val="22"/>
              </w:rPr>
              <w:t> </w:t>
            </w:r>
          </w:p>
        </w:tc>
      </w:tr>
      <w:tr w:rsidRPr="00291F8E" w:rsidR="00291F8E" w:rsidTr="00291F8E" w14:paraId="43F916B8" w14:textId="77777777">
        <w:trPr>
          <w:trHeight w:val="288"/>
        </w:trPr>
        <w:tc>
          <w:tcPr>
            <w:tcW w:w="900" w:type="dxa"/>
            <w:tcBorders>
              <w:top w:val="nil"/>
              <w:left w:val="single" w:color="auto" w:sz="8" w:space="0"/>
              <w:bottom w:val="nil"/>
              <w:right w:val="single" w:color="auto" w:sz="4" w:space="0"/>
            </w:tcBorders>
            <w:shd w:val="clear" w:color="auto" w:fill="auto"/>
            <w:vAlign w:val="center"/>
            <w:hideMark/>
          </w:tcPr>
          <w:p w:rsidRPr="00D425FB" w:rsidR="00291F8E" w:rsidP="00291F8E" w:rsidRDefault="00291F8E" w14:paraId="5C765E61" w14:textId="77777777">
            <w:pPr>
              <w:widowControl/>
              <w:spacing w:line="240" w:lineRule="auto"/>
              <w:rPr>
                <w:b/>
                <w:color w:val="000000"/>
                <w:sz w:val="18"/>
                <w:szCs w:val="18"/>
              </w:rPr>
            </w:pPr>
            <w:bookmarkStart w:name="RANGE!A6:B6" w:id="50"/>
            <w:r w:rsidRPr="00D425FB">
              <w:rPr>
                <w:b/>
                <w:color w:val="000000"/>
                <w:sz w:val="18"/>
                <w:szCs w:val="18"/>
              </w:rPr>
              <w:t>CODIGO</w:t>
            </w:r>
            <w:bookmarkEnd w:id="50"/>
          </w:p>
        </w:tc>
        <w:tc>
          <w:tcPr>
            <w:tcW w:w="4280" w:type="dxa"/>
            <w:tcBorders>
              <w:top w:val="nil"/>
              <w:left w:val="nil"/>
              <w:bottom w:val="nil"/>
              <w:right w:val="single" w:color="auto" w:sz="4" w:space="0"/>
            </w:tcBorders>
            <w:shd w:val="clear" w:color="auto" w:fill="auto"/>
            <w:vAlign w:val="center"/>
            <w:hideMark/>
          </w:tcPr>
          <w:p w:rsidRPr="00D425FB" w:rsidR="00291F8E" w:rsidP="00291F8E" w:rsidRDefault="00291F8E" w14:paraId="440FA673" w14:textId="77777777">
            <w:pPr>
              <w:widowControl/>
              <w:spacing w:line="240" w:lineRule="auto"/>
              <w:jc w:val="center"/>
              <w:rPr>
                <w:b/>
                <w:color w:val="000000"/>
              </w:rPr>
            </w:pPr>
            <w:r w:rsidRPr="00D425FB">
              <w:rPr>
                <w:b/>
                <w:color w:val="000000"/>
              </w:rPr>
              <w:t>DESCRIPCIÓN</w:t>
            </w:r>
          </w:p>
        </w:tc>
        <w:tc>
          <w:tcPr>
            <w:tcW w:w="4920" w:type="dxa"/>
            <w:tcBorders>
              <w:top w:val="nil"/>
              <w:left w:val="nil"/>
              <w:bottom w:val="nil"/>
              <w:right w:val="single" w:color="auto" w:sz="4" w:space="0"/>
            </w:tcBorders>
            <w:shd w:val="clear" w:color="auto" w:fill="auto"/>
            <w:vAlign w:val="center"/>
            <w:hideMark/>
          </w:tcPr>
          <w:p w:rsidRPr="00D425FB" w:rsidR="00291F8E" w:rsidP="00291F8E" w:rsidRDefault="00291F8E" w14:paraId="2771633E" w14:textId="77777777">
            <w:pPr>
              <w:widowControl/>
              <w:spacing w:line="240" w:lineRule="auto"/>
              <w:jc w:val="center"/>
              <w:rPr>
                <w:b/>
                <w:color w:val="000000"/>
                <w:sz w:val="16"/>
                <w:szCs w:val="16"/>
              </w:rPr>
            </w:pPr>
            <w:r w:rsidRPr="00D425FB">
              <w:rPr>
                <w:b/>
                <w:color w:val="000000"/>
                <w:sz w:val="16"/>
                <w:szCs w:val="16"/>
              </w:rPr>
              <w:t>CANTIDAD</w:t>
            </w:r>
          </w:p>
        </w:tc>
      </w:tr>
      <w:tr w:rsidRPr="00291F8E" w:rsidR="00291F8E" w:rsidTr="00291F8E" w14:paraId="0FE1E7C0" w14:textId="77777777">
        <w:trPr>
          <w:trHeight w:val="288"/>
        </w:trPr>
        <w:tc>
          <w:tcPr>
            <w:tcW w:w="9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D425FB" w:rsidR="00291F8E" w:rsidP="00291F8E" w:rsidRDefault="00291F8E" w14:paraId="45E9587A" w14:textId="77777777">
            <w:pPr>
              <w:widowControl/>
              <w:spacing w:line="240" w:lineRule="auto"/>
            </w:pPr>
            <w:r w:rsidRPr="00D425FB">
              <w:t> </w:t>
            </w:r>
          </w:p>
        </w:tc>
        <w:tc>
          <w:tcPr>
            <w:tcW w:w="4280" w:type="dxa"/>
            <w:tcBorders>
              <w:top w:val="single" w:color="auto" w:sz="4" w:space="0"/>
              <w:left w:val="nil"/>
              <w:bottom w:val="single" w:color="auto" w:sz="4" w:space="0"/>
              <w:right w:val="single" w:color="auto" w:sz="4" w:space="0"/>
            </w:tcBorders>
            <w:shd w:val="clear" w:color="auto" w:fill="auto"/>
            <w:noWrap/>
            <w:vAlign w:val="bottom"/>
            <w:hideMark/>
          </w:tcPr>
          <w:p w:rsidRPr="00D425FB" w:rsidR="00291F8E" w:rsidP="00291F8E" w:rsidRDefault="00291F8E" w14:paraId="23F40CAD" w14:textId="77777777">
            <w:pPr>
              <w:widowControl/>
              <w:spacing w:line="240" w:lineRule="auto"/>
            </w:pPr>
            <w:r w:rsidRPr="00D425FB">
              <w:t> </w:t>
            </w:r>
          </w:p>
        </w:tc>
        <w:tc>
          <w:tcPr>
            <w:tcW w:w="4920" w:type="dxa"/>
            <w:tcBorders>
              <w:top w:val="single" w:color="auto" w:sz="4" w:space="0"/>
              <w:left w:val="nil"/>
              <w:bottom w:val="single" w:color="auto" w:sz="4" w:space="0"/>
              <w:right w:val="single" w:color="auto" w:sz="4" w:space="0"/>
            </w:tcBorders>
            <w:shd w:val="clear" w:color="auto" w:fill="auto"/>
            <w:noWrap/>
            <w:vAlign w:val="bottom"/>
            <w:hideMark/>
          </w:tcPr>
          <w:p w:rsidRPr="00D425FB" w:rsidR="00291F8E" w:rsidP="00291F8E" w:rsidRDefault="00291F8E" w14:paraId="6496FFD8" w14:textId="77777777">
            <w:pPr>
              <w:widowControl/>
              <w:spacing w:line="240" w:lineRule="auto"/>
              <w:rPr>
                <w:color w:val="000000"/>
                <w:sz w:val="22"/>
                <w:szCs w:val="22"/>
              </w:rPr>
            </w:pPr>
            <w:r w:rsidRPr="00D425FB">
              <w:rPr>
                <w:color w:val="000000"/>
                <w:sz w:val="22"/>
                <w:szCs w:val="22"/>
              </w:rPr>
              <w:t> </w:t>
            </w:r>
          </w:p>
        </w:tc>
      </w:tr>
      <w:tr w:rsidRPr="00291F8E" w:rsidR="00291F8E" w:rsidTr="00291F8E" w14:paraId="3CA0CA73" w14:textId="77777777">
        <w:trPr>
          <w:trHeight w:val="288"/>
        </w:trPr>
        <w:tc>
          <w:tcPr>
            <w:tcW w:w="900" w:type="dxa"/>
            <w:tcBorders>
              <w:top w:val="nil"/>
              <w:left w:val="single" w:color="auto" w:sz="4" w:space="0"/>
              <w:bottom w:val="single" w:color="auto" w:sz="4" w:space="0"/>
              <w:right w:val="single" w:color="auto" w:sz="4" w:space="0"/>
            </w:tcBorders>
            <w:shd w:val="clear" w:color="auto" w:fill="auto"/>
            <w:noWrap/>
            <w:vAlign w:val="bottom"/>
            <w:hideMark/>
          </w:tcPr>
          <w:p w:rsidRPr="00D425FB" w:rsidR="00291F8E" w:rsidP="00291F8E" w:rsidRDefault="00291F8E" w14:paraId="688461E7" w14:textId="77777777">
            <w:pPr>
              <w:widowControl/>
              <w:spacing w:line="240" w:lineRule="auto"/>
            </w:pPr>
            <w:r w:rsidRPr="00D425FB">
              <w:t> </w:t>
            </w:r>
          </w:p>
        </w:tc>
        <w:tc>
          <w:tcPr>
            <w:tcW w:w="428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39ACBAC1" w14:textId="77777777">
            <w:pPr>
              <w:widowControl/>
              <w:spacing w:line="240" w:lineRule="auto"/>
            </w:pPr>
            <w:r w:rsidRPr="00D425FB">
              <w:t> </w:t>
            </w:r>
          </w:p>
        </w:tc>
        <w:tc>
          <w:tcPr>
            <w:tcW w:w="492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32853DCE" w14:textId="77777777">
            <w:pPr>
              <w:widowControl/>
              <w:spacing w:line="240" w:lineRule="auto"/>
              <w:rPr>
                <w:color w:val="000000"/>
                <w:sz w:val="22"/>
                <w:szCs w:val="22"/>
              </w:rPr>
            </w:pPr>
            <w:r w:rsidRPr="00D425FB">
              <w:rPr>
                <w:color w:val="000000"/>
                <w:sz w:val="22"/>
                <w:szCs w:val="22"/>
              </w:rPr>
              <w:t> </w:t>
            </w:r>
          </w:p>
        </w:tc>
      </w:tr>
      <w:tr w:rsidRPr="00291F8E" w:rsidR="00291F8E" w:rsidTr="00291F8E" w14:paraId="17D73B7F" w14:textId="77777777">
        <w:trPr>
          <w:trHeight w:val="288"/>
        </w:trPr>
        <w:tc>
          <w:tcPr>
            <w:tcW w:w="900" w:type="dxa"/>
            <w:tcBorders>
              <w:top w:val="nil"/>
              <w:left w:val="single" w:color="auto" w:sz="4" w:space="0"/>
              <w:bottom w:val="single" w:color="auto" w:sz="4" w:space="0"/>
              <w:right w:val="single" w:color="auto" w:sz="4" w:space="0"/>
            </w:tcBorders>
            <w:shd w:val="clear" w:color="auto" w:fill="auto"/>
            <w:noWrap/>
            <w:vAlign w:val="bottom"/>
            <w:hideMark/>
          </w:tcPr>
          <w:p w:rsidRPr="00D425FB" w:rsidR="00291F8E" w:rsidP="00291F8E" w:rsidRDefault="00291F8E" w14:paraId="7F83639B" w14:textId="77777777">
            <w:pPr>
              <w:widowControl/>
              <w:spacing w:line="240" w:lineRule="auto"/>
            </w:pPr>
            <w:r w:rsidRPr="00D425FB">
              <w:t> </w:t>
            </w:r>
          </w:p>
        </w:tc>
        <w:tc>
          <w:tcPr>
            <w:tcW w:w="428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6E913C99" w14:textId="77777777">
            <w:pPr>
              <w:widowControl/>
              <w:spacing w:line="240" w:lineRule="auto"/>
            </w:pPr>
            <w:r w:rsidRPr="00D425FB">
              <w:t> </w:t>
            </w:r>
          </w:p>
        </w:tc>
        <w:tc>
          <w:tcPr>
            <w:tcW w:w="492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54CEAD32" w14:textId="77777777">
            <w:pPr>
              <w:widowControl/>
              <w:spacing w:line="240" w:lineRule="auto"/>
              <w:rPr>
                <w:color w:val="000000"/>
                <w:sz w:val="22"/>
                <w:szCs w:val="22"/>
              </w:rPr>
            </w:pPr>
            <w:r w:rsidRPr="00D425FB">
              <w:rPr>
                <w:color w:val="000000"/>
                <w:sz w:val="22"/>
                <w:szCs w:val="22"/>
              </w:rPr>
              <w:t> </w:t>
            </w:r>
          </w:p>
        </w:tc>
      </w:tr>
      <w:tr w:rsidRPr="00291F8E" w:rsidR="00291F8E" w:rsidTr="00291F8E" w14:paraId="04507F2D" w14:textId="77777777">
        <w:trPr>
          <w:trHeight w:val="288"/>
        </w:trPr>
        <w:tc>
          <w:tcPr>
            <w:tcW w:w="900" w:type="dxa"/>
            <w:tcBorders>
              <w:top w:val="nil"/>
              <w:left w:val="single" w:color="auto" w:sz="4" w:space="0"/>
              <w:bottom w:val="single" w:color="auto" w:sz="4" w:space="0"/>
              <w:right w:val="single" w:color="auto" w:sz="4" w:space="0"/>
            </w:tcBorders>
            <w:shd w:val="clear" w:color="auto" w:fill="auto"/>
            <w:noWrap/>
            <w:vAlign w:val="bottom"/>
            <w:hideMark/>
          </w:tcPr>
          <w:p w:rsidRPr="00D425FB" w:rsidR="00291F8E" w:rsidP="00291F8E" w:rsidRDefault="00291F8E" w14:paraId="371232EE" w14:textId="77777777">
            <w:pPr>
              <w:widowControl/>
              <w:spacing w:line="240" w:lineRule="auto"/>
            </w:pPr>
            <w:r w:rsidRPr="00D425FB">
              <w:t> </w:t>
            </w:r>
          </w:p>
        </w:tc>
        <w:tc>
          <w:tcPr>
            <w:tcW w:w="428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5038AC5A" w14:textId="77777777">
            <w:pPr>
              <w:widowControl/>
              <w:spacing w:line="240" w:lineRule="auto"/>
            </w:pPr>
            <w:r w:rsidRPr="00D425FB">
              <w:t> </w:t>
            </w:r>
          </w:p>
        </w:tc>
        <w:tc>
          <w:tcPr>
            <w:tcW w:w="4920" w:type="dxa"/>
            <w:tcBorders>
              <w:top w:val="nil"/>
              <w:left w:val="nil"/>
              <w:bottom w:val="single" w:color="auto" w:sz="4" w:space="0"/>
              <w:right w:val="single" w:color="auto" w:sz="4" w:space="0"/>
            </w:tcBorders>
            <w:shd w:val="clear" w:color="auto" w:fill="auto"/>
            <w:noWrap/>
            <w:vAlign w:val="bottom"/>
            <w:hideMark/>
          </w:tcPr>
          <w:p w:rsidRPr="00D425FB" w:rsidR="00291F8E" w:rsidP="00291F8E" w:rsidRDefault="00291F8E" w14:paraId="2938D502" w14:textId="77777777">
            <w:pPr>
              <w:widowControl/>
              <w:spacing w:line="240" w:lineRule="auto"/>
              <w:rPr>
                <w:color w:val="000000"/>
                <w:sz w:val="22"/>
                <w:szCs w:val="22"/>
              </w:rPr>
            </w:pPr>
            <w:r w:rsidRPr="00D425FB">
              <w:rPr>
                <w:color w:val="000000"/>
                <w:sz w:val="22"/>
                <w:szCs w:val="22"/>
              </w:rPr>
              <w:t> </w:t>
            </w:r>
          </w:p>
        </w:tc>
      </w:tr>
    </w:tbl>
    <w:p w:rsidRPr="0089056A" w:rsidR="006D6C36" w:rsidP="00291F8E" w:rsidRDefault="00291F8E" w14:paraId="57667DA7" w14:textId="7AF276A8">
      <w:pPr>
        <w:jc w:val="center"/>
        <w:rPr>
          <w:lang w:val="es-EC"/>
        </w:rPr>
      </w:pPr>
      <w:r>
        <w:rPr>
          <w:lang w:val="es-EC"/>
        </w:rPr>
        <w:t>Apéndice 1.</w:t>
      </w:r>
    </w:p>
    <w:sectPr w:rsidRPr="0089056A" w:rsidR="006D6C36">
      <w:headerReference w:type="default" r:id="rId28"/>
      <w:footerReference w:type="default" r:id="rId29"/>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2E5B" w:rsidRDefault="00F92E5B" w14:paraId="108D5DC6" w14:textId="77777777">
      <w:pPr>
        <w:spacing w:line="240" w:lineRule="auto"/>
      </w:pPr>
      <w:r>
        <w:separator/>
      </w:r>
    </w:p>
  </w:endnote>
  <w:endnote w:type="continuationSeparator" w:id="0">
    <w:p w:rsidR="00F92E5B" w:rsidRDefault="00F92E5B" w14:paraId="068F096F" w14:textId="77777777">
      <w:pPr>
        <w:spacing w:line="240" w:lineRule="auto"/>
      </w:pPr>
      <w:r>
        <w:continuationSeparator/>
      </w:r>
    </w:p>
  </w:endnote>
  <w:endnote w:type="continuationNotice" w:id="1">
    <w:p w:rsidR="00F92E5B" w:rsidRDefault="00F92E5B" w14:paraId="48BA613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E51063" w14:paraId="4E9C80F3" w14:textId="77777777">
      <w:tc>
        <w:tcPr>
          <w:tcW w:w="3162" w:type="dxa"/>
          <w:tcBorders>
            <w:top w:val="nil"/>
            <w:left w:val="nil"/>
            <w:bottom w:val="nil"/>
            <w:right w:val="nil"/>
          </w:tcBorders>
        </w:tcPr>
        <w:p w:rsidR="00E51063" w:rsidRDefault="00E51063" w14:paraId="53D6C406" w14:textId="77777777">
          <w:pPr>
            <w:ind w:right="360"/>
            <w:rPr>
              <w:lang w:val="es-ES"/>
            </w:rPr>
          </w:pPr>
          <w:r>
            <w:rPr>
              <w:lang w:val="es-ES"/>
            </w:rPr>
            <w:t>Confidencial</w:t>
          </w:r>
        </w:p>
      </w:tc>
      <w:tc>
        <w:tcPr>
          <w:tcW w:w="3162" w:type="dxa"/>
          <w:tcBorders>
            <w:top w:val="nil"/>
            <w:left w:val="nil"/>
            <w:bottom w:val="nil"/>
            <w:right w:val="nil"/>
          </w:tcBorders>
        </w:tcPr>
        <w:p w:rsidR="00E51063" w:rsidRDefault="00E51063" w14:paraId="712AEDCC" w14:textId="46D46BB9">
          <w:pPr>
            <w:jc w:val="center"/>
            <w:rPr>
              <w:lang w:val="es-ES"/>
            </w:rPr>
          </w:pPr>
          <w:r>
            <w:sym w:font="Symbol" w:char="F0D3"/>
          </w:r>
          <w:r>
            <w:rPr>
              <w:lang w:val="es-ES"/>
            </w:rPr>
            <w:t xml:space="preserve">AutomaTech, </w:t>
          </w:r>
          <w:r>
            <w:fldChar w:fldCharType="begin"/>
          </w:r>
          <w:r>
            <w:instrText xml:space="preserve"> DATE \@ "yyyy" </w:instrText>
          </w:r>
          <w:r>
            <w:fldChar w:fldCharType="separate"/>
          </w:r>
          <w:r w:rsidR="00AA13D6">
            <w:rPr>
              <w:noProof/>
            </w:rPr>
            <w:t>2019</w:t>
          </w:r>
          <w:r>
            <w:fldChar w:fldCharType="end"/>
          </w:r>
          <w:r>
            <w:rPr>
              <w:lang w:val="es-ES"/>
            </w:rPr>
            <w:t xml:space="preserve"> </w:t>
          </w:r>
        </w:p>
      </w:tc>
      <w:tc>
        <w:tcPr>
          <w:tcW w:w="3162" w:type="dxa"/>
          <w:tcBorders>
            <w:top w:val="nil"/>
            <w:left w:val="nil"/>
            <w:bottom w:val="nil"/>
            <w:right w:val="nil"/>
          </w:tcBorders>
        </w:tcPr>
        <w:p w:rsidR="00E51063" w:rsidRDefault="00E51063" w14:paraId="16F1A03A" w14:textId="77777777">
          <w:pPr>
            <w:jc w:val="right"/>
          </w:pPr>
          <w:r>
            <w:rPr>
              <w:lang w:val="es-ES"/>
            </w:rPr>
            <w:t xml:space="preserve">Pág.  </w:t>
          </w:r>
          <w:r>
            <w:rPr>
              <w:rStyle w:val="PageNumber"/>
            </w:rPr>
            <w:fldChar w:fldCharType="begin"/>
          </w:r>
          <w:r>
            <w:rPr>
              <w:rStyle w:val="PageNumber"/>
            </w:rPr>
            <w:instrText xml:space="preserve"> PAGE </w:instrText>
          </w:r>
          <w:r>
            <w:rPr>
              <w:rStyle w:val="PageNumber"/>
            </w:rPr>
            <w:fldChar w:fldCharType="separate"/>
          </w:r>
          <w:r w:rsidR="00BB2D1B">
            <w:rPr>
              <w:rStyle w:val="PageNumber"/>
              <w:noProof/>
            </w:rPr>
            <w:t>63</w:t>
          </w:r>
          <w:r>
            <w:rPr>
              <w:rStyle w:val="PageNumber"/>
            </w:rPr>
            <w:fldChar w:fldCharType="end"/>
          </w:r>
        </w:p>
      </w:tc>
    </w:tr>
  </w:tbl>
  <w:p w:rsidR="00E51063" w:rsidRDefault="00E51063" w14:paraId="650BC6B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2E5B" w:rsidRDefault="00F92E5B" w14:paraId="25529AEB" w14:textId="77777777">
      <w:pPr>
        <w:spacing w:line="240" w:lineRule="auto"/>
      </w:pPr>
      <w:r>
        <w:separator/>
      </w:r>
    </w:p>
  </w:footnote>
  <w:footnote w:type="continuationSeparator" w:id="0">
    <w:p w:rsidR="00F92E5B" w:rsidRDefault="00F92E5B" w14:paraId="4C592EE7" w14:textId="77777777">
      <w:pPr>
        <w:spacing w:line="240" w:lineRule="auto"/>
      </w:pPr>
      <w:r>
        <w:continuationSeparator/>
      </w:r>
    </w:p>
  </w:footnote>
  <w:footnote w:type="continuationNotice" w:id="1">
    <w:p w:rsidR="00F92E5B" w:rsidRDefault="00F92E5B" w14:paraId="22CAF49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063" w:rsidRDefault="00E51063" w14:paraId="182BCD40" w14:textId="77777777">
    <w:pPr>
      <w:rPr>
        <w:sz w:val="24"/>
      </w:rPr>
    </w:pPr>
  </w:p>
  <w:p w:rsidR="00E51063" w:rsidRDefault="00E51063" w14:paraId="636DDC13" w14:textId="77777777">
    <w:pPr>
      <w:pBdr>
        <w:top w:val="single" w:color="auto" w:sz="6" w:space="1"/>
      </w:pBdr>
      <w:rPr>
        <w:sz w:val="24"/>
      </w:rPr>
    </w:pPr>
  </w:p>
  <w:p w:rsidR="00E51063" w:rsidRDefault="00E51063" w14:paraId="08A0BE37" w14:textId="77777777">
    <w:pPr>
      <w:pBdr>
        <w:bottom w:val="single" w:color="auto" w:sz="6" w:space="1"/>
      </w:pBdr>
      <w:jc w:val="right"/>
      <w:rPr>
        <w:rFonts w:ascii="Arial" w:hAnsi="Arial"/>
        <w:b/>
        <w:sz w:val="36"/>
        <w:lang w:val="es-ES"/>
      </w:rPr>
    </w:pPr>
    <w:r>
      <w:rPr>
        <w:rFonts w:ascii="Arial" w:hAnsi="Arial"/>
        <w:b/>
        <w:sz w:val="36"/>
        <w:lang w:val="es-ES"/>
      </w:rPr>
      <w:t>AutomaTech</w:t>
    </w:r>
  </w:p>
  <w:p w:rsidR="00E51063" w:rsidRDefault="00E51063" w14:paraId="19ADFA62" w14:textId="77777777">
    <w:pPr>
      <w:pBdr>
        <w:bottom w:val="single" w:color="auto" w:sz="6" w:space="1"/>
      </w:pBdr>
      <w:jc w:val="right"/>
      <w:rPr>
        <w:sz w:val="24"/>
        <w:lang w:val="es-ES"/>
      </w:rPr>
    </w:pPr>
  </w:p>
  <w:p w:rsidR="00E51063" w:rsidRDefault="00E51063" w14:paraId="426B3022" w14:textId="77777777">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063" w:rsidRDefault="00E51063" w14:paraId="19BEE237" w14:textId="77777777">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9B1"/>
    <w:multiLevelType w:val="hybridMultilevel"/>
    <w:tmpl w:val="FFFFFFFF"/>
    <w:lvl w:ilvl="0" w:tplc="A50E96D4">
      <w:start w:val="1"/>
      <w:numFmt w:val="bullet"/>
      <w:lvlText w:val=""/>
      <w:lvlJc w:val="left"/>
      <w:pPr>
        <w:ind w:left="720" w:hanging="360"/>
      </w:pPr>
      <w:rPr>
        <w:rFonts w:hint="default" w:ascii="Symbol" w:hAnsi="Symbol"/>
      </w:rPr>
    </w:lvl>
    <w:lvl w:ilvl="1" w:tplc="BB507CA2">
      <w:start w:val="1"/>
      <w:numFmt w:val="bullet"/>
      <w:lvlText w:val="o"/>
      <w:lvlJc w:val="left"/>
      <w:pPr>
        <w:ind w:left="1440" w:hanging="360"/>
      </w:pPr>
      <w:rPr>
        <w:rFonts w:hint="default" w:ascii="Courier New" w:hAnsi="Courier New"/>
      </w:rPr>
    </w:lvl>
    <w:lvl w:ilvl="2" w:tplc="DCE61BF8">
      <w:start w:val="1"/>
      <w:numFmt w:val="bullet"/>
      <w:lvlText w:val=""/>
      <w:lvlJc w:val="left"/>
      <w:pPr>
        <w:ind w:left="2160" w:hanging="360"/>
      </w:pPr>
      <w:rPr>
        <w:rFonts w:hint="default" w:ascii="Wingdings" w:hAnsi="Wingdings"/>
      </w:rPr>
    </w:lvl>
    <w:lvl w:ilvl="3" w:tplc="54886230">
      <w:start w:val="1"/>
      <w:numFmt w:val="bullet"/>
      <w:lvlText w:val=""/>
      <w:lvlJc w:val="left"/>
      <w:pPr>
        <w:ind w:left="2880" w:hanging="360"/>
      </w:pPr>
      <w:rPr>
        <w:rFonts w:hint="default" w:ascii="Symbol" w:hAnsi="Symbol"/>
      </w:rPr>
    </w:lvl>
    <w:lvl w:ilvl="4" w:tplc="3A66E7C4">
      <w:start w:val="1"/>
      <w:numFmt w:val="bullet"/>
      <w:lvlText w:val="o"/>
      <w:lvlJc w:val="left"/>
      <w:pPr>
        <w:ind w:left="3600" w:hanging="360"/>
      </w:pPr>
      <w:rPr>
        <w:rFonts w:hint="default" w:ascii="Courier New" w:hAnsi="Courier New"/>
      </w:rPr>
    </w:lvl>
    <w:lvl w:ilvl="5" w:tplc="0FCEB7EE">
      <w:start w:val="1"/>
      <w:numFmt w:val="bullet"/>
      <w:lvlText w:val=""/>
      <w:lvlJc w:val="left"/>
      <w:pPr>
        <w:ind w:left="4320" w:hanging="360"/>
      </w:pPr>
      <w:rPr>
        <w:rFonts w:hint="default" w:ascii="Wingdings" w:hAnsi="Wingdings"/>
      </w:rPr>
    </w:lvl>
    <w:lvl w:ilvl="6" w:tplc="B7BC2A20">
      <w:start w:val="1"/>
      <w:numFmt w:val="bullet"/>
      <w:lvlText w:val=""/>
      <w:lvlJc w:val="left"/>
      <w:pPr>
        <w:ind w:left="5040" w:hanging="360"/>
      </w:pPr>
      <w:rPr>
        <w:rFonts w:hint="default" w:ascii="Symbol" w:hAnsi="Symbol"/>
      </w:rPr>
    </w:lvl>
    <w:lvl w:ilvl="7" w:tplc="67B624D8">
      <w:start w:val="1"/>
      <w:numFmt w:val="bullet"/>
      <w:lvlText w:val="o"/>
      <w:lvlJc w:val="left"/>
      <w:pPr>
        <w:ind w:left="5760" w:hanging="360"/>
      </w:pPr>
      <w:rPr>
        <w:rFonts w:hint="default" w:ascii="Courier New" w:hAnsi="Courier New"/>
      </w:rPr>
    </w:lvl>
    <w:lvl w:ilvl="8" w:tplc="EEEC6076">
      <w:start w:val="1"/>
      <w:numFmt w:val="bullet"/>
      <w:lvlText w:val=""/>
      <w:lvlJc w:val="left"/>
      <w:pPr>
        <w:ind w:left="6480" w:hanging="360"/>
      </w:pPr>
      <w:rPr>
        <w:rFonts w:hint="default" w:ascii="Wingdings" w:hAnsi="Wingdings"/>
      </w:rPr>
    </w:lvl>
  </w:abstractNum>
  <w:abstractNum w:abstractNumId="1" w15:restartNumberingAfterBreak="0">
    <w:nsid w:val="004919BE"/>
    <w:multiLevelType w:val="hybridMultilevel"/>
    <w:tmpl w:val="9F18C91E"/>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 w15:restartNumberingAfterBreak="0">
    <w:nsid w:val="00A02441"/>
    <w:multiLevelType w:val="hybridMultilevel"/>
    <w:tmpl w:val="182A718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 w15:restartNumberingAfterBreak="0">
    <w:nsid w:val="00CD79F3"/>
    <w:multiLevelType w:val="hybridMultilevel"/>
    <w:tmpl w:val="FFFFFFFF"/>
    <w:lvl w:ilvl="0" w:tplc="6210689A">
      <w:start w:val="1"/>
      <w:numFmt w:val="bullet"/>
      <w:lvlText w:val=""/>
      <w:lvlJc w:val="left"/>
      <w:pPr>
        <w:ind w:left="1008" w:hanging="360"/>
      </w:pPr>
      <w:rPr>
        <w:rFonts w:hint="default" w:ascii="Symbol" w:hAnsi="Symbol"/>
      </w:rPr>
    </w:lvl>
    <w:lvl w:ilvl="1" w:tplc="595A67C8">
      <w:start w:val="1"/>
      <w:numFmt w:val="bullet"/>
      <w:lvlText w:val="o"/>
      <w:lvlJc w:val="left"/>
      <w:pPr>
        <w:ind w:left="1728" w:hanging="360"/>
      </w:pPr>
      <w:rPr>
        <w:rFonts w:hint="default" w:ascii="Courier New" w:hAnsi="Courier New"/>
      </w:rPr>
    </w:lvl>
    <w:lvl w:ilvl="2" w:tplc="B9EC4092">
      <w:start w:val="1"/>
      <w:numFmt w:val="bullet"/>
      <w:lvlText w:val=""/>
      <w:lvlJc w:val="left"/>
      <w:pPr>
        <w:ind w:left="2448" w:hanging="360"/>
      </w:pPr>
      <w:rPr>
        <w:rFonts w:hint="default" w:ascii="Wingdings" w:hAnsi="Wingdings"/>
      </w:rPr>
    </w:lvl>
    <w:lvl w:ilvl="3" w:tplc="9A009B84">
      <w:start w:val="1"/>
      <w:numFmt w:val="bullet"/>
      <w:lvlText w:val=""/>
      <w:lvlJc w:val="left"/>
      <w:pPr>
        <w:ind w:left="3168" w:hanging="360"/>
      </w:pPr>
      <w:rPr>
        <w:rFonts w:hint="default" w:ascii="Symbol" w:hAnsi="Symbol"/>
      </w:rPr>
    </w:lvl>
    <w:lvl w:ilvl="4" w:tplc="C5C49ACC">
      <w:start w:val="1"/>
      <w:numFmt w:val="bullet"/>
      <w:lvlText w:val="o"/>
      <w:lvlJc w:val="left"/>
      <w:pPr>
        <w:ind w:left="3888" w:hanging="360"/>
      </w:pPr>
      <w:rPr>
        <w:rFonts w:hint="default" w:ascii="Courier New" w:hAnsi="Courier New"/>
      </w:rPr>
    </w:lvl>
    <w:lvl w:ilvl="5" w:tplc="07FA3B8C">
      <w:start w:val="1"/>
      <w:numFmt w:val="bullet"/>
      <w:lvlText w:val=""/>
      <w:lvlJc w:val="left"/>
      <w:pPr>
        <w:ind w:left="4608" w:hanging="360"/>
      </w:pPr>
      <w:rPr>
        <w:rFonts w:hint="default" w:ascii="Wingdings" w:hAnsi="Wingdings"/>
      </w:rPr>
    </w:lvl>
    <w:lvl w:ilvl="6" w:tplc="F44212D4">
      <w:start w:val="1"/>
      <w:numFmt w:val="bullet"/>
      <w:lvlText w:val=""/>
      <w:lvlJc w:val="left"/>
      <w:pPr>
        <w:ind w:left="5328" w:hanging="360"/>
      </w:pPr>
      <w:rPr>
        <w:rFonts w:hint="default" w:ascii="Symbol" w:hAnsi="Symbol"/>
      </w:rPr>
    </w:lvl>
    <w:lvl w:ilvl="7" w:tplc="8C2A9F22">
      <w:start w:val="1"/>
      <w:numFmt w:val="bullet"/>
      <w:lvlText w:val="o"/>
      <w:lvlJc w:val="left"/>
      <w:pPr>
        <w:ind w:left="6048" w:hanging="360"/>
      </w:pPr>
      <w:rPr>
        <w:rFonts w:hint="default" w:ascii="Courier New" w:hAnsi="Courier New"/>
      </w:rPr>
    </w:lvl>
    <w:lvl w:ilvl="8" w:tplc="4DB486B0">
      <w:start w:val="1"/>
      <w:numFmt w:val="bullet"/>
      <w:lvlText w:val=""/>
      <w:lvlJc w:val="left"/>
      <w:pPr>
        <w:ind w:left="6768" w:hanging="360"/>
      </w:pPr>
      <w:rPr>
        <w:rFonts w:hint="default" w:ascii="Wingdings" w:hAnsi="Wingdings"/>
      </w:rPr>
    </w:lvl>
  </w:abstractNum>
  <w:abstractNum w:abstractNumId="4" w15:restartNumberingAfterBreak="0">
    <w:nsid w:val="02897467"/>
    <w:multiLevelType w:val="hybridMultilevel"/>
    <w:tmpl w:val="FFFFFFFF"/>
    <w:lvl w:ilvl="0" w:tplc="EED63A46">
      <w:start w:val="1"/>
      <w:numFmt w:val="bullet"/>
      <w:lvlText w:val=""/>
      <w:lvlJc w:val="left"/>
      <w:pPr>
        <w:ind w:left="720" w:hanging="360"/>
      </w:pPr>
      <w:rPr>
        <w:rFonts w:hint="default" w:ascii="Symbol" w:hAnsi="Symbol"/>
      </w:rPr>
    </w:lvl>
    <w:lvl w:ilvl="1" w:tplc="20E8A45E">
      <w:start w:val="1"/>
      <w:numFmt w:val="bullet"/>
      <w:lvlText w:val="o"/>
      <w:lvlJc w:val="left"/>
      <w:pPr>
        <w:ind w:left="1440" w:hanging="360"/>
      </w:pPr>
      <w:rPr>
        <w:rFonts w:hint="default" w:ascii="Courier New" w:hAnsi="Courier New"/>
      </w:rPr>
    </w:lvl>
    <w:lvl w:ilvl="2" w:tplc="383EFA18">
      <w:start w:val="1"/>
      <w:numFmt w:val="bullet"/>
      <w:lvlText w:val=""/>
      <w:lvlJc w:val="left"/>
      <w:pPr>
        <w:ind w:left="2160" w:hanging="360"/>
      </w:pPr>
      <w:rPr>
        <w:rFonts w:hint="default" w:ascii="Wingdings" w:hAnsi="Wingdings"/>
      </w:rPr>
    </w:lvl>
    <w:lvl w:ilvl="3" w:tplc="2520B3C0">
      <w:start w:val="1"/>
      <w:numFmt w:val="bullet"/>
      <w:lvlText w:val=""/>
      <w:lvlJc w:val="left"/>
      <w:pPr>
        <w:ind w:left="2880" w:hanging="360"/>
      </w:pPr>
      <w:rPr>
        <w:rFonts w:hint="default" w:ascii="Symbol" w:hAnsi="Symbol"/>
      </w:rPr>
    </w:lvl>
    <w:lvl w:ilvl="4" w:tplc="49687C5A">
      <w:start w:val="1"/>
      <w:numFmt w:val="bullet"/>
      <w:lvlText w:val="o"/>
      <w:lvlJc w:val="left"/>
      <w:pPr>
        <w:ind w:left="3600" w:hanging="360"/>
      </w:pPr>
      <w:rPr>
        <w:rFonts w:hint="default" w:ascii="Courier New" w:hAnsi="Courier New"/>
      </w:rPr>
    </w:lvl>
    <w:lvl w:ilvl="5" w:tplc="FBE06D74">
      <w:start w:val="1"/>
      <w:numFmt w:val="bullet"/>
      <w:lvlText w:val=""/>
      <w:lvlJc w:val="left"/>
      <w:pPr>
        <w:ind w:left="4320" w:hanging="360"/>
      </w:pPr>
      <w:rPr>
        <w:rFonts w:hint="default" w:ascii="Wingdings" w:hAnsi="Wingdings"/>
      </w:rPr>
    </w:lvl>
    <w:lvl w:ilvl="6" w:tplc="56102E76">
      <w:start w:val="1"/>
      <w:numFmt w:val="bullet"/>
      <w:lvlText w:val=""/>
      <w:lvlJc w:val="left"/>
      <w:pPr>
        <w:ind w:left="5040" w:hanging="360"/>
      </w:pPr>
      <w:rPr>
        <w:rFonts w:hint="default" w:ascii="Symbol" w:hAnsi="Symbol"/>
      </w:rPr>
    </w:lvl>
    <w:lvl w:ilvl="7" w:tplc="EEF6064A">
      <w:start w:val="1"/>
      <w:numFmt w:val="bullet"/>
      <w:lvlText w:val="o"/>
      <w:lvlJc w:val="left"/>
      <w:pPr>
        <w:ind w:left="5760" w:hanging="360"/>
      </w:pPr>
      <w:rPr>
        <w:rFonts w:hint="default" w:ascii="Courier New" w:hAnsi="Courier New"/>
      </w:rPr>
    </w:lvl>
    <w:lvl w:ilvl="8" w:tplc="9814C238">
      <w:start w:val="1"/>
      <w:numFmt w:val="bullet"/>
      <w:lvlText w:val=""/>
      <w:lvlJc w:val="left"/>
      <w:pPr>
        <w:ind w:left="6480" w:hanging="360"/>
      </w:pPr>
      <w:rPr>
        <w:rFonts w:hint="default" w:ascii="Wingdings" w:hAnsi="Wingdings"/>
      </w:rPr>
    </w:lvl>
  </w:abstractNum>
  <w:abstractNum w:abstractNumId="5" w15:restartNumberingAfterBreak="0">
    <w:nsid w:val="03822F0B"/>
    <w:multiLevelType w:val="hybridMultilevel"/>
    <w:tmpl w:val="D8C6DFBA"/>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6" w15:restartNumberingAfterBreak="0">
    <w:nsid w:val="03DA799A"/>
    <w:multiLevelType w:val="hybridMultilevel"/>
    <w:tmpl w:val="9E862704"/>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7" w15:restartNumberingAfterBreak="0">
    <w:nsid w:val="04013710"/>
    <w:multiLevelType w:val="hybridMultilevel"/>
    <w:tmpl w:val="FFFFFFFF"/>
    <w:lvl w:ilvl="0" w:tplc="55BC69FC">
      <w:start w:val="1"/>
      <w:numFmt w:val="bullet"/>
      <w:lvlText w:val=""/>
      <w:lvlJc w:val="left"/>
      <w:pPr>
        <w:ind w:left="720" w:hanging="360"/>
      </w:pPr>
      <w:rPr>
        <w:rFonts w:hint="default" w:ascii="Symbol" w:hAnsi="Symbol"/>
      </w:rPr>
    </w:lvl>
    <w:lvl w:ilvl="1" w:tplc="85B01EF8">
      <w:start w:val="1"/>
      <w:numFmt w:val="bullet"/>
      <w:lvlText w:val="o"/>
      <w:lvlJc w:val="left"/>
      <w:pPr>
        <w:ind w:left="1440" w:hanging="360"/>
      </w:pPr>
      <w:rPr>
        <w:rFonts w:hint="default" w:ascii="Courier New" w:hAnsi="Courier New"/>
      </w:rPr>
    </w:lvl>
    <w:lvl w:ilvl="2" w:tplc="68E6D9E4">
      <w:start w:val="1"/>
      <w:numFmt w:val="bullet"/>
      <w:lvlText w:val=""/>
      <w:lvlJc w:val="left"/>
      <w:pPr>
        <w:ind w:left="2160" w:hanging="360"/>
      </w:pPr>
      <w:rPr>
        <w:rFonts w:hint="default" w:ascii="Wingdings" w:hAnsi="Wingdings"/>
      </w:rPr>
    </w:lvl>
    <w:lvl w:ilvl="3" w:tplc="A7FCFD08">
      <w:start w:val="1"/>
      <w:numFmt w:val="bullet"/>
      <w:lvlText w:val=""/>
      <w:lvlJc w:val="left"/>
      <w:pPr>
        <w:ind w:left="2880" w:hanging="360"/>
      </w:pPr>
      <w:rPr>
        <w:rFonts w:hint="default" w:ascii="Symbol" w:hAnsi="Symbol"/>
      </w:rPr>
    </w:lvl>
    <w:lvl w:ilvl="4" w:tplc="CA64DED2">
      <w:start w:val="1"/>
      <w:numFmt w:val="bullet"/>
      <w:lvlText w:val="o"/>
      <w:lvlJc w:val="left"/>
      <w:pPr>
        <w:ind w:left="3600" w:hanging="360"/>
      </w:pPr>
      <w:rPr>
        <w:rFonts w:hint="default" w:ascii="Courier New" w:hAnsi="Courier New"/>
      </w:rPr>
    </w:lvl>
    <w:lvl w:ilvl="5" w:tplc="9D763DE0">
      <w:start w:val="1"/>
      <w:numFmt w:val="bullet"/>
      <w:lvlText w:val=""/>
      <w:lvlJc w:val="left"/>
      <w:pPr>
        <w:ind w:left="4320" w:hanging="360"/>
      </w:pPr>
      <w:rPr>
        <w:rFonts w:hint="default" w:ascii="Wingdings" w:hAnsi="Wingdings"/>
      </w:rPr>
    </w:lvl>
    <w:lvl w:ilvl="6" w:tplc="4D0C25AE">
      <w:start w:val="1"/>
      <w:numFmt w:val="bullet"/>
      <w:lvlText w:val=""/>
      <w:lvlJc w:val="left"/>
      <w:pPr>
        <w:ind w:left="5040" w:hanging="360"/>
      </w:pPr>
      <w:rPr>
        <w:rFonts w:hint="default" w:ascii="Symbol" w:hAnsi="Symbol"/>
      </w:rPr>
    </w:lvl>
    <w:lvl w:ilvl="7" w:tplc="DE54FAB2">
      <w:start w:val="1"/>
      <w:numFmt w:val="bullet"/>
      <w:lvlText w:val="o"/>
      <w:lvlJc w:val="left"/>
      <w:pPr>
        <w:ind w:left="5760" w:hanging="360"/>
      </w:pPr>
      <w:rPr>
        <w:rFonts w:hint="default" w:ascii="Courier New" w:hAnsi="Courier New"/>
      </w:rPr>
    </w:lvl>
    <w:lvl w:ilvl="8" w:tplc="2E9C720A">
      <w:start w:val="1"/>
      <w:numFmt w:val="bullet"/>
      <w:lvlText w:val=""/>
      <w:lvlJc w:val="left"/>
      <w:pPr>
        <w:ind w:left="6480" w:hanging="360"/>
      </w:pPr>
      <w:rPr>
        <w:rFonts w:hint="default" w:ascii="Wingdings" w:hAnsi="Wingdings"/>
      </w:rPr>
    </w:lvl>
  </w:abstractNum>
  <w:abstractNum w:abstractNumId="8" w15:restartNumberingAfterBreak="0">
    <w:nsid w:val="060A5DA4"/>
    <w:multiLevelType w:val="hybridMultilevel"/>
    <w:tmpl w:val="4AAC40D4"/>
    <w:lvl w:ilvl="0" w:tplc="04090001">
      <w:start w:val="1"/>
      <w:numFmt w:val="bullet"/>
      <w:lvlText w:val=""/>
      <w:lvlJc w:val="left"/>
      <w:pPr>
        <w:ind w:left="1296" w:hanging="360"/>
      </w:pPr>
      <w:rPr>
        <w:rFonts w:hint="default" w:ascii="Symbol" w:hAnsi="Symbol"/>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062E54CD"/>
    <w:multiLevelType w:val="hybridMultilevel"/>
    <w:tmpl w:val="11321F3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0" w15:restartNumberingAfterBreak="0">
    <w:nsid w:val="068B22BD"/>
    <w:multiLevelType w:val="hybridMultilevel"/>
    <w:tmpl w:val="BBBCCF74"/>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1" w15:restartNumberingAfterBreak="0">
    <w:nsid w:val="06D70AE8"/>
    <w:multiLevelType w:val="hybridMultilevel"/>
    <w:tmpl w:val="B72EFF4C"/>
    <w:lvl w:ilvl="0" w:tplc="7BF84D1A">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2" w15:restartNumberingAfterBreak="0">
    <w:nsid w:val="09652191"/>
    <w:multiLevelType w:val="hybridMultilevel"/>
    <w:tmpl w:val="CAB4139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09C218D3"/>
    <w:multiLevelType w:val="hybridMultilevel"/>
    <w:tmpl w:val="0286351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4" w15:restartNumberingAfterBreak="0">
    <w:nsid w:val="0B7007F3"/>
    <w:multiLevelType w:val="hybridMultilevel"/>
    <w:tmpl w:val="FFFFFFFF"/>
    <w:lvl w:ilvl="0" w:tplc="5D5E5B80">
      <w:start w:val="1"/>
      <w:numFmt w:val="bullet"/>
      <w:lvlText w:val=""/>
      <w:lvlJc w:val="left"/>
      <w:pPr>
        <w:ind w:left="720" w:hanging="360"/>
      </w:pPr>
      <w:rPr>
        <w:rFonts w:hint="default" w:ascii="Symbol" w:hAnsi="Symbol"/>
      </w:rPr>
    </w:lvl>
    <w:lvl w:ilvl="1" w:tplc="95F67C94">
      <w:start w:val="1"/>
      <w:numFmt w:val="bullet"/>
      <w:lvlText w:val="o"/>
      <w:lvlJc w:val="left"/>
      <w:pPr>
        <w:ind w:left="1440" w:hanging="360"/>
      </w:pPr>
      <w:rPr>
        <w:rFonts w:hint="default" w:ascii="Courier New" w:hAnsi="Courier New"/>
      </w:rPr>
    </w:lvl>
    <w:lvl w:ilvl="2" w:tplc="B7D860A6">
      <w:start w:val="1"/>
      <w:numFmt w:val="bullet"/>
      <w:lvlText w:val=""/>
      <w:lvlJc w:val="left"/>
      <w:pPr>
        <w:ind w:left="2160" w:hanging="360"/>
      </w:pPr>
      <w:rPr>
        <w:rFonts w:hint="default" w:ascii="Wingdings" w:hAnsi="Wingdings"/>
      </w:rPr>
    </w:lvl>
    <w:lvl w:ilvl="3" w:tplc="353EED56">
      <w:start w:val="1"/>
      <w:numFmt w:val="bullet"/>
      <w:lvlText w:val=""/>
      <w:lvlJc w:val="left"/>
      <w:pPr>
        <w:ind w:left="2880" w:hanging="360"/>
      </w:pPr>
      <w:rPr>
        <w:rFonts w:hint="default" w:ascii="Symbol" w:hAnsi="Symbol"/>
      </w:rPr>
    </w:lvl>
    <w:lvl w:ilvl="4" w:tplc="BE485496">
      <w:start w:val="1"/>
      <w:numFmt w:val="bullet"/>
      <w:lvlText w:val="o"/>
      <w:lvlJc w:val="left"/>
      <w:pPr>
        <w:ind w:left="3600" w:hanging="360"/>
      </w:pPr>
      <w:rPr>
        <w:rFonts w:hint="default" w:ascii="Courier New" w:hAnsi="Courier New"/>
      </w:rPr>
    </w:lvl>
    <w:lvl w:ilvl="5" w:tplc="7D56DA5C">
      <w:start w:val="1"/>
      <w:numFmt w:val="bullet"/>
      <w:lvlText w:val=""/>
      <w:lvlJc w:val="left"/>
      <w:pPr>
        <w:ind w:left="4320" w:hanging="360"/>
      </w:pPr>
      <w:rPr>
        <w:rFonts w:hint="default" w:ascii="Wingdings" w:hAnsi="Wingdings"/>
      </w:rPr>
    </w:lvl>
    <w:lvl w:ilvl="6" w:tplc="A5C85440">
      <w:start w:val="1"/>
      <w:numFmt w:val="bullet"/>
      <w:lvlText w:val=""/>
      <w:lvlJc w:val="left"/>
      <w:pPr>
        <w:ind w:left="5040" w:hanging="360"/>
      </w:pPr>
      <w:rPr>
        <w:rFonts w:hint="default" w:ascii="Symbol" w:hAnsi="Symbol"/>
      </w:rPr>
    </w:lvl>
    <w:lvl w:ilvl="7" w:tplc="B2D4EE90">
      <w:start w:val="1"/>
      <w:numFmt w:val="bullet"/>
      <w:lvlText w:val="o"/>
      <w:lvlJc w:val="left"/>
      <w:pPr>
        <w:ind w:left="5760" w:hanging="360"/>
      </w:pPr>
      <w:rPr>
        <w:rFonts w:hint="default" w:ascii="Courier New" w:hAnsi="Courier New"/>
      </w:rPr>
    </w:lvl>
    <w:lvl w:ilvl="8" w:tplc="CDB8BCD8">
      <w:start w:val="1"/>
      <w:numFmt w:val="bullet"/>
      <w:lvlText w:val=""/>
      <w:lvlJc w:val="left"/>
      <w:pPr>
        <w:ind w:left="6480" w:hanging="360"/>
      </w:pPr>
      <w:rPr>
        <w:rFonts w:hint="default" w:ascii="Wingdings" w:hAnsi="Wingdings"/>
      </w:rPr>
    </w:lvl>
  </w:abstractNum>
  <w:abstractNum w:abstractNumId="15" w15:restartNumberingAfterBreak="0">
    <w:nsid w:val="0BC42199"/>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F70122"/>
    <w:multiLevelType w:val="hybridMultilevel"/>
    <w:tmpl w:val="FFFFFFFF"/>
    <w:lvl w:ilvl="0" w:tplc="62CA4820">
      <w:start w:val="1"/>
      <w:numFmt w:val="bullet"/>
      <w:lvlText w:val=""/>
      <w:lvlJc w:val="left"/>
      <w:pPr>
        <w:ind w:left="1008" w:hanging="360"/>
      </w:pPr>
      <w:rPr>
        <w:rFonts w:hint="default" w:ascii="Symbol" w:hAnsi="Symbol"/>
      </w:rPr>
    </w:lvl>
    <w:lvl w:ilvl="1" w:tplc="43FA4A2A">
      <w:start w:val="1"/>
      <w:numFmt w:val="bullet"/>
      <w:lvlText w:val="o"/>
      <w:lvlJc w:val="left"/>
      <w:pPr>
        <w:ind w:left="1728" w:hanging="360"/>
      </w:pPr>
      <w:rPr>
        <w:rFonts w:hint="default" w:ascii="Courier New" w:hAnsi="Courier New"/>
      </w:rPr>
    </w:lvl>
    <w:lvl w:ilvl="2" w:tplc="803288DC">
      <w:start w:val="1"/>
      <w:numFmt w:val="bullet"/>
      <w:lvlText w:val=""/>
      <w:lvlJc w:val="left"/>
      <w:pPr>
        <w:ind w:left="2448" w:hanging="360"/>
      </w:pPr>
      <w:rPr>
        <w:rFonts w:hint="default" w:ascii="Wingdings" w:hAnsi="Wingdings"/>
      </w:rPr>
    </w:lvl>
    <w:lvl w:ilvl="3" w:tplc="E2A0C6E2">
      <w:start w:val="1"/>
      <w:numFmt w:val="bullet"/>
      <w:lvlText w:val=""/>
      <w:lvlJc w:val="left"/>
      <w:pPr>
        <w:ind w:left="3168" w:hanging="360"/>
      </w:pPr>
      <w:rPr>
        <w:rFonts w:hint="default" w:ascii="Symbol" w:hAnsi="Symbol"/>
      </w:rPr>
    </w:lvl>
    <w:lvl w:ilvl="4" w:tplc="52B8BEB8">
      <w:start w:val="1"/>
      <w:numFmt w:val="bullet"/>
      <w:lvlText w:val="o"/>
      <w:lvlJc w:val="left"/>
      <w:pPr>
        <w:ind w:left="3888" w:hanging="360"/>
      </w:pPr>
      <w:rPr>
        <w:rFonts w:hint="default" w:ascii="Courier New" w:hAnsi="Courier New"/>
      </w:rPr>
    </w:lvl>
    <w:lvl w:ilvl="5" w:tplc="0A0CC3A4">
      <w:start w:val="1"/>
      <w:numFmt w:val="bullet"/>
      <w:lvlText w:val=""/>
      <w:lvlJc w:val="left"/>
      <w:pPr>
        <w:ind w:left="4608" w:hanging="360"/>
      </w:pPr>
      <w:rPr>
        <w:rFonts w:hint="default" w:ascii="Wingdings" w:hAnsi="Wingdings"/>
      </w:rPr>
    </w:lvl>
    <w:lvl w:ilvl="6" w:tplc="2774FD70">
      <w:start w:val="1"/>
      <w:numFmt w:val="bullet"/>
      <w:lvlText w:val=""/>
      <w:lvlJc w:val="left"/>
      <w:pPr>
        <w:ind w:left="5328" w:hanging="360"/>
      </w:pPr>
      <w:rPr>
        <w:rFonts w:hint="default" w:ascii="Symbol" w:hAnsi="Symbol"/>
      </w:rPr>
    </w:lvl>
    <w:lvl w:ilvl="7" w:tplc="7A324034">
      <w:start w:val="1"/>
      <w:numFmt w:val="bullet"/>
      <w:lvlText w:val="o"/>
      <w:lvlJc w:val="left"/>
      <w:pPr>
        <w:ind w:left="6048" w:hanging="360"/>
      </w:pPr>
      <w:rPr>
        <w:rFonts w:hint="default" w:ascii="Courier New" w:hAnsi="Courier New"/>
      </w:rPr>
    </w:lvl>
    <w:lvl w:ilvl="8" w:tplc="7370EBE4">
      <w:start w:val="1"/>
      <w:numFmt w:val="bullet"/>
      <w:lvlText w:val=""/>
      <w:lvlJc w:val="left"/>
      <w:pPr>
        <w:ind w:left="6768" w:hanging="360"/>
      </w:pPr>
      <w:rPr>
        <w:rFonts w:hint="default" w:ascii="Wingdings" w:hAnsi="Wingdings"/>
      </w:rPr>
    </w:lvl>
  </w:abstractNum>
  <w:abstractNum w:abstractNumId="17" w15:restartNumberingAfterBreak="0">
    <w:nsid w:val="0D122724"/>
    <w:multiLevelType w:val="hybridMultilevel"/>
    <w:tmpl w:val="6DD4E98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8" w15:restartNumberingAfterBreak="0">
    <w:nsid w:val="0D3C5DFA"/>
    <w:multiLevelType w:val="hybridMultilevel"/>
    <w:tmpl w:val="1B807F0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9" w15:restartNumberingAfterBreak="0">
    <w:nsid w:val="0D4130D0"/>
    <w:multiLevelType w:val="hybridMultilevel"/>
    <w:tmpl w:val="8D28DC5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0" w15:restartNumberingAfterBreak="0">
    <w:nsid w:val="0E352B7A"/>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3C4CC1"/>
    <w:multiLevelType w:val="multilevel"/>
    <w:tmpl w:val="B824C636"/>
    <w:lvl w:ilvl="0">
      <w:start w:val="1"/>
      <w:numFmt w:val="lowerLetter"/>
      <w:lvlText w:val="%1)"/>
      <w:lvlJc w:val="left"/>
      <w:pPr>
        <w:ind w:left="720" w:hanging="360"/>
      </w:pPr>
      <w:rPr>
        <w:rFonts w:hint="default"/>
      </w:rPr>
    </w:lvl>
    <w:lvl w:ilvl="1">
      <w:start w:val="1"/>
      <w:numFmt w:val="decimal"/>
      <w:lvlText w:val="%1.%2"/>
      <w:lvlJc w:val="left"/>
      <w:pPr>
        <w:ind w:left="936" w:hanging="360"/>
      </w:pPr>
      <w:rPr>
        <w:lang w:val="es-ES"/>
      </w:rPr>
    </w:lvl>
    <w:lvl w:ilvl="2">
      <w:start w:val="1"/>
      <w:numFmt w:val="decimal"/>
      <w:lvlText w:val="%1.%2.%3"/>
      <w:lvlJc w:val="left"/>
      <w:pPr>
        <w:ind w:left="1512" w:hanging="720"/>
      </w:pPr>
    </w:lvl>
    <w:lvl w:ilvl="3">
      <w:start w:val="1"/>
      <w:numFmt w:val="decimal"/>
      <w:lvlText w:val="%1.%2.%3.%4"/>
      <w:lvlJc w:val="left"/>
      <w:pPr>
        <w:ind w:left="1728" w:hanging="720"/>
      </w:pPr>
    </w:lvl>
    <w:lvl w:ilvl="4">
      <w:start w:val="1"/>
      <w:numFmt w:val="decimal"/>
      <w:lvlText w:val="%1.%2.%3.%4.%5"/>
      <w:lvlJc w:val="left"/>
      <w:pPr>
        <w:ind w:left="2304" w:hanging="1080"/>
      </w:pPr>
    </w:lvl>
    <w:lvl w:ilvl="5">
      <w:start w:val="1"/>
      <w:numFmt w:val="decimal"/>
      <w:lvlText w:val="%1.%2.%3.%4.%5.%6"/>
      <w:lvlJc w:val="left"/>
      <w:pPr>
        <w:ind w:left="2520" w:hanging="1080"/>
      </w:pPr>
    </w:lvl>
    <w:lvl w:ilvl="6">
      <w:start w:val="1"/>
      <w:numFmt w:val="decimal"/>
      <w:lvlText w:val="%1.%2.%3.%4.%5.%6.%7"/>
      <w:lvlJc w:val="left"/>
      <w:pPr>
        <w:ind w:left="3096" w:hanging="1440"/>
      </w:pPr>
    </w:lvl>
    <w:lvl w:ilvl="7">
      <w:start w:val="1"/>
      <w:numFmt w:val="decimal"/>
      <w:lvlText w:val="%1.%2.%3.%4.%5.%6.%7.%8"/>
      <w:lvlJc w:val="left"/>
      <w:pPr>
        <w:ind w:left="3312" w:hanging="1440"/>
      </w:pPr>
    </w:lvl>
    <w:lvl w:ilvl="8">
      <w:start w:val="1"/>
      <w:numFmt w:val="decimal"/>
      <w:lvlText w:val="%1.%2.%3.%4.%5.%6.%7.%8.%9"/>
      <w:lvlJc w:val="left"/>
      <w:pPr>
        <w:ind w:left="3528" w:hanging="1440"/>
      </w:pPr>
    </w:lvl>
  </w:abstractNum>
  <w:abstractNum w:abstractNumId="22" w15:restartNumberingAfterBreak="0">
    <w:nsid w:val="0E4E7794"/>
    <w:multiLevelType w:val="hybridMultilevel"/>
    <w:tmpl w:val="596AC55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3" w15:restartNumberingAfterBreak="0">
    <w:nsid w:val="0E9A67DA"/>
    <w:multiLevelType w:val="hybridMultilevel"/>
    <w:tmpl w:val="FFFFFFFF"/>
    <w:lvl w:ilvl="0" w:tplc="C5E47400">
      <w:start w:val="1"/>
      <w:numFmt w:val="bullet"/>
      <w:lvlText w:val=""/>
      <w:lvlJc w:val="left"/>
      <w:pPr>
        <w:ind w:left="1008" w:hanging="360"/>
      </w:pPr>
      <w:rPr>
        <w:rFonts w:hint="default" w:ascii="Symbol" w:hAnsi="Symbol"/>
      </w:rPr>
    </w:lvl>
    <w:lvl w:ilvl="1" w:tplc="C18A661C">
      <w:start w:val="1"/>
      <w:numFmt w:val="bullet"/>
      <w:lvlText w:val="o"/>
      <w:lvlJc w:val="left"/>
      <w:pPr>
        <w:ind w:left="1728" w:hanging="360"/>
      </w:pPr>
      <w:rPr>
        <w:rFonts w:hint="default" w:ascii="Courier New" w:hAnsi="Courier New"/>
      </w:rPr>
    </w:lvl>
    <w:lvl w:ilvl="2" w:tplc="9628E9CA">
      <w:start w:val="1"/>
      <w:numFmt w:val="bullet"/>
      <w:lvlText w:val=""/>
      <w:lvlJc w:val="left"/>
      <w:pPr>
        <w:ind w:left="2448" w:hanging="360"/>
      </w:pPr>
      <w:rPr>
        <w:rFonts w:hint="default" w:ascii="Wingdings" w:hAnsi="Wingdings"/>
      </w:rPr>
    </w:lvl>
    <w:lvl w:ilvl="3" w:tplc="9A16BEEA">
      <w:start w:val="1"/>
      <w:numFmt w:val="bullet"/>
      <w:lvlText w:val=""/>
      <w:lvlJc w:val="left"/>
      <w:pPr>
        <w:ind w:left="3168" w:hanging="360"/>
      </w:pPr>
      <w:rPr>
        <w:rFonts w:hint="default" w:ascii="Symbol" w:hAnsi="Symbol"/>
      </w:rPr>
    </w:lvl>
    <w:lvl w:ilvl="4" w:tplc="C5002B7E">
      <w:start w:val="1"/>
      <w:numFmt w:val="bullet"/>
      <w:lvlText w:val="o"/>
      <w:lvlJc w:val="left"/>
      <w:pPr>
        <w:ind w:left="3888" w:hanging="360"/>
      </w:pPr>
      <w:rPr>
        <w:rFonts w:hint="default" w:ascii="Courier New" w:hAnsi="Courier New"/>
      </w:rPr>
    </w:lvl>
    <w:lvl w:ilvl="5" w:tplc="0BAC2EA2">
      <w:start w:val="1"/>
      <w:numFmt w:val="bullet"/>
      <w:lvlText w:val=""/>
      <w:lvlJc w:val="left"/>
      <w:pPr>
        <w:ind w:left="4608" w:hanging="360"/>
      </w:pPr>
      <w:rPr>
        <w:rFonts w:hint="default" w:ascii="Wingdings" w:hAnsi="Wingdings"/>
      </w:rPr>
    </w:lvl>
    <w:lvl w:ilvl="6" w:tplc="8A205D24">
      <w:start w:val="1"/>
      <w:numFmt w:val="bullet"/>
      <w:lvlText w:val=""/>
      <w:lvlJc w:val="left"/>
      <w:pPr>
        <w:ind w:left="5328" w:hanging="360"/>
      </w:pPr>
      <w:rPr>
        <w:rFonts w:hint="default" w:ascii="Symbol" w:hAnsi="Symbol"/>
      </w:rPr>
    </w:lvl>
    <w:lvl w:ilvl="7" w:tplc="B400E518">
      <w:start w:val="1"/>
      <w:numFmt w:val="bullet"/>
      <w:lvlText w:val="o"/>
      <w:lvlJc w:val="left"/>
      <w:pPr>
        <w:ind w:left="6048" w:hanging="360"/>
      </w:pPr>
      <w:rPr>
        <w:rFonts w:hint="default" w:ascii="Courier New" w:hAnsi="Courier New"/>
      </w:rPr>
    </w:lvl>
    <w:lvl w:ilvl="8" w:tplc="773CD644">
      <w:start w:val="1"/>
      <w:numFmt w:val="bullet"/>
      <w:lvlText w:val=""/>
      <w:lvlJc w:val="left"/>
      <w:pPr>
        <w:ind w:left="6768" w:hanging="360"/>
      </w:pPr>
      <w:rPr>
        <w:rFonts w:hint="default" w:ascii="Wingdings" w:hAnsi="Wingdings"/>
      </w:rPr>
    </w:lvl>
  </w:abstractNum>
  <w:abstractNum w:abstractNumId="24" w15:restartNumberingAfterBreak="0">
    <w:nsid w:val="0F71082A"/>
    <w:multiLevelType w:val="hybridMultilevel"/>
    <w:tmpl w:val="D176210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25" w15:restartNumberingAfterBreak="0">
    <w:nsid w:val="0FC94DF7"/>
    <w:multiLevelType w:val="hybridMultilevel"/>
    <w:tmpl w:val="6186DEA4"/>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6" w15:restartNumberingAfterBreak="0">
    <w:nsid w:val="10123DFA"/>
    <w:multiLevelType w:val="hybridMultilevel"/>
    <w:tmpl w:val="B30C4D16"/>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7" w15:restartNumberingAfterBreak="0">
    <w:nsid w:val="109E3CBF"/>
    <w:multiLevelType w:val="hybridMultilevel"/>
    <w:tmpl w:val="638ED1D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8" w15:restartNumberingAfterBreak="0">
    <w:nsid w:val="12033F49"/>
    <w:multiLevelType w:val="hybridMultilevel"/>
    <w:tmpl w:val="37AC314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29" w15:restartNumberingAfterBreak="0">
    <w:nsid w:val="12DA6794"/>
    <w:multiLevelType w:val="hybridMultilevel"/>
    <w:tmpl w:val="C7DE3536"/>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30" w15:restartNumberingAfterBreak="0">
    <w:nsid w:val="131B269B"/>
    <w:multiLevelType w:val="hybridMultilevel"/>
    <w:tmpl w:val="7BF8478C"/>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31" w15:restartNumberingAfterBreak="0">
    <w:nsid w:val="14E841A5"/>
    <w:multiLevelType w:val="hybridMultilevel"/>
    <w:tmpl w:val="FFFFFFFF"/>
    <w:lvl w:ilvl="0" w:tplc="3BE06942">
      <w:start w:val="1"/>
      <w:numFmt w:val="bullet"/>
      <w:lvlText w:val=""/>
      <w:lvlJc w:val="left"/>
      <w:pPr>
        <w:ind w:left="720" w:hanging="360"/>
      </w:pPr>
      <w:rPr>
        <w:rFonts w:hint="default" w:ascii="Symbol" w:hAnsi="Symbol"/>
      </w:rPr>
    </w:lvl>
    <w:lvl w:ilvl="1" w:tplc="AA561362">
      <w:start w:val="1"/>
      <w:numFmt w:val="bullet"/>
      <w:lvlText w:val="o"/>
      <w:lvlJc w:val="left"/>
      <w:pPr>
        <w:ind w:left="1440" w:hanging="360"/>
      </w:pPr>
      <w:rPr>
        <w:rFonts w:hint="default" w:ascii="Courier New" w:hAnsi="Courier New"/>
      </w:rPr>
    </w:lvl>
    <w:lvl w:ilvl="2" w:tplc="E2C0A01E">
      <w:start w:val="1"/>
      <w:numFmt w:val="bullet"/>
      <w:lvlText w:val=""/>
      <w:lvlJc w:val="left"/>
      <w:pPr>
        <w:ind w:left="2160" w:hanging="360"/>
      </w:pPr>
      <w:rPr>
        <w:rFonts w:hint="default" w:ascii="Wingdings" w:hAnsi="Wingdings"/>
      </w:rPr>
    </w:lvl>
    <w:lvl w:ilvl="3" w:tplc="512C93AA">
      <w:start w:val="1"/>
      <w:numFmt w:val="bullet"/>
      <w:lvlText w:val=""/>
      <w:lvlJc w:val="left"/>
      <w:pPr>
        <w:ind w:left="2880" w:hanging="360"/>
      </w:pPr>
      <w:rPr>
        <w:rFonts w:hint="default" w:ascii="Symbol" w:hAnsi="Symbol"/>
      </w:rPr>
    </w:lvl>
    <w:lvl w:ilvl="4" w:tplc="6F20C174">
      <w:start w:val="1"/>
      <w:numFmt w:val="bullet"/>
      <w:lvlText w:val="o"/>
      <w:lvlJc w:val="left"/>
      <w:pPr>
        <w:ind w:left="3600" w:hanging="360"/>
      </w:pPr>
      <w:rPr>
        <w:rFonts w:hint="default" w:ascii="Courier New" w:hAnsi="Courier New"/>
      </w:rPr>
    </w:lvl>
    <w:lvl w:ilvl="5" w:tplc="0B4E2890">
      <w:start w:val="1"/>
      <w:numFmt w:val="bullet"/>
      <w:lvlText w:val=""/>
      <w:lvlJc w:val="left"/>
      <w:pPr>
        <w:ind w:left="4320" w:hanging="360"/>
      </w:pPr>
      <w:rPr>
        <w:rFonts w:hint="default" w:ascii="Wingdings" w:hAnsi="Wingdings"/>
      </w:rPr>
    </w:lvl>
    <w:lvl w:ilvl="6" w:tplc="7BB8A2AA">
      <w:start w:val="1"/>
      <w:numFmt w:val="bullet"/>
      <w:lvlText w:val=""/>
      <w:lvlJc w:val="left"/>
      <w:pPr>
        <w:ind w:left="5040" w:hanging="360"/>
      </w:pPr>
      <w:rPr>
        <w:rFonts w:hint="default" w:ascii="Symbol" w:hAnsi="Symbol"/>
      </w:rPr>
    </w:lvl>
    <w:lvl w:ilvl="7" w:tplc="DB8645D2">
      <w:start w:val="1"/>
      <w:numFmt w:val="bullet"/>
      <w:lvlText w:val="o"/>
      <w:lvlJc w:val="left"/>
      <w:pPr>
        <w:ind w:left="5760" w:hanging="360"/>
      </w:pPr>
      <w:rPr>
        <w:rFonts w:hint="default" w:ascii="Courier New" w:hAnsi="Courier New"/>
      </w:rPr>
    </w:lvl>
    <w:lvl w:ilvl="8" w:tplc="00DC5292">
      <w:start w:val="1"/>
      <w:numFmt w:val="bullet"/>
      <w:lvlText w:val=""/>
      <w:lvlJc w:val="left"/>
      <w:pPr>
        <w:ind w:left="6480" w:hanging="360"/>
      </w:pPr>
      <w:rPr>
        <w:rFonts w:hint="default" w:ascii="Wingdings" w:hAnsi="Wingdings"/>
      </w:rPr>
    </w:lvl>
  </w:abstractNum>
  <w:abstractNum w:abstractNumId="32" w15:restartNumberingAfterBreak="0">
    <w:nsid w:val="163F299C"/>
    <w:multiLevelType w:val="hybridMultilevel"/>
    <w:tmpl w:val="1E48FBB0"/>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33" w15:restartNumberingAfterBreak="0">
    <w:nsid w:val="166F5559"/>
    <w:multiLevelType w:val="hybridMultilevel"/>
    <w:tmpl w:val="0A52622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34" w15:restartNumberingAfterBreak="0">
    <w:nsid w:val="16DA642C"/>
    <w:multiLevelType w:val="hybridMultilevel"/>
    <w:tmpl w:val="964A03A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5" w15:restartNumberingAfterBreak="0">
    <w:nsid w:val="16E46A62"/>
    <w:multiLevelType w:val="hybridMultilevel"/>
    <w:tmpl w:val="D93A456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6" w15:restartNumberingAfterBreak="0">
    <w:nsid w:val="188B5294"/>
    <w:multiLevelType w:val="hybridMultilevel"/>
    <w:tmpl w:val="6094A1A4"/>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7" w15:restartNumberingAfterBreak="0">
    <w:nsid w:val="19271379"/>
    <w:multiLevelType w:val="hybridMultilevel"/>
    <w:tmpl w:val="FFFFFFFF"/>
    <w:lvl w:ilvl="0" w:tplc="9A343018">
      <w:start w:val="1"/>
      <w:numFmt w:val="bullet"/>
      <w:lvlText w:val=""/>
      <w:lvlJc w:val="left"/>
      <w:pPr>
        <w:ind w:left="720" w:hanging="360"/>
      </w:pPr>
      <w:rPr>
        <w:rFonts w:hint="default" w:ascii="Symbol" w:hAnsi="Symbol"/>
      </w:rPr>
    </w:lvl>
    <w:lvl w:ilvl="1" w:tplc="6686AC0A">
      <w:start w:val="1"/>
      <w:numFmt w:val="bullet"/>
      <w:lvlText w:val="o"/>
      <w:lvlJc w:val="left"/>
      <w:pPr>
        <w:ind w:left="1440" w:hanging="360"/>
      </w:pPr>
      <w:rPr>
        <w:rFonts w:hint="default" w:ascii="Courier New" w:hAnsi="Courier New"/>
      </w:rPr>
    </w:lvl>
    <w:lvl w:ilvl="2" w:tplc="69DEC966">
      <w:start w:val="1"/>
      <w:numFmt w:val="bullet"/>
      <w:lvlText w:val=""/>
      <w:lvlJc w:val="left"/>
      <w:pPr>
        <w:ind w:left="2160" w:hanging="360"/>
      </w:pPr>
      <w:rPr>
        <w:rFonts w:hint="default" w:ascii="Wingdings" w:hAnsi="Wingdings"/>
      </w:rPr>
    </w:lvl>
    <w:lvl w:ilvl="3" w:tplc="02B4051E">
      <w:start w:val="1"/>
      <w:numFmt w:val="bullet"/>
      <w:lvlText w:val=""/>
      <w:lvlJc w:val="left"/>
      <w:pPr>
        <w:ind w:left="2880" w:hanging="360"/>
      </w:pPr>
      <w:rPr>
        <w:rFonts w:hint="default" w:ascii="Symbol" w:hAnsi="Symbol"/>
      </w:rPr>
    </w:lvl>
    <w:lvl w:ilvl="4" w:tplc="9E7CA966">
      <w:start w:val="1"/>
      <w:numFmt w:val="bullet"/>
      <w:lvlText w:val="o"/>
      <w:lvlJc w:val="left"/>
      <w:pPr>
        <w:ind w:left="3600" w:hanging="360"/>
      </w:pPr>
      <w:rPr>
        <w:rFonts w:hint="default" w:ascii="Courier New" w:hAnsi="Courier New"/>
      </w:rPr>
    </w:lvl>
    <w:lvl w:ilvl="5" w:tplc="521C8FA6">
      <w:start w:val="1"/>
      <w:numFmt w:val="bullet"/>
      <w:lvlText w:val=""/>
      <w:lvlJc w:val="left"/>
      <w:pPr>
        <w:ind w:left="4320" w:hanging="360"/>
      </w:pPr>
      <w:rPr>
        <w:rFonts w:hint="default" w:ascii="Wingdings" w:hAnsi="Wingdings"/>
      </w:rPr>
    </w:lvl>
    <w:lvl w:ilvl="6" w:tplc="67B4DF30">
      <w:start w:val="1"/>
      <w:numFmt w:val="bullet"/>
      <w:lvlText w:val=""/>
      <w:lvlJc w:val="left"/>
      <w:pPr>
        <w:ind w:left="5040" w:hanging="360"/>
      </w:pPr>
      <w:rPr>
        <w:rFonts w:hint="default" w:ascii="Symbol" w:hAnsi="Symbol"/>
      </w:rPr>
    </w:lvl>
    <w:lvl w:ilvl="7" w:tplc="D8283096">
      <w:start w:val="1"/>
      <w:numFmt w:val="bullet"/>
      <w:lvlText w:val="o"/>
      <w:lvlJc w:val="left"/>
      <w:pPr>
        <w:ind w:left="5760" w:hanging="360"/>
      </w:pPr>
      <w:rPr>
        <w:rFonts w:hint="default" w:ascii="Courier New" w:hAnsi="Courier New"/>
      </w:rPr>
    </w:lvl>
    <w:lvl w:ilvl="8" w:tplc="7362E19E">
      <w:start w:val="1"/>
      <w:numFmt w:val="bullet"/>
      <w:lvlText w:val=""/>
      <w:lvlJc w:val="left"/>
      <w:pPr>
        <w:ind w:left="6480" w:hanging="360"/>
      </w:pPr>
      <w:rPr>
        <w:rFonts w:hint="default" w:ascii="Wingdings" w:hAnsi="Wingdings"/>
      </w:rPr>
    </w:lvl>
  </w:abstractNum>
  <w:abstractNum w:abstractNumId="38" w15:restartNumberingAfterBreak="0">
    <w:nsid w:val="196D2EBD"/>
    <w:multiLevelType w:val="hybridMultilevel"/>
    <w:tmpl w:val="CA8ACBC4"/>
    <w:lvl w:ilvl="0" w:tplc="300A0001">
      <w:start w:val="1"/>
      <w:numFmt w:val="bullet"/>
      <w:lvlText w:val=""/>
      <w:lvlJc w:val="left"/>
      <w:pPr>
        <w:ind w:left="825" w:hanging="360"/>
      </w:pPr>
      <w:rPr>
        <w:rFonts w:hint="default" w:ascii="Symbol" w:hAnsi="Symbol"/>
      </w:rPr>
    </w:lvl>
    <w:lvl w:ilvl="1" w:tplc="300A0003" w:tentative="1">
      <w:start w:val="1"/>
      <w:numFmt w:val="bullet"/>
      <w:lvlText w:val="o"/>
      <w:lvlJc w:val="left"/>
      <w:pPr>
        <w:ind w:left="1545" w:hanging="360"/>
      </w:pPr>
      <w:rPr>
        <w:rFonts w:hint="default" w:ascii="Courier New" w:hAnsi="Courier New" w:cs="Courier New"/>
      </w:rPr>
    </w:lvl>
    <w:lvl w:ilvl="2" w:tplc="300A0005" w:tentative="1">
      <w:start w:val="1"/>
      <w:numFmt w:val="bullet"/>
      <w:lvlText w:val=""/>
      <w:lvlJc w:val="left"/>
      <w:pPr>
        <w:ind w:left="2265" w:hanging="360"/>
      </w:pPr>
      <w:rPr>
        <w:rFonts w:hint="default" w:ascii="Wingdings" w:hAnsi="Wingdings"/>
      </w:rPr>
    </w:lvl>
    <w:lvl w:ilvl="3" w:tplc="300A0001" w:tentative="1">
      <w:start w:val="1"/>
      <w:numFmt w:val="bullet"/>
      <w:lvlText w:val=""/>
      <w:lvlJc w:val="left"/>
      <w:pPr>
        <w:ind w:left="2985" w:hanging="360"/>
      </w:pPr>
      <w:rPr>
        <w:rFonts w:hint="default" w:ascii="Symbol" w:hAnsi="Symbol"/>
      </w:rPr>
    </w:lvl>
    <w:lvl w:ilvl="4" w:tplc="300A0003" w:tentative="1">
      <w:start w:val="1"/>
      <w:numFmt w:val="bullet"/>
      <w:lvlText w:val="o"/>
      <w:lvlJc w:val="left"/>
      <w:pPr>
        <w:ind w:left="3705" w:hanging="360"/>
      </w:pPr>
      <w:rPr>
        <w:rFonts w:hint="default" w:ascii="Courier New" w:hAnsi="Courier New" w:cs="Courier New"/>
      </w:rPr>
    </w:lvl>
    <w:lvl w:ilvl="5" w:tplc="300A0005" w:tentative="1">
      <w:start w:val="1"/>
      <w:numFmt w:val="bullet"/>
      <w:lvlText w:val=""/>
      <w:lvlJc w:val="left"/>
      <w:pPr>
        <w:ind w:left="4425" w:hanging="360"/>
      </w:pPr>
      <w:rPr>
        <w:rFonts w:hint="default" w:ascii="Wingdings" w:hAnsi="Wingdings"/>
      </w:rPr>
    </w:lvl>
    <w:lvl w:ilvl="6" w:tplc="300A0001" w:tentative="1">
      <w:start w:val="1"/>
      <w:numFmt w:val="bullet"/>
      <w:lvlText w:val=""/>
      <w:lvlJc w:val="left"/>
      <w:pPr>
        <w:ind w:left="5145" w:hanging="360"/>
      </w:pPr>
      <w:rPr>
        <w:rFonts w:hint="default" w:ascii="Symbol" w:hAnsi="Symbol"/>
      </w:rPr>
    </w:lvl>
    <w:lvl w:ilvl="7" w:tplc="300A0003" w:tentative="1">
      <w:start w:val="1"/>
      <w:numFmt w:val="bullet"/>
      <w:lvlText w:val="o"/>
      <w:lvlJc w:val="left"/>
      <w:pPr>
        <w:ind w:left="5865" w:hanging="360"/>
      </w:pPr>
      <w:rPr>
        <w:rFonts w:hint="default" w:ascii="Courier New" w:hAnsi="Courier New" w:cs="Courier New"/>
      </w:rPr>
    </w:lvl>
    <w:lvl w:ilvl="8" w:tplc="300A0005" w:tentative="1">
      <w:start w:val="1"/>
      <w:numFmt w:val="bullet"/>
      <w:lvlText w:val=""/>
      <w:lvlJc w:val="left"/>
      <w:pPr>
        <w:ind w:left="6585" w:hanging="360"/>
      </w:pPr>
      <w:rPr>
        <w:rFonts w:hint="default" w:ascii="Wingdings" w:hAnsi="Wingdings"/>
      </w:rPr>
    </w:lvl>
  </w:abstractNum>
  <w:abstractNum w:abstractNumId="39" w15:restartNumberingAfterBreak="0">
    <w:nsid w:val="1AEA2B33"/>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2528FA"/>
    <w:multiLevelType w:val="hybridMultilevel"/>
    <w:tmpl w:val="60B2EA8E"/>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41" w15:restartNumberingAfterBreak="0">
    <w:nsid w:val="1E7237EF"/>
    <w:multiLevelType w:val="hybridMultilevel"/>
    <w:tmpl w:val="FFFFFFFF"/>
    <w:lvl w:ilvl="0" w:tplc="28CED572">
      <w:start w:val="1"/>
      <w:numFmt w:val="bullet"/>
      <w:lvlText w:val=""/>
      <w:lvlJc w:val="left"/>
      <w:pPr>
        <w:ind w:left="720" w:hanging="360"/>
      </w:pPr>
      <w:rPr>
        <w:rFonts w:hint="default" w:ascii="Symbol" w:hAnsi="Symbol"/>
      </w:rPr>
    </w:lvl>
    <w:lvl w:ilvl="1" w:tplc="F88EE48E">
      <w:start w:val="1"/>
      <w:numFmt w:val="bullet"/>
      <w:lvlText w:val="o"/>
      <w:lvlJc w:val="left"/>
      <w:pPr>
        <w:ind w:left="1440" w:hanging="360"/>
      </w:pPr>
      <w:rPr>
        <w:rFonts w:hint="default" w:ascii="Courier New" w:hAnsi="Courier New"/>
      </w:rPr>
    </w:lvl>
    <w:lvl w:ilvl="2" w:tplc="CC86ADE8">
      <w:start w:val="1"/>
      <w:numFmt w:val="bullet"/>
      <w:lvlText w:val=""/>
      <w:lvlJc w:val="left"/>
      <w:pPr>
        <w:ind w:left="2160" w:hanging="360"/>
      </w:pPr>
      <w:rPr>
        <w:rFonts w:hint="default" w:ascii="Wingdings" w:hAnsi="Wingdings"/>
      </w:rPr>
    </w:lvl>
    <w:lvl w:ilvl="3" w:tplc="0838CC4E">
      <w:start w:val="1"/>
      <w:numFmt w:val="bullet"/>
      <w:lvlText w:val=""/>
      <w:lvlJc w:val="left"/>
      <w:pPr>
        <w:ind w:left="2880" w:hanging="360"/>
      </w:pPr>
      <w:rPr>
        <w:rFonts w:hint="default" w:ascii="Symbol" w:hAnsi="Symbol"/>
      </w:rPr>
    </w:lvl>
    <w:lvl w:ilvl="4" w:tplc="828CB1A0">
      <w:start w:val="1"/>
      <w:numFmt w:val="bullet"/>
      <w:lvlText w:val="o"/>
      <w:lvlJc w:val="left"/>
      <w:pPr>
        <w:ind w:left="3600" w:hanging="360"/>
      </w:pPr>
      <w:rPr>
        <w:rFonts w:hint="default" w:ascii="Courier New" w:hAnsi="Courier New"/>
      </w:rPr>
    </w:lvl>
    <w:lvl w:ilvl="5" w:tplc="F25C7776">
      <w:start w:val="1"/>
      <w:numFmt w:val="bullet"/>
      <w:lvlText w:val=""/>
      <w:lvlJc w:val="left"/>
      <w:pPr>
        <w:ind w:left="4320" w:hanging="360"/>
      </w:pPr>
      <w:rPr>
        <w:rFonts w:hint="default" w:ascii="Wingdings" w:hAnsi="Wingdings"/>
      </w:rPr>
    </w:lvl>
    <w:lvl w:ilvl="6" w:tplc="55726824">
      <w:start w:val="1"/>
      <w:numFmt w:val="bullet"/>
      <w:lvlText w:val=""/>
      <w:lvlJc w:val="left"/>
      <w:pPr>
        <w:ind w:left="5040" w:hanging="360"/>
      </w:pPr>
      <w:rPr>
        <w:rFonts w:hint="default" w:ascii="Symbol" w:hAnsi="Symbol"/>
      </w:rPr>
    </w:lvl>
    <w:lvl w:ilvl="7" w:tplc="8FF2C7E2">
      <w:start w:val="1"/>
      <w:numFmt w:val="bullet"/>
      <w:lvlText w:val="o"/>
      <w:lvlJc w:val="left"/>
      <w:pPr>
        <w:ind w:left="5760" w:hanging="360"/>
      </w:pPr>
      <w:rPr>
        <w:rFonts w:hint="default" w:ascii="Courier New" w:hAnsi="Courier New"/>
      </w:rPr>
    </w:lvl>
    <w:lvl w:ilvl="8" w:tplc="B4C8CD26">
      <w:start w:val="1"/>
      <w:numFmt w:val="bullet"/>
      <w:lvlText w:val=""/>
      <w:lvlJc w:val="left"/>
      <w:pPr>
        <w:ind w:left="6480" w:hanging="360"/>
      </w:pPr>
      <w:rPr>
        <w:rFonts w:hint="default" w:ascii="Wingdings" w:hAnsi="Wingdings"/>
      </w:rPr>
    </w:lvl>
  </w:abstractNum>
  <w:abstractNum w:abstractNumId="42" w15:restartNumberingAfterBreak="0">
    <w:nsid w:val="260247CB"/>
    <w:multiLevelType w:val="hybridMultilevel"/>
    <w:tmpl w:val="FFFFFFFF"/>
    <w:lvl w:ilvl="0" w:tplc="F0405196">
      <w:start w:val="1"/>
      <w:numFmt w:val="bullet"/>
      <w:lvlText w:val=""/>
      <w:lvlJc w:val="left"/>
      <w:pPr>
        <w:ind w:left="720" w:hanging="360"/>
      </w:pPr>
      <w:rPr>
        <w:rFonts w:hint="default" w:ascii="Symbol" w:hAnsi="Symbol"/>
      </w:rPr>
    </w:lvl>
    <w:lvl w:ilvl="1" w:tplc="3A82EC12">
      <w:start w:val="1"/>
      <w:numFmt w:val="bullet"/>
      <w:lvlText w:val="o"/>
      <w:lvlJc w:val="left"/>
      <w:pPr>
        <w:ind w:left="1440" w:hanging="360"/>
      </w:pPr>
      <w:rPr>
        <w:rFonts w:hint="default" w:ascii="Courier New" w:hAnsi="Courier New"/>
      </w:rPr>
    </w:lvl>
    <w:lvl w:ilvl="2" w:tplc="1A9AD0A8">
      <w:start w:val="1"/>
      <w:numFmt w:val="bullet"/>
      <w:lvlText w:val=""/>
      <w:lvlJc w:val="left"/>
      <w:pPr>
        <w:ind w:left="2160" w:hanging="360"/>
      </w:pPr>
      <w:rPr>
        <w:rFonts w:hint="default" w:ascii="Wingdings" w:hAnsi="Wingdings"/>
      </w:rPr>
    </w:lvl>
    <w:lvl w:ilvl="3" w:tplc="340C3168">
      <w:start w:val="1"/>
      <w:numFmt w:val="bullet"/>
      <w:lvlText w:val=""/>
      <w:lvlJc w:val="left"/>
      <w:pPr>
        <w:ind w:left="2880" w:hanging="360"/>
      </w:pPr>
      <w:rPr>
        <w:rFonts w:hint="default" w:ascii="Symbol" w:hAnsi="Symbol"/>
      </w:rPr>
    </w:lvl>
    <w:lvl w:ilvl="4" w:tplc="AC944ED8">
      <w:start w:val="1"/>
      <w:numFmt w:val="bullet"/>
      <w:lvlText w:val="o"/>
      <w:lvlJc w:val="left"/>
      <w:pPr>
        <w:ind w:left="3600" w:hanging="360"/>
      </w:pPr>
      <w:rPr>
        <w:rFonts w:hint="default" w:ascii="Courier New" w:hAnsi="Courier New"/>
      </w:rPr>
    </w:lvl>
    <w:lvl w:ilvl="5" w:tplc="4B021C58">
      <w:start w:val="1"/>
      <w:numFmt w:val="bullet"/>
      <w:lvlText w:val=""/>
      <w:lvlJc w:val="left"/>
      <w:pPr>
        <w:ind w:left="4320" w:hanging="360"/>
      </w:pPr>
      <w:rPr>
        <w:rFonts w:hint="default" w:ascii="Wingdings" w:hAnsi="Wingdings"/>
      </w:rPr>
    </w:lvl>
    <w:lvl w:ilvl="6" w:tplc="DFF69B18">
      <w:start w:val="1"/>
      <w:numFmt w:val="bullet"/>
      <w:lvlText w:val=""/>
      <w:lvlJc w:val="left"/>
      <w:pPr>
        <w:ind w:left="5040" w:hanging="360"/>
      </w:pPr>
      <w:rPr>
        <w:rFonts w:hint="default" w:ascii="Symbol" w:hAnsi="Symbol"/>
      </w:rPr>
    </w:lvl>
    <w:lvl w:ilvl="7" w:tplc="83EEB670">
      <w:start w:val="1"/>
      <w:numFmt w:val="bullet"/>
      <w:lvlText w:val="o"/>
      <w:lvlJc w:val="left"/>
      <w:pPr>
        <w:ind w:left="5760" w:hanging="360"/>
      </w:pPr>
      <w:rPr>
        <w:rFonts w:hint="default" w:ascii="Courier New" w:hAnsi="Courier New"/>
      </w:rPr>
    </w:lvl>
    <w:lvl w:ilvl="8" w:tplc="64DE32F2">
      <w:start w:val="1"/>
      <w:numFmt w:val="bullet"/>
      <w:lvlText w:val=""/>
      <w:lvlJc w:val="left"/>
      <w:pPr>
        <w:ind w:left="6480" w:hanging="360"/>
      </w:pPr>
      <w:rPr>
        <w:rFonts w:hint="default" w:ascii="Wingdings" w:hAnsi="Wingdings"/>
      </w:rPr>
    </w:lvl>
  </w:abstractNum>
  <w:abstractNum w:abstractNumId="43" w15:restartNumberingAfterBreak="0">
    <w:nsid w:val="266643D9"/>
    <w:multiLevelType w:val="hybridMultilevel"/>
    <w:tmpl w:val="FFFFFFFF"/>
    <w:lvl w:ilvl="0" w:tplc="5182766C">
      <w:start w:val="1"/>
      <w:numFmt w:val="bullet"/>
      <w:lvlText w:val=""/>
      <w:lvlJc w:val="left"/>
      <w:pPr>
        <w:ind w:left="720" w:hanging="360"/>
      </w:pPr>
      <w:rPr>
        <w:rFonts w:hint="default" w:ascii="Symbol" w:hAnsi="Symbol"/>
      </w:rPr>
    </w:lvl>
    <w:lvl w:ilvl="1" w:tplc="7ADE1C90">
      <w:start w:val="1"/>
      <w:numFmt w:val="bullet"/>
      <w:lvlText w:val="o"/>
      <w:lvlJc w:val="left"/>
      <w:pPr>
        <w:ind w:left="1440" w:hanging="360"/>
      </w:pPr>
      <w:rPr>
        <w:rFonts w:hint="default" w:ascii="Courier New" w:hAnsi="Courier New"/>
      </w:rPr>
    </w:lvl>
    <w:lvl w:ilvl="2" w:tplc="4852E196">
      <w:start w:val="1"/>
      <w:numFmt w:val="bullet"/>
      <w:lvlText w:val=""/>
      <w:lvlJc w:val="left"/>
      <w:pPr>
        <w:ind w:left="2160" w:hanging="360"/>
      </w:pPr>
      <w:rPr>
        <w:rFonts w:hint="default" w:ascii="Wingdings" w:hAnsi="Wingdings"/>
      </w:rPr>
    </w:lvl>
    <w:lvl w:ilvl="3" w:tplc="D58AA8E4">
      <w:start w:val="1"/>
      <w:numFmt w:val="bullet"/>
      <w:lvlText w:val=""/>
      <w:lvlJc w:val="left"/>
      <w:pPr>
        <w:ind w:left="2880" w:hanging="360"/>
      </w:pPr>
      <w:rPr>
        <w:rFonts w:hint="default" w:ascii="Symbol" w:hAnsi="Symbol"/>
      </w:rPr>
    </w:lvl>
    <w:lvl w:ilvl="4" w:tplc="BF883D26">
      <w:start w:val="1"/>
      <w:numFmt w:val="bullet"/>
      <w:lvlText w:val="o"/>
      <w:lvlJc w:val="left"/>
      <w:pPr>
        <w:ind w:left="3600" w:hanging="360"/>
      </w:pPr>
      <w:rPr>
        <w:rFonts w:hint="default" w:ascii="Courier New" w:hAnsi="Courier New"/>
      </w:rPr>
    </w:lvl>
    <w:lvl w:ilvl="5" w:tplc="5A366730">
      <w:start w:val="1"/>
      <w:numFmt w:val="bullet"/>
      <w:lvlText w:val=""/>
      <w:lvlJc w:val="left"/>
      <w:pPr>
        <w:ind w:left="4320" w:hanging="360"/>
      </w:pPr>
      <w:rPr>
        <w:rFonts w:hint="default" w:ascii="Wingdings" w:hAnsi="Wingdings"/>
      </w:rPr>
    </w:lvl>
    <w:lvl w:ilvl="6" w:tplc="FA8443A0">
      <w:start w:val="1"/>
      <w:numFmt w:val="bullet"/>
      <w:lvlText w:val=""/>
      <w:lvlJc w:val="left"/>
      <w:pPr>
        <w:ind w:left="5040" w:hanging="360"/>
      </w:pPr>
      <w:rPr>
        <w:rFonts w:hint="default" w:ascii="Symbol" w:hAnsi="Symbol"/>
      </w:rPr>
    </w:lvl>
    <w:lvl w:ilvl="7" w:tplc="DB38ABE0">
      <w:start w:val="1"/>
      <w:numFmt w:val="bullet"/>
      <w:lvlText w:val="o"/>
      <w:lvlJc w:val="left"/>
      <w:pPr>
        <w:ind w:left="5760" w:hanging="360"/>
      </w:pPr>
      <w:rPr>
        <w:rFonts w:hint="default" w:ascii="Courier New" w:hAnsi="Courier New"/>
      </w:rPr>
    </w:lvl>
    <w:lvl w:ilvl="8" w:tplc="336E609C">
      <w:start w:val="1"/>
      <w:numFmt w:val="bullet"/>
      <w:lvlText w:val=""/>
      <w:lvlJc w:val="left"/>
      <w:pPr>
        <w:ind w:left="6480" w:hanging="360"/>
      </w:pPr>
      <w:rPr>
        <w:rFonts w:hint="default" w:ascii="Wingdings" w:hAnsi="Wingdings"/>
      </w:rPr>
    </w:lvl>
  </w:abstractNum>
  <w:abstractNum w:abstractNumId="44" w15:restartNumberingAfterBreak="0">
    <w:nsid w:val="27AC2369"/>
    <w:multiLevelType w:val="hybridMultilevel"/>
    <w:tmpl w:val="FFFFFFFF"/>
    <w:lvl w:ilvl="0" w:tplc="3BF6B06C">
      <w:start w:val="1"/>
      <w:numFmt w:val="bullet"/>
      <w:lvlText w:val=""/>
      <w:lvlJc w:val="left"/>
      <w:pPr>
        <w:ind w:left="1008" w:hanging="360"/>
      </w:pPr>
      <w:rPr>
        <w:rFonts w:hint="default" w:ascii="Symbol" w:hAnsi="Symbol"/>
      </w:rPr>
    </w:lvl>
    <w:lvl w:ilvl="1" w:tplc="A8568650">
      <w:start w:val="1"/>
      <w:numFmt w:val="bullet"/>
      <w:lvlText w:val="o"/>
      <w:lvlJc w:val="left"/>
      <w:pPr>
        <w:ind w:left="1728" w:hanging="360"/>
      </w:pPr>
      <w:rPr>
        <w:rFonts w:hint="default" w:ascii="Courier New" w:hAnsi="Courier New"/>
      </w:rPr>
    </w:lvl>
    <w:lvl w:ilvl="2" w:tplc="4A0C39FE">
      <w:start w:val="1"/>
      <w:numFmt w:val="bullet"/>
      <w:lvlText w:val=""/>
      <w:lvlJc w:val="left"/>
      <w:pPr>
        <w:ind w:left="2448" w:hanging="360"/>
      </w:pPr>
      <w:rPr>
        <w:rFonts w:hint="default" w:ascii="Wingdings" w:hAnsi="Wingdings"/>
      </w:rPr>
    </w:lvl>
    <w:lvl w:ilvl="3" w:tplc="4460A51C">
      <w:start w:val="1"/>
      <w:numFmt w:val="bullet"/>
      <w:lvlText w:val=""/>
      <w:lvlJc w:val="left"/>
      <w:pPr>
        <w:ind w:left="3168" w:hanging="360"/>
      </w:pPr>
      <w:rPr>
        <w:rFonts w:hint="default" w:ascii="Symbol" w:hAnsi="Symbol"/>
      </w:rPr>
    </w:lvl>
    <w:lvl w:ilvl="4" w:tplc="C6F8B33A">
      <w:start w:val="1"/>
      <w:numFmt w:val="bullet"/>
      <w:lvlText w:val="o"/>
      <w:lvlJc w:val="left"/>
      <w:pPr>
        <w:ind w:left="3888" w:hanging="360"/>
      </w:pPr>
      <w:rPr>
        <w:rFonts w:hint="default" w:ascii="Courier New" w:hAnsi="Courier New"/>
      </w:rPr>
    </w:lvl>
    <w:lvl w:ilvl="5" w:tplc="327045FE">
      <w:start w:val="1"/>
      <w:numFmt w:val="bullet"/>
      <w:lvlText w:val=""/>
      <w:lvlJc w:val="left"/>
      <w:pPr>
        <w:ind w:left="4608" w:hanging="360"/>
      </w:pPr>
      <w:rPr>
        <w:rFonts w:hint="default" w:ascii="Wingdings" w:hAnsi="Wingdings"/>
      </w:rPr>
    </w:lvl>
    <w:lvl w:ilvl="6" w:tplc="B41AE984">
      <w:start w:val="1"/>
      <w:numFmt w:val="bullet"/>
      <w:lvlText w:val=""/>
      <w:lvlJc w:val="left"/>
      <w:pPr>
        <w:ind w:left="5328" w:hanging="360"/>
      </w:pPr>
      <w:rPr>
        <w:rFonts w:hint="default" w:ascii="Symbol" w:hAnsi="Symbol"/>
      </w:rPr>
    </w:lvl>
    <w:lvl w:ilvl="7" w:tplc="FA8C7F2C">
      <w:start w:val="1"/>
      <w:numFmt w:val="bullet"/>
      <w:lvlText w:val="o"/>
      <w:lvlJc w:val="left"/>
      <w:pPr>
        <w:ind w:left="6048" w:hanging="360"/>
      </w:pPr>
      <w:rPr>
        <w:rFonts w:hint="default" w:ascii="Courier New" w:hAnsi="Courier New"/>
      </w:rPr>
    </w:lvl>
    <w:lvl w:ilvl="8" w:tplc="35EE453A">
      <w:start w:val="1"/>
      <w:numFmt w:val="bullet"/>
      <w:lvlText w:val=""/>
      <w:lvlJc w:val="left"/>
      <w:pPr>
        <w:ind w:left="6768" w:hanging="360"/>
      </w:pPr>
      <w:rPr>
        <w:rFonts w:hint="default" w:ascii="Wingdings" w:hAnsi="Wingdings"/>
      </w:rPr>
    </w:lvl>
  </w:abstractNum>
  <w:abstractNum w:abstractNumId="45" w15:restartNumberingAfterBreak="0">
    <w:nsid w:val="27B46953"/>
    <w:multiLevelType w:val="hybridMultilevel"/>
    <w:tmpl w:val="8F36AAAE"/>
    <w:lvl w:ilvl="0" w:tplc="4E5ED668">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6" w15:restartNumberingAfterBreak="0">
    <w:nsid w:val="290277A4"/>
    <w:multiLevelType w:val="hybridMultilevel"/>
    <w:tmpl w:val="869A51F0"/>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47" w15:restartNumberingAfterBreak="0">
    <w:nsid w:val="292C3CF2"/>
    <w:multiLevelType w:val="hybridMultilevel"/>
    <w:tmpl w:val="B8DE9C3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48" w15:restartNumberingAfterBreak="0">
    <w:nsid w:val="293B6A08"/>
    <w:multiLevelType w:val="hybridMultilevel"/>
    <w:tmpl w:val="0EFC4FF8"/>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49" w15:restartNumberingAfterBreak="0">
    <w:nsid w:val="29E311B6"/>
    <w:multiLevelType w:val="hybridMultilevel"/>
    <w:tmpl w:val="0C74099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50" w15:restartNumberingAfterBreak="0">
    <w:nsid w:val="2ABC19CA"/>
    <w:multiLevelType w:val="hybridMultilevel"/>
    <w:tmpl w:val="0AE8B39C"/>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51" w15:restartNumberingAfterBreak="0">
    <w:nsid w:val="2ADF60B9"/>
    <w:multiLevelType w:val="hybridMultilevel"/>
    <w:tmpl w:val="59428F32"/>
    <w:lvl w:ilvl="0" w:tplc="F4006F4C">
      <w:start w:val="1"/>
      <w:numFmt w:val="lowerLetter"/>
      <w:lvlText w:val="%1)"/>
      <w:lvlJc w:val="left"/>
      <w:pPr>
        <w:ind w:left="1152" w:hanging="360"/>
      </w:pPr>
      <w:rPr>
        <w:rFonts w:hint="default"/>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2" w15:restartNumberingAfterBreak="0">
    <w:nsid w:val="2C46298E"/>
    <w:multiLevelType w:val="hybridMultilevel"/>
    <w:tmpl w:val="ECD0953E"/>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53" w15:restartNumberingAfterBreak="0">
    <w:nsid w:val="2CA3174D"/>
    <w:multiLevelType w:val="hybridMultilevel"/>
    <w:tmpl w:val="46B28096"/>
    <w:lvl w:ilvl="0" w:tplc="300A0001">
      <w:start w:val="1"/>
      <w:numFmt w:val="bullet"/>
      <w:lvlText w:val=""/>
      <w:lvlJc w:val="left"/>
      <w:pPr>
        <w:ind w:left="770" w:hanging="360"/>
      </w:pPr>
      <w:rPr>
        <w:rFonts w:hint="default" w:ascii="Symbol" w:hAnsi="Symbol"/>
      </w:rPr>
    </w:lvl>
    <w:lvl w:ilvl="1" w:tplc="300A0003" w:tentative="1">
      <w:start w:val="1"/>
      <w:numFmt w:val="bullet"/>
      <w:lvlText w:val="o"/>
      <w:lvlJc w:val="left"/>
      <w:pPr>
        <w:ind w:left="1490" w:hanging="360"/>
      </w:pPr>
      <w:rPr>
        <w:rFonts w:hint="default" w:ascii="Courier New" w:hAnsi="Courier New" w:cs="Courier New"/>
      </w:rPr>
    </w:lvl>
    <w:lvl w:ilvl="2" w:tplc="300A0005" w:tentative="1">
      <w:start w:val="1"/>
      <w:numFmt w:val="bullet"/>
      <w:lvlText w:val=""/>
      <w:lvlJc w:val="left"/>
      <w:pPr>
        <w:ind w:left="2210" w:hanging="360"/>
      </w:pPr>
      <w:rPr>
        <w:rFonts w:hint="default" w:ascii="Wingdings" w:hAnsi="Wingdings"/>
      </w:rPr>
    </w:lvl>
    <w:lvl w:ilvl="3" w:tplc="300A0001" w:tentative="1">
      <w:start w:val="1"/>
      <w:numFmt w:val="bullet"/>
      <w:lvlText w:val=""/>
      <w:lvlJc w:val="left"/>
      <w:pPr>
        <w:ind w:left="2930" w:hanging="360"/>
      </w:pPr>
      <w:rPr>
        <w:rFonts w:hint="default" w:ascii="Symbol" w:hAnsi="Symbol"/>
      </w:rPr>
    </w:lvl>
    <w:lvl w:ilvl="4" w:tplc="300A0003" w:tentative="1">
      <w:start w:val="1"/>
      <w:numFmt w:val="bullet"/>
      <w:lvlText w:val="o"/>
      <w:lvlJc w:val="left"/>
      <w:pPr>
        <w:ind w:left="3650" w:hanging="360"/>
      </w:pPr>
      <w:rPr>
        <w:rFonts w:hint="default" w:ascii="Courier New" w:hAnsi="Courier New" w:cs="Courier New"/>
      </w:rPr>
    </w:lvl>
    <w:lvl w:ilvl="5" w:tplc="300A0005" w:tentative="1">
      <w:start w:val="1"/>
      <w:numFmt w:val="bullet"/>
      <w:lvlText w:val=""/>
      <w:lvlJc w:val="left"/>
      <w:pPr>
        <w:ind w:left="4370" w:hanging="360"/>
      </w:pPr>
      <w:rPr>
        <w:rFonts w:hint="default" w:ascii="Wingdings" w:hAnsi="Wingdings"/>
      </w:rPr>
    </w:lvl>
    <w:lvl w:ilvl="6" w:tplc="300A0001" w:tentative="1">
      <w:start w:val="1"/>
      <w:numFmt w:val="bullet"/>
      <w:lvlText w:val=""/>
      <w:lvlJc w:val="left"/>
      <w:pPr>
        <w:ind w:left="5090" w:hanging="360"/>
      </w:pPr>
      <w:rPr>
        <w:rFonts w:hint="default" w:ascii="Symbol" w:hAnsi="Symbol"/>
      </w:rPr>
    </w:lvl>
    <w:lvl w:ilvl="7" w:tplc="300A0003" w:tentative="1">
      <w:start w:val="1"/>
      <w:numFmt w:val="bullet"/>
      <w:lvlText w:val="o"/>
      <w:lvlJc w:val="left"/>
      <w:pPr>
        <w:ind w:left="5810" w:hanging="360"/>
      </w:pPr>
      <w:rPr>
        <w:rFonts w:hint="default" w:ascii="Courier New" w:hAnsi="Courier New" w:cs="Courier New"/>
      </w:rPr>
    </w:lvl>
    <w:lvl w:ilvl="8" w:tplc="300A0005" w:tentative="1">
      <w:start w:val="1"/>
      <w:numFmt w:val="bullet"/>
      <w:lvlText w:val=""/>
      <w:lvlJc w:val="left"/>
      <w:pPr>
        <w:ind w:left="6530" w:hanging="360"/>
      </w:pPr>
      <w:rPr>
        <w:rFonts w:hint="default" w:ascii="Wingdings" w:hAnsi="Wingdings"/>
      </w:rPr>
    </w:lvl>
  </w:abstractNum>
  <w:abstractNum w:abstractNumId="54" w15:restartNumberingAfterBreak="0">
    <w:nsid w:val="2CD9475A"/>
    <w:multiLevelType w:val="hybridMultilevel"/>
    <w:tmpl w:val="FFFFFFFF"/>
    <w:lvl w:ilvl="0" w:tplc="F12E2E62">
      <w:start w:val="1"/>
      <w:numFmt w:val="bullet"/>
      <w:lvlText w:val=""/>
      <w:lvlJc w:val="left"/>
      <w:pPr>
        <w:ind w:left="1080" w:hanging="360"/>
      </w:pPr>
      <w:rPr>
        <w:rFonts w:hint="default" w:ascii="Symbol" w:hAnsi="Symbol"/>
      </w:rPr>
    </w:lvl>
    <w:lvl w:ilvl="1" w:tplc="BDD2BD22">
      <w:start w:val="1"/>
      <w:numFmt w:val="bullet"/>
      <w:lvlText w:val="o"/>
      <w:lvlJc w:val="left"/>
      <w:pPr>
        <w:ind w:left="1800" w:hanging="360"/>
      </w:pPr>
      <w:rPr>
        <w:rFonts w:hint="default" w:ascii="Courier New" w:hAnsi="Courier New"/>
      </w:rPr>
    </w:lvl>
    <w:lvl w:ilvl="2" w:tplc="4FDE6FDE">
      <w:start w:val="1"/>
      <w:numFmt w:val="bullet"/>
      <w:lvlText w:val=""/>
      <w:lvlJc w:val="left"/>
      <w:pPr>
        <w:ind w:left="2520" w:hanging="360"/>
      </w:pPr>
      <w:rPr>
        <w:rFonts w:hint="default" w:ascii="Wingdings" w:hAnsi="Wingdings"/>
      </w:rPr>
    </w:lvl>
    <w:lvl w:ilvl="3" w:tplc="1D440AB6">
      <w:start w:val="1"/>
      <w:numFmt w:val="bullet"/>
      <w:lvlText w:val=""/>
      <w:lvlJc w:val="left"/>
      <w:pPr>
        <w:ind w:left="3240" w:hanging="360"/>
      </w:pPr>
      <w:rPr>
        <w:rFonts w:hint="default" w:ascii="Symbol" w:hAnsi="Symbol"/>
      </w:rPr>
    </w:lvl>
    <w:lvl w:ilvl="4" w:tplc="4A807986">
      <w:start w:val="1"/>
      <w:numFmt w:val="bullet"/>
      <w:lvlText w:val="o"/>
      <w:lvlJc w:val="left"/>
      <w:pPr>
        <w:ind w:left="3960" w:hanging="360"/>
      </w:pPr>
      <w:rPr>
        <w:rFonts w:hint="default" w:ascii="Courier New" w:hAnsi="Courier New"/>
      </w:rPr>
    </w:lvl>
    <w:lvl w:ilvl="5" w:tplc="8E7A5BC4">
      <w:start w:val="1"/>
      <w:numFmt w:val="bullet"/>
      <w:lvlText w:val=""/>
      <w:lvlJc w:val="left"/>
      <w:pPr>
        <w:ind w:left="4680" w:hanging="360"/>
      </w:pPr>
      <w:rPr>
        <w:rFonts w:hint="default" w:ascii="Wingdings" w:hAnsi="Wingdings"/>
      </w:rPr>
    </w:lvl>
    <w:lvl w:ilvl="6" w:tplc="08946DD8">
      <w:start w:val="1"/>
      <w:numFmt w:val="bullet"/>
      <w:lvlText w:val=""/>
      <w:lvlJc w:val="left"/>
      <w:pPr>
        <w:ind w:left="5400" w:hanging="360"/>
      </w:pPr>
      <w:rPr>
        <w:rFonts w:hint="default" w:ascii="Symbol" w:hAnsi="Symbol"/>
      </w:rPr>
    </w:lvl>
    <w:lvl w:ilvl="7" w:tplc="632AAC6A">
      <w:start w:val="1"/>
      <w:numFmt w:val="bullet"/>
      <w:lvlText w:val="o"/>
      <w:lvlJc w:val="left"/>
      <w:pPr>
        <w:ind w:left="6120" w:hanging="360"/>
      </w:pPr>
      <w:rPr>
        <w:rFonts w:hint="default" w:ascii="Courier New" w:hAnsi="Courier New"/>
      </w:rPr>
    </w:lvl>
    <w:lvl w:ilvl="8" w:tplc="D6E22D82">
      <w:start w:val="1"/>
      <w:numFmt w:val="bullet"/>
      <w:lvlText w:val=""/>
      <w:lvlJc w:val="left"/>
      <w:pPr>
        <w:ind w:left="6840" w:hanging="360"/>
      </w:pPr>
      <w:rPr>
        <w:rFonts w:hint="default" w:ascii="Wingdings" w:hAnsi="Wingdings"/>
      </w:rPr>
    </w:lvl>
  </w:abstractNum>
  <w:abstractNum w:abstractNumId="55" w15:restartNumberingAfterBreak="0">
    <w:nsid w:val="2E3158F6"/>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277433"/>
    <w:multiLevelType w:val="hybridMultilevel"/>
    <w:tmpl w:val="1758F6F0"/>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57" w15:restartNumberingAfterBreak="0">
    <w:nsid w:val="3027748A"/>
    <w:multiLevelType w:val="hybridMultilevel"/>
    <w:tmpl w:val="D7A0A0E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58" w15:restartNumberingAfterBreak="0">
    <w:nsid w:val="306F3D47"/>
    <w:multiLevelType w:val="hybridMultilevel"/>
    <w:tmpl w:val="1C02CE94"/>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59" w15:restartNumberingAfterBreak="0">
    <w:nsid w:val="316121D0"/>
    <w:multiLevelType w:val="hybridMultilevel"/>
    <w:tmpl w:val="FFFFFFFF"/>
    <w:lvl w:ilvl="0" w:tplc="BAA6F670">
      <w:start w:val="1"/>
      <w:numFmt w:val="bullet"/>
      <w:lvlText w:val=""/>
      <w:lvlJc w:val="left"/>
      <w:pPr>
        <w:ind w:left="1008" w:hanging="360"/>
      </w:pPr>
      <w:rPr>
        <w:rFonts w:hint="default" w:ascii="Symbol" w:hAnsi="Symbol"/>
      </w:rPr>
    </w:lvl>
    <w:lvl w:ilvl="1" w:tplc="C4D4AE2A">
      <w:start w:val="1"/>
      <w:numFmt w:val="bullet"/>
      <w:lvlText w:val="o"/>
      <w:lvlJc w:val="left"/>
      <w:pPr>
        <w:ind w:left="1728" w:hanging="360"/>
      </w:pPr>
      <w:rPr>
        <w:rFonts w:hint="default" w:ascii="Courier New" w:hAnsi="Courier New"/>
      </w:rPr>
    </w:lvl>
    <w:lvl w:ilvl="2" w:tplc="24B8F16A">
      <w:start w:val="1"/>
      <w:numFmt w:val="bullet"/>
      <w:lvlText w:val=""/>
      <w:lvlJc w:val="left"/>
      <w:pPr>
        <w:ind w:left="2448" w:hanging="360"/>
      </w:pPr>
      <w:rPr>
        <w:rFonts w:hint="default" w:ascii="Wingdings" w:hAnsi="Wingdings"/>
      </w:rPr>
    </w:lvl>
    <w:lvl w:ilvl="3" w:tplc="1C206E18">
      <w:start w:val="1"/>
      <w:numFmt w:val="bullet"/>
      <w:lvlText w:val=""/>
      <w:lvlJc w:val="left"/>
      <w:pPr>
        <w:ind w:left="3168" w:hanging="360"/>
      </w:pPr>
      <w:rPr>
        <w:rFonts w:hint="default" w:ascii="Symbol" w:hAnsi="Symbol"/>
      </w:rPr>
    </w:lvl>
    <w:lvl w:ilvl="4" w:tplc="E6AE6734">
      <w:start w:val="1"/>
      <w:numFmt w:val="bullet"/>
      <w:lvlText w:val="o"/>
      <w:lvlJc w:val="left"/>
      <w:pPr>
        <w:ind w:left="3888" w:hanging="360"/>
      </w:pPr>
      <w:rPr>
        <w:rFonts w:hint="default" w:ascii="Courier New" w:hAnsi="Courier New"/>
      </w:rPr>
    </w:lvl>
    <w:lvl w:ilvl="5" w:tplc="BB8EEE72">
      <w:start w:val="1"/>
      <w:numFmt w:val="bullet"/>
      <w:lvlText w:val=""/>
      <w:lvlJc w:val="left"/>
      <w:pPr>
        <w:ind w:left="4608" w:hanging="360"/>
      </w:pPr>
      <w:rPr>
        <w:rFonts w:hint="default" w:ascii="Wingdings" w:hAnsi="Wingdings"/>
      </w:rPr>
    </w:lvl>
    <w:lvl w:ilvl="6" w:tplc="53DA3960">
      <w:start w:val="1"/>
      <w:numFmt w:val="bullet"/>
      <w:lvlText w:val=""/>
      <w:lvlJc w:val="left"/>
      <w:pPr>
        <w:ind w:left="5328" w:hanging="360"/>
      </w:pPr>
      <w:rPr>
        <w:rFonts w:hint="default" w:ascii="Symbol" w:hAnsi="Symbol"/>
      </w:rPr>
    </w:lvl>
    <w:lvl w:ilvl="7" w:tplc="6BF4048E">
      <w:start w:val="1"/>
      <w:numFmt w:val="bullet"/>
      <w:lvlText w:val="o"/>
      <w:lvlJc w:val="left"/>
      <w:pPr>
        <w:ind w:left="6048" w:hanging="360"/>
      </w:pPr>
      <w:rPr>
        <w:rFonts w:hint="default" w:ascii="Courier New" w:hAnsi="Courier New"/>
      </w:rPr>
    </w:lvl>
    <w:lvl w:ilvl="8" w:tplc="150CE798">
      <w:start w:val="1"/>
      <w:numFmt w:val="bullet"/>
      <w:lvlText w:val=""/>
      <w:lvlJc w:val="left"/>
      <w:pPr>
        <w:ind w:left="6768" w:hanging="360"/>
      </w:pPr>
      <w:rPr>
        <w:rFonts w:hint="default" w:ascii="Wingdings" w:hAnsi="Wingdings"/>
      </w:rPr>
    </w:lvl>
  </w:abstractNum>
  <w:abstractNum w:abstractNumId="60" w15:restartNumberingAfterBreak="0">
    <w:nsid w:val="316D5D46"/>
    <w:multiLevelType w:val="hybridMultilevel"/>
    <w:tmpl w:val="FFFFFFFF"/>
    <w:lvl w:ilvl="0" w:tplc="0F964BF2">
      <w:start w:val="1"/>
      <w:numFmt w:val="bullet"/>
      <w:lvlText w:val=""/>
      <w:lvlJc w:val="left"/>
      <w:pPr>
        <w:ind w:left="720" w:hanging="360"/>
      </w:pPr>
      <w:rPr>
        <w:rFonts w:hint="default" w:ascii="Symbol" w:hAnsi="Symbol"/>
      </w:rPr>
    </w:lvl>
    <w:lvl w:ilvl="1" w:tplc="D25C8EB6">
      <w:start w:val="1"/>
      <w:numFmt w:val="bullet"/>
      <w:lvlText w:val="o"/>
      <w:lvlJc w:val="left"/>
      <w:pPr>
        <w:ind w:left="1440" w:hanging="360"/>
      </w:pPr>
      <w:rPr>
        <w:rFonts w:hint="default" w:ascii="Courier New" w:hAnsi="Courier New"/>
      </w:rPr>
    </w:lvl>
    <w:lvl w:ilvl="2" w:tplc="46348DFA">
      <w:start w:val="1"/>
      <w:numFmt w:val="bullet"/>
      <w:lvlText w:val=""/>
      <w:lvlJc w:val="left"/>
      <w:pPr>
        <w:ind w:left="2160" w:hanging="360"/>
      </w:pPr>
      <w:rPr>
        <w:rFonts w:hint="default" w:ascii="Wingdings" w:hAnsi="Wingdings"/>
      </w:rPr>
    </w:lvl>
    <w:lvl w:ilvl="3" w:tplc="174041BA">
      <w:start w:val="1"/>
      <w:numFmt w:val="bullet"/>
      <w:lvlText w:val=""/>
      <w:lvlJc w:val="left"/>
      <w:pPr>
        <w:ind w:left="2880" w:hanging="360"/>
      </w:pPr>
      <w:rPr>
        <w:rFonts w:hint="default" w:ascii="Symbol" w:hAnsi="Symbol"/>
      </w:rPr>
    </w:lvl>
    <w:lvl w:ilvl="4" w:tplc="CE1A31D6">
      <w:start w:val="1"/>
      <w:numFmt w:val="bullet"/>
      <w:lvlText w:val="o"/>
      <w:lvlJc w:val="left"/>
      <w:pPr>
        <w:ind w:left="3600" w:hanging="360"/>
      </w:pPr>
      <w:rPr>
        <w:rFonts w:hint="default" w:ascii="Courier New" w:hAnsi="Courier New"/>
      </w:rPr>
    </w:lvl>
    <w:lvl w:ilvl="5" w:tplc="23F6FECE">
      <w:start w:val="1"/>
      <w:numFmt w:val="bullet"/>
      <w:lvlText w:val=""/>
      <w:lvlJc w:val="left"/>
      <w:pPr>
        <w:ind w:left="4320" w:hanging="360"/>
      </w:pPr>
      <w:rPr>
        <w:rFonts w:hint="default" w:ascii="Wingdings" w:hAnsi="Wingdings"/>
      </w:rPr>
    </w:lvl>
    <w:lvl w:ilvl="6" w:tplc="C526D194">
      <w:start w:val="1"/>
      <w:numFmt w:val="bullet"/>
      <w:lvlText w:val=""/>
      <w:lvlJc w:val="left"/>
      <w:pPr>
        <w:ind w:left="5040" w:hanging="360"/>
      </w:pPr>
      <w:rPr>
        <w:rFonts w:hint="default" w:ascii="Symbol" w:hAnsi="Symbol"/>
      </w:rPr>
    </w:lvl>
    <w:lvl w:ilvl="7" w:tplc="ADD8DEAC">
      <w:start w:val="1"/>
      <w:numFmt w:val="bullet"/>
      <w:lvlText w:val="o"/>
      <w:lvlJc w:val="left"/>
      <w:pPr>
        <w:ind w:left="5760" w:hanging="360"/>
      </w:pPr>
      <w:rPr>
        <w:rFonts w:hint="default" w:ascii="Courier New" w:hAnsi="Courier New"/>
      </w:rPr>
    </w:lvl>
    <w:lvl w:ilvl="8" w:tplc="1F1E111A">
      <w:start w:val="1"/>
      <w:numFmt w:val="bullet"/>
      <w:lvlText w:val=""/>
      <w:lvlJc w:val="left"/>
      <w:pPr>
        <w:ind w:left="6480" w:hanging="360"/>
      </w:pPr>
      <w:rPr>
        <w:rFonts w:hint="default" w:ascii="Wingdings" w:hAnsi="Wingdings"/>
      </w:rPr>
    </w:lvl>
  </w:abstractNum>
  <w:abstractNum w:abstractNumId="61" w15:restartNumberingAfterBreak="0">
    <w:nsid w:val="318B6447"/>
    <w:multiLevelType w:val="hybridMultilevel"/>
    <w:tmpl w:val="FFFFFFFF"/>
    <w:lvl w:ilvl="0" w:tplc="6CB49EA6">
      <w:start w:val="1"/>
      <w:numFmt w:val="bullet"/>
      <w:lvlText w:val=""/>
      <w:lvlJc w:val="left"/>
      <w:pPr>
        <w:ind w:left="1008" w:hanging="360"/>
      </w:pPr>
      <w:rPr>
        <w:rFonts w:hint="default" w:ascii="Symbol" w:hAnsi="Symbol"/>
      </w:rPr>
    </w:lvl>
    <w:lvl w:ilvl="1" w:tplc="F282190A">
      <w:start w:val="1"/>
      <w:numFmt w:val="bullet"/>
      <w:lvlText w:val="o"/>
      <w:lvlJc w:val="left"/>
      <w:pPr>
        <w:ind w:left="1728" w:hanging="360"/>
      </w:pPr>
      <w:rPr>
        <w:rFonts w:hint="default" w:ascii="Courier New" w:hAnsi="Courier New"/>
      </w:rPr>
    </w:lvl>
    <w:lvl w:ilvl="2" w:tplc="1A6ADD76">
      <w:start w:val="1"/>
      <w:numFmt w:val="bullet"/>
      <w:lvlText w:val=""/>
      <w:lvlJc w:val="left"/>
      <w:pPr>
        <w:ind w:left="2448" w:hanging="360"/>
      </w:pPr>
      <w:rPr>
        <w:rFonts w:hint="default" w:ascii="Wingdings" w:hAnsi="Wingdings"/>
      </w:rPr>
    </w:lvl>
    <w:lvl w:ilvl="3" w:tplc="80443028">
      <w:start w:val="1"/>
      <w:numFmt w:val="bullet"/>
      <w:lvlText w:val=""/>
      <w:lvlJc w:val="left"/>
      <w:pPr>
        <w:ind w:left="3168" w:hanging="360"/>
      </w:pPr>
      <w:rPr>
        <w:rFonts w:hint="default" w:ascii="Symbol" w:hAnsi="Symbol"/>
      </w:rPr>
    </w:lvl>
    <w:lvl w:ilvl="4" w:tplc="E42C2D34">
      <w:start w:val="1"/>
      <w:numFmt w:val="bullet"/>
      <w:lvlText w:val="o"/>
      <w:lvlJc w:val="left"/>
      <w:pPr>
        <w:ind w:left="3888" w:hanging="360"/>
      </w:pPr>
      <w:rPr>
        <w:rFonts w:hint="default" w:ascii="Courier New" w:hAnsi="Courier New"/>
      </w:rPr>
    </w:lvl>
    <w:lvl w:ilvl="5" w:tplc="87228392">
      <w:start w:val="1"/>
      <w:numFmt w:val="bullet"/>
      <w:lvlText w:val=""/>
      <w:lvlJc w:val="left"/>
      <w:pPr>
        <w:ind w:left="4608" w:hanging="360"/>
      </w:pPr>
      <w:rPr>
        <w:rFonts w:hint="default" w:ascii="Wingdings" w:hAnsi="Wingdings"/>
      </w:rPr>
    </w:lvl>
    <w:lvl w:ilvl="6" w:tplc="03A2CB7C">
      <w:start w:val="1"/>
      <w:numFmt w:val="bullet"/>
      <w:lvlText w:val=""/>
      <w:lvlJc w:val="left"/>
      <w:pPr>
        <w:ind w:left="5328" w:hanging="360"/>
      </w:pPr>
      <w:rPr>
        <w:rFonts w:hint="default" w:ascii="Symbol" w:hAnsi="Symbol"/>
      </w:rPr>
    </w:lvl>
    <w:lvl w:ilvl="7" w:tplc="C74670B0">
      <w:start w:val="1"/>
      <w:numFmt w:val="bullet"/>
      <w:lvlText w:val="o"/>
      <w:lvlJc w:val="left"/>
      <w:pPr>
        <w:ind w:left="6048" w:hanging="360"/>
      </w:pPr>
      <w:rPr>
        <w:rFonts w:hint="default" w:ascii="Courier New" w:hAnsi="Courier New"/>
      </w:rPr>
    </w:lvl>
    <w:lvl w:ilvl="8" w:tplc="7B889FF2">
      <w:start w:val="1"/>
      <w:numFmt w:val="bullet"/>
      <w:lvlText w:val=""/>
      <w:lvlJc w:val="left"/>
      <w:pPr>
        <w:ind w:left="6768" w:hanging="360"/>
      </w:pPr>
      <w:rPr>
        <w:rFonts w:hint="default" w:ascii="Wingdings" w:hAnsi="Wingdings"/>
      </w:rPr>
    </w:lvl>
  </w:abstractNum>
  <w:abstractNum w:abstractNumId="62" w15:restartNumberingAfterBreak="0">
    <w:nsid w:val="31FA0310"/>
    <w:multiLevelType w:val="hybridMultilevel"/>
    <w:tmpl w:val="518821B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3" w15:restartNumberingAfterBreak="0">
    <w:nsid w:val="32791C07"/>
    <w:multiLevelType w:val="hybridMultilevel"/>
    <w:tmpl w:val="D7EAB52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4" w15:restartNumberingAfterBreak="0">
    <w:nsid w:val="32C27C63"/>
    <w:multiLevelType w:val="hybridMultilevel"/>
    <w:tmpl w:val="7CE600C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65" w15:restartNumberingAfterBreak="0">
    <w:nsid w:val="32D85266"/>
    <w:multiLevelType w:val="hybridMultilevel"/>
    <w:tmpl w:val="FFFFFFFF"/>
    <w:lvl w:ilvl="0" w:tplc="DA06C06A">
      <w:start w:val="1"/>
      <w:numFmt w:val="bullet"/>
      <w:lvlText w:val=""/>
      <w:lvlJc w:val="left"/>
      <w:pPr>
        <w:ind w:left="1008" w:hanging="360"/>
      </w:pPr>
      <w:rPr>
        <w:rFonts w:hint="default" w:ascii="Symbol" w:hAnsi="Symbol"/>
      </w:rPr>
    </w:lvl>
    <w:lvl w:ilvl="1" w:tplc="2E48EF74">
      <w:start w:val="1"/>
      <w:numFmt w:val="bullet"/>
      <w:lvlText w:val="o"/>
      <w:lvlJc w:val="left"/>
      <w:pPr>
        <w:ind w:left="1728" w:hanging="360"/>
      </w:pPr>
      <w:rPr>
        <w:rFonts w:hint="default" w:ascii="Courier New" w:hAnsi="Courier New"/>
      </w:rPr>
    </w:lvl>
    <w:lvl w:ilvl="2" w:tplc="BCACB38C">
      <w:start w:val="1"/>
      <w:numFmt w:val="bullet"/>
      <w:lvlText w:val=""/>
      <w:lvlJc w:val="left"/>
      <w:pPr>
        <w:ind w:left="2448" w:hanging="360"/>
      </w:pPr>
      <w:rPr>
        <w:rFonts w:hint="default" w:ascii="Wingdings" w:hAnsi="Wingdings"/>
      </w:rPr>
    </w:lvl>
    <w:lvl w:ilvl="3" w:tplc="7D9AE84E">
      <w:start w:val="1"/>
      <w:numFmt w:val="bullet"/>
      <w:lvlText w:val=""/>
      <w:lvlJc w:val="left"/>
      <w:pPr>
        <w:ind w:left="3168" w:hanging="360"/>
      </w:pPr>
      <w:rPr>
        <w:rFonts w:hint="default" w:ascii="Symbol" w:hAnsi="Symbol"/>
      </w:rPr>
    </w:lvl>
    <w:lvl w:ilvl="4" w:tplc="B606A9B8">
      <w:start w:val="1"/>
      <w:numFmt w:val="bullet"/>
      <w:lvlText w:val="o"/>
      <w:lvlJc w:val="left"/>
      <w:pPr>
        <w:ind w:left="3888" w:hanging="360"/>
      </w:pPr>
      <w:rPr>
        <w:rFonts w:hint="default" w:ascii="Courier New" w:hAnsi="Courier New"/>
      </w:rPr>
    </w:lvl>
    <w:lvl w:ilvl="5" w:tplc="8104DE2E">
      <w:start w:val="1"/>
      <w:numFmt w:val="bullet"/>
      <w:lvlText w:val=""/>
      <w:lvlJc w:val="left"/>
      <w:pPr>
        <w:ind w:left="4608" w:hanging="360"/>
      </w:pPr>
      <w:rPr>
        <w:rFonts w:hint="default" w:ascii="Wingdings" w:hAnsi="Wingdings"/>
      </w:rPr>
    </w:lvl>
    <w:lvl w:ilvl="6" w:tplc="1638B89C">
      <w:start w:val="1"/>
      <w:numFmt w:val="bullet"/>
      <w:lvlText w:val=""/>
      <w:lvlJc w:val="left"/>
      <w:pPr>
        <w:ind w:left="5328" w:hanging="360"/>
      </w:pPr>
      <w:rPr>
        <w:rFonts w:hint="default" w:ascii="Symbol" w:hAnsi="Symbol"/>
      </w:rPr>
    </w:lvl>
    <w:lvl w:ilvl="7" w:tplc="C98E011C">
      <w:start w:val="1"/>
      <w:numFmt w:val="bullet"/>
      <w:lvlText w:val="o"/>
      <w:lvlJc w:val="left"/>
      <w:pPr>
        <w:ind w:left="6048" w:hanging="360"/>
      </w:pPr>
      <w:rPr>
        <w:rFonts w:hint="default" w:ascii="Courier New" w:hAnsi="Courier New"/>
      </w:rPr>
    </w:lvl>
    <w:lvl w:ilvl="8" w:tplc="DE74C3BC">
      <w:start w:val="1"/>
      <w:numFmt w:val="bullet"/>
      <w:lvlText w:val=""/>
      <w:lvlJc w:val="left"/>
      <w:pPr>
        <w:ind w:left="6768" w:hanging="360"/>
      </w:pPr>
      <w:rPr>
        <w:rFonts w:hint="default" w:ascii="Wingdings" w:hAnsi="Wingdings"/>
      </w:rPr>
    </w:lvl>
  </w:abstractNum>
  <w:abstractNum w:abstractNumId="66" w15:restartNumberingAfterBreak="0">
    <w:nsid w:val="33D36265"/>
    <w:multiLevelType w:val="hybridMultilevel"/>
    <w:tmpl w:val="FB82324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67" w15:restartNumberingAfterBreak="0">
    <w:nsid w:val="344C0EE9"/>
    <w:multiLevelType w:val="hybridMultilevel"/>
    <w:tmpl w:val="582613C4"/>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68" w15:restartNumberingAfterBreak="0">
    <w:nsid w:val="34FA23A0"/>
    <w:multiLevelType w:val="hybridMultilevel"/>
    <w:tmpl w:val="C7E6724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69" w15:restartNumberingAfterBreak="0">
    <w:nsid w:val="352F135D"/>
    <w:multiLevelType w:val="hybridMultilevel"/>
    <w:tmpl w:val="B6267F26"/>
    <w:lvl w:ilvl="0" w:tplc="56C2BB24">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0" w15:restartNumberingAfterBreak="0">
    <w:nsid w:val="36145932"/>
    <w:multiLevelType w:val="hybridMultilevel"/>
    <w:tmpl w:val="3A0AE8AC"/>
    <w:lvl w:ilvl="0" w:tplc="04090001">
      <w:start w:val="1"/>
      <w:numFmt w:val="bullet"/>
      <w:lvlText w:val=""/>
      <w:lvlJc w:val="left"/>
      <w:pPr>
        <w:ind w:left="1872" w:hanging="360"/>
      </w:pPr>
      <w:rPr>
        <w:rFonts w:hint="default" w:ascii="Symbol" w:hAnsi="Symbol"/>
      </w:rPr>
    </w:lvl>
    <w:lvl w:ilvl="1" w:tplc="04090003" w:tentative="1">
      <w:start w:val="1"/>
      <w:numFmt w:val="bullet"/>
      <w:lvlText w:val="o"/>
      <w:lvlJc w:val="left"/>
      <w:pPr>
        <w:ind w:left="2592" w:hanging="360"/>
      </w:pPr>
      <w:rPr>
        <w:rFonts w:hint="default" w:ascii="Courier New" w:hAnsi="Courier New" w:cs="Courier New"/>
      </w:rPr>
    </w:lvl>
    <w:lvl w:ilvl="2" w:tplc="04090005" w:tentative="1">
      <w:start w:val="1"/>
      <w:numFmt w:val="bullet"/>
      <w:lvlText w:val=""/>
      <w:lvlJc w:val="left"/>
      <w:pPr>
        <w:ind w:left="3312" w:hanging="360"/>
      </w:pPr>
      <w:rPr>
        <w:rFonts w:hint="default" w:ascii="Wingdings" w:hAnsi="Wingdings"/>
      </w:rPr>
    </w:lvl>
    <w:lvl w:ilvl="3" w:tplc="04090001" w:tentative="1">
      <w:start w:val="1"/>
      <w:numFmt w:val="bullet"/>
      <w:lvlText w:val=""/>
      <w:lvlJc w:val="left"/>
      <w:pPr>
        <w:ind w:left="4032" w:hanging="360"/>
      </w:pPr>
      <w:rPr>
        <w:rFonts w:hint="default" w:ascii="Symbol" w:hAnsi="Symbol"/>
      </w:rPr>
    </w:lvl>
    <w:lvl w:ilvl="4" w:tplc="04090003" w:tentative="1">
      <w:start w:val="1"/>
      <w:numFmt w:val="bullet"/>
      <w:lvlText w:val="o"/>
      <w:lvlJc w:val="left"/>
      <w:pPr>
        <w:ind w:left="4752" w:hanging="360"/>
      </w:pPr>
      <w:rPr>
        <w:rFonts w:hint="default" w:ascii="Courier New" w:hAnsi="Courier New" w:cs="Courier New"/>
      </w:rPr>
    </w:lvl>
    <w:lvl w:ilvl="5" w:tplc="04090005" w:tentative="1">
      <w:start w:val="1"/>
      <w:numFmt w:val="bullet"/>
      <w:lvlText w:val=""/>
      <w:lvlJc w:val="left"/>
      <w:pPr>
        <w:ind w:left="5472" w:hanging="360"/>
      </w:pPr>
      <w:rPr>
        <w:rFonts w:hint="default" w:ascii="Wingdings" w:hAnsi="Wingdings"/>
      </w:rPr>
    </w:lvl>
    <w:lvl w:ilvl="6" w:tplc="04090001" w:tentative="1">
      <w:start w:val="1"/>
      <w:numFmt w:val="bullet"/>
      <w:lvlText w:val=""/>
      <w:lvlJc w:val="left"/>
      <w:pPr>
        <w:ind w:left="6192" w:hanging="360"/>
      </w:pPr>
      <w:rPr>
        <w:rFonts w:hint="default" w:ascii="Symbol" w:hAnsi="Symbol"/>
      </w:rPr>
    </w:lvl>
    <w:lvl w:ilvl="7" w:tplc="04090003" w:tentative="1">
      <w:start w:val="1"/>
      <w:numFmt w:val="bullet"/>
      <w:lvlText w:val="o"/>
      <w:lvlJc w:val="left"/>
      <w:pPr>
        <w:ind w:left="6912" w:hanging="360"/>
      </w:pPr>
      <w:rPr>
        <w:rFonts w:hint="default" w:ascii="Courier New" w:hAnsi="Courier New" w:cs="Courier New"/>
      </w:rPr>
    </w:lvl>
    <w:lvl w:ilvl="8" w:tplc="04090005" w:tentative="1">
      <w:start w:val="1"/>
      <w:numFmt w:val="bullet"/>
      <w:lvlText w:val=""/>
      <w:lvlJc w:val="left"/>
      <w:pPr>
        <w:ind w:left="7632" w:hanging="360"/>
      </w:pPr>
      <w:rPr>
        <w:rFonts w:hint="default" w:ascii="Wingdings" w:hAnsi="Wingdings"/>
      </w:rPr>
    </w:lvl>
  </w:abstractNum>
  <w:abstractNum w:abstractNumId="71" w15:restartNumberingAfterBreak="0">
    <w:nsid w:val="3A742871"/>
    <w:multiLevelType w:val="hybridMultilevel"/>
    <w:tmpl w:val="FFFFFFFF"/>
    <w:lvl w:ilvl="0" w:tplc="7B9447B0">
      <w:start w:val="1"/>
      <w:numFmt w:val="bullet"/>
      <w:lvlText w:val=""/>
      <w:lvlJc w:val="left"/>
      <w:pPr>
        <w:ind w:left="1080" w:hanging="360"/>
      </w:pPr>
      <w:rPr>
        <w:rFonts w:hint="default" w:ascii="Symbol" w:hAnsi="Symbol"/>
      </w:rPr>
    </w:lvl>
    <w:lvl w:ilvl="1" w:tplc="A58A348E">
      <w:start w:val="1"/>
      <w:numFmt w:val="bullet"/>
      <w:lvlText w:val="o"/>
      <w:lvlJc w:val="left"/>
      <w:pPr>
        <w:ind w:left="1800" w:hanging="360"/>
      </w:pPr>
      <w:rPr>
        <w:rFonts w:hint="default" w:ascii="Courier New" w:hAnsi="Courier New"/>
      </w:rPr>
    </w:lvl>
    <w:lvl w:ilvl="2" w:tplc="96BE741E">
      <w:start w:val="1"/>
      <w:numFmt w:val="bullet"/>
      <w:lvlText w:val=""/>
      <w:lvlJc w:val="left"/>
      <w:pPr>
        <w:ind w:left="2520" w:hanging="360"/>
      </w:pPr>
      <w:rPr>
        <w:rFonts w:hint="default" w:ascii="Wingdings" w:hAnsi="Wingdings"/>
      </w:rPr>
    </w:lvl>
    <w:lvl w:ilvl="3" w:tplc="3B520E16">
      <w:start w:val="1"/>
      <w:numFmt w:val="bullet"/>
      <w:lvlText w:val=""/>
      <w:lvlJc w:val="left"/>
      <w:pPr>
        <w:ind w:left="3240" w:hanging="360"/>
      </w:pPr>
      <w:rPr>
        <w:rFonts w:hint="default" w:ascii="Symbol" w:hAnsi="Symbol"/>
      </w:rPr>
    </w:lvl>
    <w:lvl w:ilvl="4" w:tplc="BF3633CA">
      <w:start w:val="1"/>
      <w:numFmt w:val="bullet"/>
      <w:lvlText w:val="o"/>
      <w:lvlJc w:val="left"/>
      <w:pPr>
        <w:ind w:left="3960" w:hanging="360"/>
      </w:pPr>
      <w:rPr>
        <w:rFonts w:hint="default" w:ascii="Courier New" w:hAnsi="Courier New"/>
      </w:rPr>
    </w:lvl>
    <w:lvl w:ilvl="5" w:tplc="30F4906C">
      <w:start w:val="1"/>
      <w:numFmt w:val="bullet"/>
      <w:lvlText w:val=""/>
      <w:lvlJc w:val="left"/>
      <w:pPr>
        <w:ind w:left="4680" w:hanging="360"/>
      </w:pPr>
      <w:rPr>
        <w:rFonts w:hint="default" w:ascii="Wingdings" w:hAnsi="Wingdings"/>
      </w:rPr>
    </w:lvl>
    <w:lvl w:ilvl="6" w:tplc="0BAAC95E">
      <w:start w:val="1"/>
      <w:numFmt w:val="bullet"/>
      <w:lvlText w:val=""/>
      <w:lvlJc w:val="left"/>
      <w:pPr>
        <w:ind w:left="5400" w:hanging="360"/>
      </w:pPr>
      <w:rPr>
        <w:rFonts w:hint="default" w:ascii="Symbol" w:hAnsi="Symbol"/>
      </w:rPr>
    </w:lvl>
    <w:lvl w:ilvl="7" w:tplc="B28AEDE6">
      <w:start w:val="1"/>
      <w:numFmt w:val="bullet"/>
      <w:lvlText w:val="o"/>
      <w:lvlJc w:val="left"/>
      <w:pPr>
        <w:ind w:left="6120" w:hanging="360"/>
      </w:pPr>
      <w:rPr>
        <w:rFonts w:hint="default" w:ascii="Courier New" w:hAnsi="Courier New"/>
      </w:rPr>
    </w:lvl>
    <w:lvl w:ilvl="8" w:tplc="57BC1CFA">
      <w:start w:val="1"/>
      <w:numFmt w:val="bullet"/>
      <w:lvlText w:val=""/>
      <w:lvlJc w:val="left"/>
      <w:pPr>
        <w:ind w:left="6840" w:hanging="360"/>
      </w:pPr>
      <w:rPr>
        <w:rFonts w:hint="default" w:ascii="Wingdings" w:hAnsi="Wingdings"/>
      </w:rPr>
    </w:lvl>
  </w:abstractNum>
  <w:abstractNum w:abstractNumId="72" w15:restartNumberingAfterBreak="0">
    <w:nsid w:val="3A9B154E"/>
    <w:multiLevelType w:val="hybridMultilevel"/>
    <w:tmpl w:val="1B3AE732"/>
    <w:lvl w:ilvl="0" w:tplc="04090017">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3" w15:restartNumberingAfterBreak="0">
    <w:nsid w:val="3C8631DA"/>
    <w:multiLevelType w:val="hybridMultilevel"/>
    <w:tmpl w:val="59CC5A1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4" w15:restartNumberingAfterBreak="0">
    <w:nsid w:val="3DB504FC"/>
    <w:multiLevelType w:val="hybridMultilevel"/>
    <w:tmpl w:val="B3CAE69E"/>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75" w15:restartNumberingAfterBreak="0">
    <w:nsid w:val="3E910C7D"/>
    <w:multiLevelType w:val="hybridMultilevel"/>
    <w:tmpl w:val="B5A2AD02"/>
    <w:lvl w:ilvl="0" w:tplc="300A0001">
      <w:start w:val="1"/>
      <w:numFmt w:val="bullet"/>
      <w:lvlText w:val=""/>
      <w:lvlJc w:val="left"/>
      <w:pPr>
        <w:ind w:left="1440" w:hanging="360"/>
      </w:pPr>
      <w:rPr>
        <w:rFonts w:hint="default" w:ascii="Symbol" w:hAnsi="Symbol"/>
      </w:rPr>
    </w:lvl>
    <w:lvl w:ilvl="1" w:tplc="300A0003" w:tentative="1">
      <w:start w:val="1"/>
      <w:numFmt w:val="bullet"/>
      <w:lvlText w:val="o"/>
      <w:lvlJc w:val="left"/>
      <w:pPr>
        <w:ind w:left="2160" w:hanging="360"/>
      </w:pPr>
      <w:rPr>
        <w:rFonts w:hint="default" w:ascii="Courier New" w:hAnsi="Courier New" w:cs="Courier New"/>
      </w:rPr>
    </w:lvl>
    <w:lvl w:ilvl="2" w:tplc="300A0005" w:tentative="1">
      <w:start w:val="1"/>
      <w:numFmt w:val="bullet"/>
      <w:lvlText w:val=""/>
      <w:lvlJc w:val="left"/>
      <w:pPr>
        <w:ind w:left="2880" w:hanging="360"/>
      </w:pPr>
      <w:rPr>
        <w:rFonts w:hint="default" w:ascii="Wingdings" w:hAnsi="Wingdings"/>
      </w:rPr>
    </w:lvl>
    <w:lvl w:ilvl="3" w:tplc="300A0001" w:tentative="1">
      <w:start w:val="1"/>
      <w:numFmt w:val="bullet"/>
      <w:lvlText w:val=""/>
      <w:lvlJc w:val="left"/>
      <w:pPr>
        <w:ind w:left="3600" w:hanging="360"/>
      </w:pPr>
      <w:rPr>
        <w:rFonts w:hint="default" w:ascii="Symbol" w:hAnsi="Symbol"/>
      </w:rPr>
    </w:lvl>
    <w:lvl w:ilvl="4" w:tplc="300A0003" w:tentative="1">
      <w:start w:val="1"/>
      <w:numFmt w:val="bullet"/>
      <w:lvlText w:val="o"/>
      <w:lvlJc w:val="left"/>
      <w:pPr>
        <w:ind w:left="4320" w:hanging="360"/>
      </w:pPr>
      <w:rPr>
        <w:rFonts w:hint="default" w:ascii="Courier New" w:hAnsi="Courier New" w:cs="Courier New"/>
      </w:rPr>
    </w:lvl>
    <w:lvl w:ilvl="5" w:tplc="300A0005" w:tentative="1">
      <w:start w:val="1"/>
      <w:numFmt w:val="bullet"/>
      <w:lvlText w:val=""/>
      <w:lvlJc w:val="left"/>
      <w:pPr>
        <w:ind w:left="5040" w:hanging="360"/>
      </w:pPr>
      <w:rPr>
        <w:rFonts w:hint="default" w:ascii="Wingdings" w:hAnsi="Wingdings"/>
      </w:rPr>
    </w:lvl>
    <w:lvl w:ilvl="6" w:tplc="300A0001" w:tentative="1">
      <w:start w:val="1"/>
      <w:numFmt w:val="bullet"/>
      <w:lvlText w:val=""/>
      <w:lvlJc w:val="left"/>
      <w:pPr>
        <w:ind w:left="5760" w:hanging="360"/>
      </w:pPr>
      <w:rPr>
        <w:rFonts w:hint="default" w:ascii="Symbol" w:hAnsi="Symbol"/>
      </w:rPr>
    </w:lvl>
    <w:lvl w:ilvl="7" w:tplc="300A0003" w:tentative="1">
      <w:start w:val="1"/>
      <w:numFmt w:val="bullet"/>
      <w:lvlText w:val="o"/>
      <w:lvlJc w:val="left"/>
      <w:pPr>
        <w:ind w:left="6480" w:hanging="360"/>
      </w:pPr>
      <w:rPr>
        <w:rFonts w:hint="default" w:ascii="Courier New" w:hAnsi="Courier New" w:cs="Courier New"/>
      </w:rPr>
    </w:lvl>
    <w:lvl w:ilvl="8" w:tplc="300A0005" w:tentative="1">
      <w:start w:val="1"/>
      <w:numFmt w:val="bullet"/>
      <w:lvlText w:val=""/>
      <w:lvlJc w:val="left"/>
      <w:pPr>
        <w:ind w:left="7200" w:hanging="360"/>
      </w:pPr>
      <w:rPr>
        <w:rFonts w:hint="default" w:ascii="Wingdings" w:hAnsi="Wingdings"/>
      </w:rPr>
    </w:lvl>
  </w:abstractNum>
  <w:abstractNum w:abstractNumId="76" w15:restartNumberingAfterBreak="0">
    <w:nsid w:val="3F5C7063"/>
    <w:multiLevelType w:val="hybridMultilevel"/>
    <w:tmpl w:val="9E665EC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7" w15:restartNumberingAfterBreak="0">
    <w:nsid w:val="3FA5674A"/>
    <w:multiLevelType w:val="hybridMultilevel"/>
    <w:tmpl w:val="9294DBD4"/>
    <w:lvl w:ilvl="0" w:tplc="300A0001">
      <w:start w:val="1"/>
      <w:numFmt w:val="bullet"/>
      <w:lvlText w:val=""/>
      <w:lvlJc w:val="left"/>
      <w:pPr>
        <w:ind w:left="1008" w:hanging="360"/>
      </w:pPr>
      <w:rPr>
        <w:rFonts w:hint="default" w:ascii="Symbol" w:hAnsi="Symbol"/>
      </w:rPr>
    </w:lvl>
    <w:lvl w:ilvl="1" w:tplc="300A0003">
      <w:start w:val="1"/>
      <w:numFmt w:val="bullet"/>
      <w:lvlText w:val="o"/>
      <w:lvlJc w:val="left"/>
      <w:pPr>
        <w:ind w:left="1728" w:hanging="360"/>
      </w:pPr>
      <w:rPr>
        <w:rFonts w:hint="default" w:ascii="Courier New" w:hAnsi="Courier New" w:cs="Courier New"/>
      </w:rPr>
    </w:lvl>
    <w:lvl w:ilvl="2" w:tplc="300A0005">
      <w:start w:val="1"/>
      <w:numFmt w:val="bullet"/>
      <w:lvlText w:val=""/>
      <w:lvlJc w:val="left"/>
      <w:pPr>
        <w:ind w:left="2448" w:hanging="360"/>
      </w:pPr>
      <w:rPr>
        <w:rFonts w:hint="default" w:ascii="Wingdings" w:hAnsi="Wingdings"/>
      </w:rPr>
    </w:lvl>
    <w:lvl w:ilvl="3" w:tplc="300A0001">
      <w:start w:val="1"/>
      <w:numFmt w:val="bullet"/>
      <w:lvlText w:val=""/>
      <w:lvlJc w:val="left"/>
      <w:pPr>
        <w:ind w:left="3168" w:hanging="360"/>
      </w:pPr>
      <w:rPr>
        <w:rFonts w:hint="default" w:ascii="Symbol" w:hAnsi="Symbol"/>
      </w:rPr>
    </w:lvl>
    <w:lvl w:ilvl="4" w:tplc="300A0003">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78" w15:restartNumberingAfterBreak="0">
    <w:nsid w:val="42283100"/>
    <w:multiLevelType w:val="hybridMultilevel"/>
    <w:tmpl w:val="18E8C61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79" w15:restartNumberingAfterBreak="0">
    <w:nsid w:val="43500899"/>
    <w:multiLevelType w:val="hybridMultilevel"/>
    <w:tmpl w:val="FFFFFFFF"/>
    <w:lvl w:ilvl="0" w:tplc="1F44CC4C">
      <w:start w:val="1"/>
      <w:numFmt w:val="bullet"/>
      <w:lvlText w:val=""/>
      <w:lvlJc w:val="left"/>
      <w:pPr>
        <w:ind w:left="1008" w:hanging="360"/>
      </w:pPr>
      <w:rPr>
        <w:rFonts w:hint="default" w:ascii="Symbol" w:hAnsi="Symbol"/>
      </w:rPr>
    </w:lvl>
    <w:lvl w:ilvl="1" w:tplc="092EA050">
      <w:start w:val="1"/>
      <w:numFmt w:val="bullet"/>
      <w:lvlText w:val="o"/>
      <w:lvlJc w:val="left"/>
      <w:pPr>
        <w:ind w:left="1728" w:hanging="360"/>
      </w:pPr>
      <w:rPr>
        <w:rFonts w:hint="default" w:ascii="Courier New" w:hAnsi="Courier New"/>
      </w:rPr>
    </w:lvl>
    <w:lvl w:ilvl="2" w:tplc="A9B045C4">
      <w:start w:val="1"/>
      <w:numFmt w:val="bullet"/>
      <w:lvlText w:val=""/>
      <w:lvlJc w:val="left"/>
      <w:pPr>
        <w:ind w:left="2448" w:hanging="360"/>
      </w:pPr>
      <w:rPr>
        <w:rFonts w:hint="default" w:ascii="Wingdings" w:hAnsi="Wingdings"/>
      </w:rPr>
    </w:lvl>
    <w:lvl w:ilvl="3" w:tplc="E26CCB4C">
      <w:start w:val="1"/>
      <w:numFmt w:val="bullet"/>
      <w:lvlText w:val=""/>
      <w:lvlJc w:val="left"/>
      <w:pPr>
        <w:ind w:left="3168" w:hanging="360"/>
      </w:pPr>
      <w:rPr>
        <w:rFonts w:hint="default" w:ascii="Symbol" w:hAnsi="Symbol"/>
      </w:rPr>
    </w:lvl>
    <w:lvl w:ilvl="4" w:tplc="C1D0CD08">
      <w:start w:val="1"/>
      <w:numFmt w:val="bullet"/>
      <w:lvlText w:val="o"/>
      <w:lvlJc w:val="left"/>
      <w:pPr>
        <w:ind w:left="3888" w:hanging="360"/>
      </w:pPr>
      <w:rPr>
        <w:rFonts w:hint="default" w:ascii="Courier New" w:hAnsi="Courier New"/>
      </w:rPr>
    </w:lvl>
    <w:lvl w:ilvl="5" w:tplc="57C213E8">
      <w:start w:val="1"/>
      <w:numFmt w:val="bullet"/>
      <w:lvlText w:val=""/>
      <w:lvlJc w:val="left"/>
      <w:pPr>
        <w:ind w:left="4608" w:hanging="360"/>
      </w:pPr>
      <w:rPr>
        <w:rFonts w:hint="default" w:ascii="Wingdings" w:hAnsi="Wingdings"/>
      </w:rPr>
    </w:lvl>
    <w:lvl w:ilvl="6" w:tplc="0D70DD5C">
      <w:start w:val="1"/>
      <w:numFmt w:val="bullet"/>
      <w:lvlText w:val=""/>
      <w:lvlJc w:val="left"/>
      <w:pPr>
        <w:ind w:left="5328" w:hanging="360"/>
      </w:pPr>
      <w:rPr>
        <w:rFonts w:hint="default" w:ascii="Symbol" w:hAnsi="Symbol"/>
      </w:rPr>
    </w:lvl>
    <w:lvl w:ilvl="7" w:tplc="8C08B0FE">
      <w:start w:val="1"/>
      <w:numFmt w:val="bullet"/>
      <w:lvlText w:val="o"/>
      <w:lvlJc w:val="left"/>
      <w:pPr>
        <w:ind w:left="6048" w:hanging="360"/>
      </w:pPr>
      <w:rPr>
        <w:rFonts w:hint="default" w:ascii="Courier New" w:hAnsi="Courier New"/>
      </w:rPr>
    </w:lvl>
    <w:lvl w:ilvl="8" w:tplc="B1C2FF70">
      <w:start w:val="1"/>
      <w:numFmt w:val="bullet"/>
      <w:lvlText w:val=""/>
      <w:lvlJc w:val="left"/>
      <w:pPr>
        <w:ind w:left="6768" w:hanging="360"/>
      </w:pPr>
      <w:rPr>
        <w:rFonts w:hint="default" w:ascii="Wingdings" w:hAnsi="Wingdings"/>
      </w:rPr>
    </w:lvl>
  </w:abstractNum>
  <w:abstractNum w:abstractNumId="80" w15:restartNumberingAfterBreak="0">
    <w:nsid w:val="45311E14"/>
    <w:multiLevelType w:val="hybridMultilevel"/>
    <w:tmpl w:val="FFFFFFFF"/>
    <w:lvl w:ilvl="0" w:tplc="33D4B256">
      <w:start w:val="1"/>
      <w:numFmt w:val="bullet"/>
      <w:lvlText w:val=""/>
      <w:lvlJc w:val="left"/>
      <w:pPr>
        <w:ind w:left="1008" w:hanging="360"/>
      </w:pPr>
      <w:rPr>
        <w:rFonts w:hint="default" w:ascii="Symbol" w:hAnsi="Symbol"/>
      </w:rPr>
    </w:lvl>
    <w:lvl w:ilvl="1" w:tplc="1FD81F98">
      <w:start w:val="1"/>
      <w:numFmt w:val="bullet"/>
      <w:lvlText w:val="o"/>
      <w:lvlJc w:val="left"/>
      <w:pPr>
        <w:ind w:left="1728" w:hanging="360"/>
      </w:pPr>
      <w:rPr>
        <w:rFonts w:hint="default" w:ascii="Courier New" w:hAnsi="Courier New"/>
      </w:rPr>
    </w:lvl>
    <w:lvl w:ilvl="2" w:tplc="93686FB6">
      <w:start w:val="1"/>
      <w:numFmt w:val="bullet"/>
      <w:lvlText w:val=""/>
      <w:lvlJc w:val="left"/>
      <w:pPr>
        <w:ind w:left="2448" w:hanging="360"/>
      </w:pPr>
      <w:rPr>
        <w:rFonts w:hint="default" w:ascii="Wingdings" w:hAnsi="Wingdings"/>
      </w:rPr>
    </w:lvl>
    <w:lvl w:ilvl="3" w:tplc="14FAFFCE">
      <w:start w:val="1"/>
      <w:numFmt w:val="bullet"/>
      <w:lvlText w:val=""/>
      <w:lvlJc w:val="left"/>
      <w:pPr>
        <w:ind w:left="3168" w:hanging="360"/>
      </w:pPr>
      <w:rPr>
        <w:rFonts w:hint="default" w:ascii="Symbol" w:hAnsi="Symbol"/>
      </w:rPr>
    </w:lvl>
    <w:lvl w:ilvl="4" w:tplc="1720A5A2">
      <w:start w:val="1"/>
      <w:numFmt w:val="bullet"/>
      <w:lvlText w:val="o"/>
      <w:lvlJc w:val="left"/>
      <w:pPr>
        <w:ind w:left="3888" w:hanging="360"/>
      </w:pPr>
      <w:rPr>
        <w:rFonts w:hint="default" w:ascii="Courier New" w:hAnsi="Courier New"/>
      </w:rPr>
    </w:lvl>
    <w:lvl w:ilvl="5" w:tplc="E68038A0">
      <w:start w:val="1"/>
      <w:numFmt w:val="bullet"/>
      <w:lvlText w:val=""/>
      <w:lvlJc w:val="left"/>
      <w:pPr>
        <w:ind w:left="4608" w:hanging="360"/>
      </w:pPr>
      <w:rPr>
        <w:rFonts w:hint="default" w:ascii="Wingdings" w:hAnsi="Wingdings"/>
      </w:rPr>
    </w:lvl>
    <w:lvl w:ilvl="6" w:tplc="B2CA89F2">
      <w:start w:val="1"/>
      <w:numFmt w:val="bullet"/>
      <w:lvlText w:val=""/>
      <w:lvlJc w:val="left"/>
      <w:pPr>
        <w:ind w:left="5328" w:hanging="360"/>
      </w:pPr>
      <w:rPr>
        <w:rFonts w:hint="default" w:ascii="Symbol" w:hAnsi="Symbol"/>
      </w:rPr>
    </w:lvl>
    <w:lvl w:ilvl="7" w:tplc="A8E877E8">
      <w:start w:val="1"/>
      <w:numFmt w:val="bullet"/>
      <w:lvlText w:val="o"/>
      <w:lvlJc w:val="left"/>
      <w:pPr>
        <w:ind w:left="6048" w:hanging="360"/>
      </w:pPr>
      <w:rPr>
        <w:rFonts w:hint="default" w:ascii="Courier New" w:hAnsi="Courier New"/>
      </w:rPr>
    </w:lvl>
    <w:lvl w:ilvl="8" w:tplc="74F2D0AC">
      <w:start w:val="1"/>
      <w:numFmt w:val="bullet"/>
      <w:lvlText w:val=""/>
      <w:lvlJc w:val="left"/>
      <w:pPr>
        <w:ind w:left="6768" w:hanging="360"/>
      </w:pPr>
      <w:rPr>
        <w:rFonts w:hint="default" w:ascii="Wingdings" w:hAnsi="Wingdings"/>
      </w:rPr>
    </w:lvl>
  </w:abstractNum>
  <w:abstractNum w:abstractNumId="81" w15:restartNumberingAfterBreak="0">
    <w:nsid w:val="46002188"/>
    <w:multiLevelType w:val="hybridMultilevel"/>
    <w:tmpl w:val="32601918"/>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82" w15:restartNumberingAfterBreak="0">
    <w:nsid w:val="461377C8"/>
    <w:multiLevelType w:val="hybridMultilevel"/>
    <w:tmpl w:val="2C80AFC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83" w15:restartNumberingAfterBreak="0">
    <w:nsid w:val="46CE7F75"/>
    <w:multiLevelType w:val="hybridMultilevel"/>
    <w:tmpl w:val="FFFFFFFF"/>
    <w:lvl w:ilvl="0" w:tplc="20280670">
      <w:start w:val="1"/>
      <w:numFmt w:val="bullet"/>
      <w:lvlText w:val=""/>
      <w:lvlJc w:val="left"/>
      <w:pPr>
        <w:ind w:left="720" w:hanging="360"/>
      </w:pPr>
      <w:rPr>
        <w:rFonts w:hint="default" w:ascii="Symbol" w:hAnsi="Symbol"/>
      </w:rPr>
    </w:lvl>
    <w:lvl w:ilvl="1" w:tplc="4E187C8A">
      <w:start w:val="1"/>
      <w:numFmt w:val="bullet"/>
      <w:lvlText w:val="o"/>
      <w:lvlJc w:val="left"/>
      <w:pPr>
        <w:ind w:left="1440" w:hanging="360"/>
      </w:pPr>
      <w:rPr>
        <w:rFonts w:hint="default" w:ascii="Courier New" w:hAnsi="Courier New"/>
      </w:rPr>
    </w:lvl>
    <w:lvl w:ilvl="2" w:tplc="312CE90E">
      <w:start w:val="1"/>
      <w:numFmt w:val="bullet"/>
      <w:lvlText w:val=""/>
      <w:lvlJc w:val="left"/>
      <w:pPr>
        <w:ind w:left="2160" w:hanging="360"/>
      </w:pPr>
      <w:rPr>
        <w:rFonts w:hint="default" w:ascii="Wingdings" w:hAnsi="Wingdings"/>
      </w:rPr>
    </w:lvl>
    <w:lvl w:ilvl="3" w:tplc="84DA25DE">
      <w:start w:val="1"/>
      <w:numFmt w:val="bullet"/>
      <w:lvlText w:val=""/>
      <w:lvlJc w:val="left"/>
      <w:pPr>
        <w:ind w:left="2880" w:hanging="360"/>
      </w:pPr>
      <w:rPr>
        <w:rFonts w:hint="default" w:ascii="Symbol" w:hAnsi="Symbol"/>
      </w:rPr>
    </w:lvl>
    <w:lvl w:ilvl="4" w:tplc="28C45AB8">
      <w:start w:val="1"/>
      <w:numFmt w:val="bullet"/>
      <w:lvlText w:val="o"/>
      <w:lvlJc w:val="left"/>
      <w:pPr>
        <w:ind w:left="3600" w:hanging="360"/>
      </w:pPr>
      <w:rPr>
        <w:rFonts w:hint="default" w:ascii="Courier New" w:hAnsi="Courier New"/>
      </w:rPr>
    </w:lvl>
    <w:lvl w:ilvl="5" w:tplc="A7A85F48">
      <w:start w:val="1"/>
      <w:numFmt w:val="bullet"/>
      <w:lvlText w:val=""/>
      <w:lvlJc w:val="left"/>
      <w:pPr>
        <w:ind w:left="4320" w:hanging="360"/>
      </w:pPr>
      <w:rPr>
        <w:rFonts w:hint="default" w:ascii="Wingdings" w:hAnsi="Wingdings"/>
      </w:rPr>
    </w:lvl>
    <w:lvl w:ilvl="6" w:tplc="D320012A">
      <w:start w:val="1"/>
      <w:numFmt w:val="bullet"/>
      <w:lvlText w:val=""/>
      <w:lvlJc w:val="left"/>
      <w:pPr>
        <w:ind w:left="5040" w:hanging="360"/>
      </w:pPr>
      <w:rPr>
        <w:rFonts w:hint="default" w:ascii="Symbol" w:hAnsi="Symbol"/>
      </w:rPr>
    </w:lvl>
    <w:lvl w:ilvl="7" w:tplc="1018B03C">
      <w:start w:val="1"/>
      <w:numFmt w:val="bullet"/>
      <w:lvlText w:val="o"/>
      <w:lvlJc w:val="left"/>
      <w:pPr>
        <w:ind w:left="5760" w:hanging="360"/>
      </w:pPr>
      <w:rPr>
        <w:rFonts w:hint="default" w:ascii="Courier New" w:hAnsi="Courier New"/>
      </w:rPr>
    </w:lvl>
    <w:lvl w:ilvl="8" w:tplc="7CE02CAA">
      <w:start w:val="1"/>
      <w:numFmt w:val="bullet"/>
      <w:lvlText w:val=""/>
      <w:lvlJc w:val="left"/>
      <w:pPr>
        <w:ind w:left="6480" w:hanging="360"/>
      </w:pPr>
      <w:rPr>
        <w:rFonts w:hint="default" w:ascii="Wingdings" w:hAnsi="Wingdings"/>
      </w:rPr>
    </w:lvl>
  </w:abstractNum>
  <w:abstractNum w:abstractNumId="84" w15:restartNumberingAfterBreak="0">
    <w:nsid w:val="477F15EB"/>
    <w:multiLevelType w:val="hybridMultilevel"/>
    <w:tmpl w:val="FFFFFFFF"/>
    <w:lvl w:ilvl="0" w:tplc="1F72A104">
      <w:start w:val="1"/>
      <w:numFmt w:val="bullet"/>
      <w:lvlText w:val=""/>
      <w:lvlJc w:val="left"/>
      <w:pPr>
        <w:ind w:left="720" w:hanging="360"/>
      </w:pPr>
      <w:rPr>
        <w:rFonts w:hint="default" w:ascii="Symbol" w:hAnsi="Symbol"/>
      </w:rPr>
    </w:lvl>
    <w:lvl w:ilvl="1" w:tplc="9828E01A">
      <w:start w:val="1"/>
      <w:numFmt w:val="bullet"/>
      <w:lvlText w:val="o"/>
      <w:lvlJc w:val="left"/>
      <w:pPr>
        <w:ind w:left="1440" w:hanging="360"/>
      </w:pPr>
      <w:rPr>
        <w:rFonts w:hint="default" w:ascii="Courier New" w:hAnsi="Courier New"/>
      </w:rPr>
    </w:lvl>
    <w:lvl w:ilvl="2" w:tplc="C32ABB64">
      <w:start w:val="1"/>
      <w:numFmt w:val="bullet"/>
      <w:lvlText w:val=""/>
      <w:lvlJc w:val="left"/>
      <w:pPr>
        <w:ind w:left="2160" w:hanging="360"/>
      </w:pPr>
      <w:rPr>
        <w:rFonts w:hint="default" w:ascii="Wingdings" w:hAnsi="Wingdings"/>
      </w:rPr>
    </w:lvl>
    <w:lvl w:ilvl="3" w:tplc="860CE100">
      <w:start w:val="1"/>
      <w:numFmt w:val="bullet"/>
      <w:lvlText w:val=""/>
      <w:lvlJc w:val="left"/>
      <w:pPr>
        <w:ind w:left="2880" w:hanging="360"/>
      </w:pPr>
      <w:rPr>
        <w:rFonts w:hint="default" w:ascii="Symbol" w:hAnsi="Symbol"/>
      </w:rPr>
    </w:lvl>
    <w:lvl w:ilvl="4" w:tplc="43D24D5C">
      <w:start w:val="1"/>
      <w:numFmt w:val="bullet"/>
      <w:lvlText w:val="o"/>
      <w:lvlJc w:val="left"/>
      <w:pPr>
        <w:ind w:left="3600" w:hanging="360"/>
      </w:pPr>
      <w:rPr>
        <w:rFonts w:hint="default" w:ascii="Courier New" w:hAnsi="Courier New"/>
      </w:rPr>
    </w:lvl>
    <w:lvl w:ilvl="5" w:tplc="16145FCA">
      <w:start w:val="1"/>
      <w:numFmt w:val="bullet"/>
      <w:lvlText w:val=""/>
      <w:lvlJc w:val="left"/>
      <w:pPr>
        <w:ind w:left="4320" w:hanging="360"/>
      </w:pPr>
      <w:rPr>
        <w:rFonts w:hint="default" w:ascii="Wingdings" w:hAnsi="Wingdings"/>
      </w:rPr>
    </w:lvl>
    <w:lvl w:ilvl="6" w:tplc="6214FE64">
      <w:start w:val="1"/>
      <w:numFmt w:val="bullet"/>
      <w:lvlText w:val=""/>
      <w:lvlJc w:val="left"/>
      <w:pPr>
        <w:ind w:left="5040" w:hanging="360"/>
      </w:pPr>
      <w:rPr>
        <w:rFonts w:hint="default" w:ascii="Symbol" w:hAnsi="Symbol"/>
      </w:rPr>
    </w:lvl>
    <w:lvl w:ilvl="7" w:tplc="E7066F8C">
      <w:start w:val="1"/>
      <w:numFmt w:val="bullet"/>
      <w:lvlText w:val="o"/>
      <w:lvlJc w:val="left"/>
      <w:pPr>
        <w:ind w:left="5760" w:hanging="360"/>
      </w:pPr>
      <w:rPr>
        <w:rFonts w:hint="default" w:ascii="Courier New" w:hAnsi="Courier New"/>
      </w:rPr>
    </w:lvl>
    <w:lvl w:ilvl="8" w:tplc="B9E86A26">
      <w:start w:val="1"/>
      <w:numFmt w:val="bullet"/>
      <w:lvlText w:val=""/>
      <w:lvlJc w:val="left"/>
      <w:pPr>
        <w:ind w:left="6480" w:hanging="360"/>
      </w:pPr>
      <w:rPr>
        <w:rFonts w:hint="default" w:ascii="Wingdings" w:hAnsi="Wingdings"/>
      </w:rPr>
    </w:lvl>
  </w:abstractNum>
  <w:abstractNum w:abstractNumId="85" w15:restartNumberingAfterBreak="0">
    <w:nsid w:val="47A5369A"/>
    <w:multiLevelType w:val="hybridMultilevel"/>
    <w:tmpl w:val="21F4EDAE"/>
    <w:lvl w:ilvl="0" w:tplc="300A0017">
      <w:start w:val="1"/>
      <w:numFmt w:val="lowerLetter"/>
      <w:lvlText w:val="%1)"/>
      <w:lvlJc w:val="left"/>
      <w:pPr>
        <w:ind w:left="720" w:hanging="360"/>
      </w:pPr>
    </w:lvl>
    <w:lvl w:ilvl="1" w:tplc="D8C454AC">
      <w:start w:val="1"/>
      <w:numFmt w:val="lowerLetter"/>
      <w:lvlText w:val="%2)"/>
      <w:lvlJc w:val="left"/>
      <w:pPr>
        <w:ind w:left="1440" w:hanging="360"/>
      </w:pPr>
      <w:rPr>
        <w:rFonts w:hint="default" w:eastAsia="Calibri"/>
        <w:b/>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6" w15:restartNumberingAfterBreak="0">
    <w:nsid w:val="491E35FF"/>
    <w:multiLevelType w:val="hybridMultilevel"/>
    <w:tmpl w:val="49E665F6"/>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87" w15:restartNumberingAfterBreak="0">
    <w:nsid w:val="497E2A1B"/>
    <w:multiLevelType w:val="hybridMultilevel"/>
    <w:tmpl w:val="FFFFFFFF"/>
    <w:lvl w:ilvl="0" w:tplc="14A2F258">
      <w:start w:val="1"/>
      <w:numFmt w:val="bullet"/>
      <w:lvlText w:val=""/>
      <w:lvlJc w:val="left"/>
      <w:pPr>
        <w:ind w:left="1008" w:hanging="360"/>
      </w:pPr>
      <w:rPr>
        <w:rFonts w:hint="default" w:ascii="Symbol" w:hAnsi="Symbol"/>
      </w:rPr>
    </w:lvl>
    <w:lvl w:ilvl="1" w:tplc="9B021988">
      <w:start w:val="1"/>
      <w:numFmt w:val="bullet"/>
      <w:lvlText w:val="o"/>
      <w:lvlJc w:val="left"/>
      <w:pPr>
        <w:ind w:left="1728" w:hanging="360"/>
      </w:pPr>
      <w:rPr>
        <w:rFonts w:hint="default" w:ascii="Courier New" w:hAnsi="Courier New"/>
      </w:rPr>
    </w:lvl>
    <w:lvl w:ilvl="2" w:tplc="DCA8DCA4">
      <w:start w:val="1"/>
      <w:numFmt w:val="bullet"/>
      <w:lvlText w:val=""/>
      <w:lvlJc w:val="left"/>
      <w:pPr>
        <w:ind w:left="2448" w:hanging="360"/>
      </w:pPr>
      <w:rPr>
        <w:rFonts w:hint="default" w:ascii="Wingdings" w:hAnsi="Wingdings"/>
      </w:rPr>
    </w:lvl>
    <w:lvl w:ilvl="3" w:tplc="153875CE">
      <w:start w:val="1"/>
      <w:numFmt w:val="bullet"/>
      <w:lvlText w:val=""/>
      <w:lvlJc w:val="left"/>
      <w:pPr>
        <w:ind w:left="3168" w:hanging="360"/>
      </w:pPr>
      <w:rPr>
        <w:rFonts w:hint="default" w:ascii="Symbol" w:hAnsi="Symbol"/>
      </w:rPr>
    </w:lvl>
    <w:lvl w:ilvl="4" w:tplc="D76A900A">
      <w:start w:val="1"/>
      <w:numFmt w:val="bullet"/>
      <w:lvlText w:val="o"/>
      <w:lvlJc w:val="left"/>
      <w:pPr>
        <w:ind w:left="3888" w:hanging="360"/>
      </w:pPr>
      <w:rPr>
        <w:rFonts w:hint="default" w:ascii="Courier New" w:hAnsi="Courier New"/>
      </w:rPr>
    </w:lvl>
    <w:lvl w:ilvl="5" w:tplc="4650E6F4">
      <w:start w:val="1"/>
      <w:numFmt w:val="bullet"/>
      <w:lvlText w:val=""/>
      <w:lvlJc w:val="left"/>
      <w:pPr>
        <w:ind w:left="4608" w:hanging="360"/>
      </w:pPr>
      <w:rPr>
        <w:rFonts w:hint="default" w:ascii="Wingdings" w:hAnsi="Wingdings"/>
      </w:rPr>
    </w:lvl>
    <w:lvl w:ilvl="6" w:tplc="C52CA38C">
      <w:start w:val="1"/>
      <w:numFmt w:val="bullet"/>
      <w:lvlText w:val=""/>
      <w:lvlJc w:val="left"/>
      <w:pPr>
        <w:ind w:left="5328" w:hanging="360"/>
      </w:pPr>
      <w:rPr>
        <w:rFonts w:hint="default" w:ascii="Symbol" w:hAnsi="Symbol"/>
      </w:rPr>
    </w:lvl>
    <w:lvl w:ilvl="7" w:tplc="DCE62672">
      <w:start w:val="1"/>
      <w:numFmt w:val="bullet"/>
      <w:lvlText w:val="o"/>
      <w:lvlJc w:val="left"/>
      <w:pPr>
        <w:ind w:left="6048" w:hanging="360"/>
      </w:pPr>
      <w:rPr>
        <w:rFonts w:hint="default" w:ascii="Courier New" w:hAnsi="Courier New"/>
      </w:rPr>
    </w:lvl>
    <w:lvl w:ilvl="8" w:tplc="6FA6B730">
      <w:start w:val="1"/>
      <w:numFmt w:val="bullet"/>
      <w:lvlText w:val=""/>
      <w:lvlJc w:val="left"/>
      <w:pPr>
        <w:ind w:left="6768" w:hanging="360"/>
      </w:pPr>
      <w:rPr>
        <w:rFonts w:hint="default" w:ascii="Wingdings" w:hAnsi="Wingdings"/>
      </w:rPr>
    </w:lvl>
  </w:abstractNum>
  <w:abstractNum w:abstractNumId="88" w15:restartNumberingAfterBreak="0">
    <w:nsid w:val="49DE0502"/>
    <w:multiLevelType w:val="hybridMultilevel"/>
    <w:tmpl w:val="7592E9D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89" w15:restartNumberingAfterBreak="0">
    <w:nsid w:val="4B274D28"/>
    <w:multiLevelType w:val="hybridMultilevel"/>
    <w:tmpl w:val="6430F3A4"/>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90" w15:restartNumberingAfterBreak="0">
    <w:nsid w:val="4B7B7848"/>
    <w:multiLevelType w:val="hybridMultilevel"/>
    <w:tmpl w:val="4322BB7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91" w15:restartNumberingAfterBreak="0">
    <w:nsid w:val="4BC75EA6"/>
    <w:multiLevelType w:val="hybridMultilevel"/>
    <w:tmpl w:val="FFFFFFFF"/>
    <w:lvl w:ilvl="0" w:tplc="85E29D84">
      <w:start w:val="1"/>
      <w:numFmt w:val="bullet"/>
      <w:lvlText w:val=""/>
      <w:lvlJc w:val="left"/>
      <w:pPr>
        <w:ind w:left="720" w:hanging="360"/>
      </w:pPr>
      <w:rPr>
        <w:rFonts w:hint="default" w:ascii="Symbol" w:hAnsi="Symbol"/>
      </w:rPr>
    </w:lvl>
    <w:lvl w:ilvl="1" w:tplc="4948CA34">
      <w:start w:val="1"/>
      <w:numFmt w:val="bullet"/>
      <w:lvlText w:val="o"/>
      <w:lvlJc w:val="left"/>
      <w:pPr>
        <w:ind w:left="1440" w:hanging="360"/>
      </w:pPr>
      <w:rPr>
        <w:rFonts w:hint="default" w:ascii="Courier New" w:hAnsi="Courier New"/>
      </w:rPr>
    </w:lvl>
    <w:lvl w:ilvl="2" w:tplc="BD18D220">
      <w:start w:val="1"/>
      <w:numFmt w:val="bullet"/>
      <w:lvlText w:val=""/>
      <w:lvlJc w:val="left"/>
      <w:pPr>
        <w:ind w:left="2160" w:hanging="360"/>
      </w:pPr>
      <w:rPr>
        <w:rFonts w:hint="default" w:ascii="Wingdings" w:hAnsi="Wingdings"/>
      </w:rPr>
    </w:lvl>
    <w:lvl w:ilvl="3" w:tplc="D5FEF1FC">
      <w:start w:val="1"/>
      <w:numFmt w:val="bullet"/>
      <w:lvlText w:val=""/>
      <w:lvlJc w:val="left"/>
      <w:pPr>
        <w:ind w:left="2880" w:hanging="360"/>
      </w:pPr>
      <w:rPr>
        <w:rFonts w:hint="default" w:ascii="Symbol" w:hAnsi="Symbol"/>
      </w:rPr>
    </w:lvl>
    <w:lvl w:ilvl="4" w:tplc="DE6EC22A">
      <w:start w:val="1"/>
      <w:numFmt w:val="bullet"/>
      <w:lvlText w:val="o"/>
      <w:lvlJc w:val="left"/>
      <w:pPr>
        <w:ind w:left="3600" w:hanging="360"/>
      </w:pPr>
      <w:rPr>
        <w:rFonts w:hint="default" w:ascii="Courier New" w:hAnsi="Courier New"/>
      </w:rPr>
    </w:lvl>
    <w:lvl w:ilvl="5" w:tplc="6A0CEE60">
      <w:start w:val="1"/>
      <w:numFmt w:val="bullet"/>
      <w:lvlText w:val=""/>
      <w:lvlJc w:val="left"/>
      <w:pPr>
        <w:ind w:left="4320" w:hanging="360"/>
      </w:pPr>
      <w:rPr>
        <w:rFonts w:hint="default" w:ascii="Wingdings" w:hAnsi="Wingdings"/>
      </w:rPr>
    </w:lvl>
    <w:lvl w:ilvl="6" w:tplc="9B407D4C">
      <w:start w:val="1"/>
      <w:numFmt w:val="bullet"/>
      <w:lvlText w:val=""/>
      <w:lvlJc w:val="left"/>
      <w:pPr>
        <w:ind w:left="5040" w:hanging="360"/>
      </w:pPr>
      <w:rPr>
        <w:rFonts w:hint="default" w:ascii="Symbol" w:hAnsi="Symbol"/>
      </w:rPr>
    </w:lvl>
    <w:lvl w:ilvl="7" w:tplc="70E6AB00">
      <w:start w:val="1"/>
      <w:numFmt w:val="bullet"/>
      <w:lvlText w:val="o"/>
      <w:lvlJc w:val="left"/>
      <w:pPr>
        <w:ind w:left="5760" w:hanging="360"/>
      </w:pPr>
      <w:rPr>
        <w:rFonts w:hint="default" w:ascii="Courier New" w:hAnsi="Courier New"/>
      </w:rPr>
    </w:lvl>
    <w:lvl w:ilvl="8" w:tplc="933C0358">
      <w:start w:val="1"/>
      <w:numFmt w:val="bullet"/>
      <w:lvlText w:val=""/>
      <w:lvlJc w:val="left"/>
      <w:pPr>
        <w:ind w:left="6480" w:hanging="360"/>
      </w:pPr>
      <w:rPr>
        <w:rFonts w:hint="default" w:ascii="Wingdings" w:hAnsi="Wingdings"/>
      </w:rPr>
    </w:lvl>
  </w:abstractNum>
  <w:abstractNum w:abstractNumId="92" w15:restartNumberingAfterBreak="0">
    <w:nsid w:val="4C18683B"/>
    <w:multiLevelType w:val="hybridMultilevel"/>
    <w:tmpl w:val="DE32DBC2"/>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93" w15:restartNumberingAfterBreak="0">
    <w:nsid w:val="4CD9555E"/>
    <w:multiLevelType w:val="hybridMultilevel"/>
    <w:tmpl w:val="FFFFFFFF"/>
    <w:lvl w:ilvl="0" w:tplc="5866DADA">
      <w:start w:val="1"/>
      <w:numFmt w:val="bullet"/>
      <w:lvlText w:val=""/>
      <w:lvlJc w:val="left"/>
      <w:pPr>
        <w:ind w:left="720" w:hanging="360"/>
      </w:pPr>
      <w:rPr>
        <w:rFonts w:hint="default" w:ascii="Symbol" w:hAnsi="Symbol"/>
      </w:rPr>
    </w:lvl>
    <w:lvl w:ilvl="1" w:tplc="619274CE">
      <w:start w:val="1"/>
      <w:numFmt w:val="bullet"/>
      <w:lvlText w:val="o"/>
      <w:lvlJc w:val="left"/>
      <w:pPr>
        <w:ind w:left="1440" w:hanging="360"/>
      </w:pPr>
      <w:rPr>
        <w:rFonts w:hint="default" w:ascii="Courier New" w:hAnsi="Courier New"/>
      </w:rPr>
    </w:lvl>
    <w:lvl w:ilvl="2" w:tplc="72F83734">
      <w:start w:val="1"/>
      <w:numFmt w:val="bullet"/>
      <w:lvlText w:val=""/>
      <w:lvlJc w:val="left"/>
      <w:pPr>
        <w:ind w:left="2160" w:hanging="360"/>
      </w:pPr>
      <w:rPr>
        <w:rFonts w:hint="default" w:ascii="Wingdings" w:hAnsi="Wingdings"/>
      </w:rPr>
    </w:lvl>
    <w:lvl w:ilvl="3" w:tplc="297032A4">
      <w:start w:val="1"/>
      <w:numFmt w:val="bullet"/>
      <w:lvlText w:val=""/>
      <w:lvlJc w:val="left"/>
      <w:pPr>
        <w:ind w:left="2880" w:hanging="360"/>
      </w:pPr>
      <w:rPr>
        <w:rFonts w:hint="default" w:ascii="Symbol" w:hAnsi="Symbol"/>
      </w:rPr>
    </w:lvl>
    <w:lvl w:ilvl="4" w:tplc="21A66868">
      <w:start w:val="1"/>
      <w:numFmt w:val="bullet"/>
      <w:lvlText w:val="o"/>
      <w:lvlJc w:val="left"/>
      <w:pPr>
        <w:ind w:left="3600" w:hanging="360"/>
      </w:pPr>
      <w:rPr>
        <w:rFonts w:hint="default" w:ascii="Courier New" w:hAnsi="Courier New"/>
      </w:rPr>
    </w:lvl>
    <w:lvl w:ilvl="5" w:tplc="BF8C0AFC">
      <w:start w:val="1"/>
      <w:numFmt w:val="bullet"/>
      <w:lvlText w:val=""/>
      <w:lvlJc w:val="left"/>
      <w:pPr>
        <w:ind w:left="4320" w:hanging="360"/>
      </w:pPr>
      <w:rPr>
        <w:rFonts w:hint="default" w:ascii="Wingdings" w:hAnsi="Wingdings"/>
      </w:rPr>
    </w:lvl>
    <w:lvl w:ilvl="6" w:tplc="D312F578">
      <w:start w:val="1"/>
      <w:numFmt w:val="bullet"/>
      <w:lvlText w:val=""/>
      <w:lvlJc w:val="left"/>
      <w:pPr>
        <w:ind w:left="5040" w:hanging="360"/>
      </w:pPr>
      <w:rPr>
        <w:rFonts w:hint="default" w:ascii="Symbol" w:hAnsi="Symbol"/>
      </w:rPr>
    </w:lvl>
    <w:lvl w:ilvl="7" w:tplc="918AE61A">
      <w:start w:val="1"/>
      <w:numFmt w:val="bullet"/>
      <w:lvlText w:val="o"/>
      <w:lvlJc w:val="left"/>
      <w:pPr>
        <w:ind w:left="5760" w:hanging="360"/>
      </w:pPr>
      <w:rPr>
        <w:rFonts w:hint="default" w:ascii="Courier New" w:hAnsi="Courier New"/>
      </w:rPr>
    </w:lvl>
    <w:lvl w:ilvl="8" w:tplc="F5EAB41A">
      <w:start w:val="1"/>
      <w:numFmt w:val="bullet"/>
      <w:lvlText w:val=""/>
      <w:lvlJc w:val="left"/>
      <w:pPr>
        <w:ind w:left="6480" w:hanging="360"/>
      </w:pPr>
      <w:rPr>
        <w:rFonts w:hint="default" w:ascii="Wingdings" w:hAnsi="Wingdings"/>
      </w:rPr>
    </w:lvl>
  </w:abstractNum>
  <w:abstractNum w:abstractNumId="94" w15:restartNumberingAfterBreak="0">
    <w:nsid w:val="4D0A3E8F"/>
    <w:multiLevelType w:val="hybridMultilevel"/>
    <w:tmpl w:val="FFFFFFFF"/>
    <w:lvl w:ilvl="0" w:tplc="81DE8524">
      <w:start w:val="1"/>
      <w:numFmt w:val="bullet"/>
      <w:lvlText w:val=""/>
      <w:lvlJc w:val="left"/>
      <w:pPr>
        <w:ind w:left="720" w:hanging="360"/>
      </w:pPr>
      <w:rPr>
        <w:rFonts w:hint="default" w:ascii="Symbol" w:hAnsi="Symbol"/>
      </w:rPr>
    </w:lvl>
    <w:lvl w:ilvl="1" w:tplc="17CE7782">
      <w:start w:val="1"/>
      <w:numFmt w:val="bullet"/>
      <w:lvlText w:val="o"/>
      <w:lvlJc w:val="left"/>
      <w:pPr>
        <w:ind w:left="1440" w:hanging="360"/>
      </w:pPr>
      <w:rPr>
        <w:rFonts w:hint="default" w:ascii="Courier New" w:hAnsi="Courier New"/>
      </w:rPr>
    </w:lvl>
    <w:lvl w:ilvl="2" w:tplc="1B1A0330">
      <w:start w:val="1"/>
      <w:numFmt w:val="bullet"/>
      <w:lvlText w:val=""/>
      <w:lvlJc w:val="left"/>
      <w:pPr>
        <w:ind w:left="2160" w:hanging="360"/>
      </w:pPr>
      <w:rPr>
        <w:rFonts w:hint="default" w:ascii="Wingdings" w:hAnsi="Wingdings"/>
      </w:rPr>
    </w:lvl>
    <w:lvl w:ilvl="3" w:tplc="9D30C78A">
      <w:start w:val="1"/>
      <w:numFmt w:val="bullet"/>
      <w:lvlText w:val=""/>
      <w:lvlJc w:val="left"/>
      <w:pPr>
        <w:ind w:left="2880" w:hanging="360"/>
      </w:pPr>
      <w:rPr>
        <w:rFonts w:hint="default" w:ascii="Symbol" w:hAnsi="Symbol"/>
      </w:rPr>
    </w:lvl>
    <w:lvl w:ilvl="4" w:tplc="8B6049EC">
      <w:start w:val="1"/>
      <w:numFmt w:val="bullet"/>
      <w:lvlText w:val="o"/>
      <w:lvlJc w:val="left"/>
      <w:pPr>
        <w:ind w:left="3600" w:hanging="360"/>
      </w:pPr>
      <w:rPr>
        <w:rFonts w:hint="default" w:ascii="Courier New" w:hAnsi="Courier New"/>
      </w:rPr>
    </w:lvl>
    <w:lvl w:ilvl="5" w:tplc="33BACA4C">
      <w:start w:val="1"/>
      <w:numFmt w:val="bullet"/>
      <w:lvlText w:val=""/>
      <w:lvlJc w:val="left"/>
      <w:pPr>
        <w:ind w:left="4320" w:hanging="360"/>
      </w:pPr>
      <w:rPr>
        <w:rFonts w:hint="default" w:ascii="Wingdings" w:hAnsi="Wingdings"/>
      </w:rPr>
    </w:lvl>
    <w:lvl w:ilvl="6" w:tplc="7EEE1796">
      <w:start w:val="1"/>
      <w:numFmt w:val="bullet"/>
      <w:lvlText w:val=""/>
      <w:lvlJc w:val="left"/>
      <w:pPr>
        <w:ind w:left="5040" w:hanging="360"/>
      </w:pPr>
      <w:rPr>
        <w:rFonts w:hint="default" w:ascii="Symbol" w:hAnsi="Symbol"/>
      </w:rPr>
    </w:lvl>
    <w:lvl w:ilvl="7" w:tplc="5888F1EA">
      <w:start w:val="1"/>
      <w:numFmt w:val="bullet"/>
      <w:lvlText w:val="o"/>
      <w:lvlJc w:val="left"/>
      <w:pPr>
        <w:ind w:left="5760" w:hanging="360"/>
      </w:pPr>
      <w:rPr>
        <w:rFonts w:hint="default" w:ascii="Courier New" w:hAnsi="Courier New"/>
      </w:rPr>
    </w:lvl>
    <w:lvl w:ilvl="8" w:tplc="37A06D5E">
      <w:start w:val="1"/>
      <w:numFmt w:val="bullet"/>
      <w:lvlText w:val=""/>
      <w:lvlJc w:val="left"/>
      <w:pPr>
        <w:ind w:left="6480" w:hanging="360"/>
      </w:pPr>
      <w:rPr>
        <w:rFonts w:hint="default" w:ascii="Wingdings" w:hAnsi="Wingdings"/>
      </w:rPr>
    </w:lvl>
  </w:abstractNum>
  <w:abstractNum w:abstractNumId="95" w15:restartNumberingAfterBreak="0">
    <w:nsid w:val="4E9C06B1"/>
    <w:multiLevelType w:val="hybridMultilevel"/>
    <w:tmpl w:val="AE322B8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6" w15:restartNumberingAfterBreak="0">
    <w:nsid w:val="4EE319F1"/>
    <w:multiLevelType w:val="hybridMultilevel"/>
    <w:tmpl w:val="F3D61BD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97" w15:restartNumberingAfterBreak="0">
    <w:nsid w:val="4EEA3FB3"/>
    <w:multiLevelType w:val="hybridMultilevel"/>
    <w:tmpl w:val="D66ED81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98" w15:restartNumberingAfterBreak="0">
    <w:nsid w:val="4F1A6CE9"/>
    <w:multiLevelType w:val="hybridMultilevel"/>
    <w:tmpl w:val="C040E77E"/>
    <w:lvl w:ilvl="0" w:tplc="7742A85E">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15:restartNumberingAfterBreak="0">
    <w:nsid w:val="4F485401"/>
    <w:multiLevelType w:val="hybridMultilevel"/>
    <w:tmpl w:val="F5EE3184"/>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00" w15:restartNumberingAfterBreak="0">
    <w:nsid w:val="4FD56F65"/>
    <w:multiLevelType w:val="hybridMultilevel"/>
    <w:tmpl w:val="6F940BB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01" w15:restartNumberingAfterBreak="0">
    <w:nsid w:val="510C7143"/>
    <w:multiLevelType w:val="multilevel"/>
    <w:tmpl w:val="AAE0BFEA"/>
    <w:lvl w:ilvl="0">
      <w:start w:val="1"/>
      <w:numFmt w:val="lowerLetter"/>
      <w:lvlText w:val="%1)"/>
      <w:lvlJc w:val="left"/>
      <w:pPr>
        <w:ind w:left="720" w:hanging="360"/>
      </w:pPr>
      <w:rPr>
        <w:rFonts w:hint="default"/>
      </w:rPr>
    </w:lvl>
    <w:lvl w:ilvl="1">
      <w:start w:val="1"/>
      <w:numFmt w:val="decimal"/>
      <w:lvlText w:val="%1.%2"/>
      <w:lvlJc w:val="left"/>
      <w:pPr>
        <w:ind w:left="936" w:hanging="360"/>
      </w:pPr>
      <w:rPr>
        <w:lang w:val="es-ES"/>
      </w:rPr>
    </w:lvl>
    <w:lvl w:ilvl="2">
      <w:start w:val="1"/>
      <w:numFmt w:val="decimal"/>
      <w:lvlText w:val="%1.%2.%3"/>
      <w:lvlJc w:val="left"/>
      <w:pPr>
        <w:ind w:left="1512" w:hanging="720"/>
      </w:pPr>
    </w:lvl>
    <w:lvl w:ilvl="3">
      <w:start w:val="1"/>
      <w:numFmt w:val="decimal"/>
      <w:lvlText w:val="%1.%2.%3.%4"/>
      <w:lvlJc w:val="left"/>
      <w:pPr>
        <w:ind w:left="1728" w:hanging="720"/>
      </w:pPr>
    </w:lvl>
    <w:lvl w:ilvl="4">
      <w:start w:val="1"/>
      <w:numFmt w:val="decimal"/>
      <w:lvlText w:val="%1.%2.%3.%4.%5"/>
      <w:lvlJc w:val="left"/>
      <w:pPr>
        <w:ind w:left="2304" w:hanging="1080"/>
      </w:pPr>
    </w:lvl>
    <w:lvl w:ilvl="5">
      <w:start w:val="1"/>
      <w:numFmt w:val="decimal"/>
      <w:lvlText w:val="%1.%2.%3.%4.%5.%6"/>
      <w:lvlJc w:val="left"/>
      <w:pPr>
        <w:ind w:left="2520" w:hanging="1080"/>
      </w:pPr>
    </w:lvl>
    <w:lvl w:ilvl="6">
      <w:start w:val="1"/>
      <w:numFmt w:val="decimal"/>
      <w:lvlText w:val="%1.%2.%3.%4.%5.%6.%7"/>
      <w:lvlJc w:val="left"/>
      <w:pPr>
        <w:ind w:left="3096" w:hanging="1440"/>
      </w:pPr>
    </w:lvl>
    <w:lvl w:ilvl="7">
      <w:start w:val="1"/>
      <w:numFmt w:val="decimal"/>
      <w:lvlText w:val="%1.%2.%3.%4.%5.%6.%7.%8"/>
      <w:lvlJc w:val="left"/>
      <w:pPr>
        <w:ind w:left="3312" w:hanging="1440"/>
      </w:pPr>
    </w:lvl>
    <w:lvl w:ilvl="8">
      <w:start w:val="1"/>
      <w:numFmt w:val="decimal"/>
      <w:lvlText w:val="%1.%2.%3.%4.%5.%6.%7.%8.%9"/>
      <w:lvlJc w:val="left"/>
      <w:pPr>
        <w:ind w:left="3528" w:hanging="1440"/>
      </w:pPr>
    </w:lvl>
  </w:abstractNum>
  <w:abstractNum w:abstractNumId="102" w15:restartNumberingAfterBreak="0">
    <w:nsid w:val="51C06EE7"/>
    <w:multiLevelType w:val="hybridMultilevel"/>
    <w:tmpl w:val="FFFFFFFF"/>
    <w:lvl w:ilvl="0" w:tplc="A25C4BC6">
      <w:start w:val="1"/>
      <w:numFmt w:val="bullet"/>
      <w:lvlText w:val=""/>
      <w:lvlJc w:val="left"/>
      <w:pPr>
        <w:ind w:left="720" w:hanging="360"/>
      </w:pPr>
      <w:rPr>
        <w:rFonts w:hint="default" w:ascii="Symbol" w:hAnsi="Symbol"/>
      </w:rPr>
    </w:lvl>
    <w:lvl w:ilvl="1" w:tplc="662C30A0">
      <w:start w:val="1"/>
      <w:numFmt w:val="bullet"/>
      <w:lvlText w:val="o"/>
      <w:lvlJc w:val="left"/>
      <w:pPr>
        <w:ind w:left="1440" w:hanging="360"/>
      </w:pPr>
      <w:rPr>
        <w:rFonts w:hint="default" w:ascii="Courier New" w:hAnsi="Courier New"/>
      </w:rPr>
    </w:lvl>
    <w:lvl w:ilvl="2" w:tplc="B584033A">
      <w:start w:val="1"/>
      <w:numFmt w:val="bullet"/>
      <w:lvlText w:val=""/>
      <w:lvlJc w:val="left"/>
      <w:pPr>
        <w:ind w:left="2160" w:hanging="360"/>
      </w:pPr>
      <w:rPr>
        <w:rFonts w:hint="default" w:ascii="Wingdings" w:hAnsi="Wingdings"/>
      </w:rPr>
    </w:lvl>
    <w:lvl w:ilvl="3" w:tplc="0726B616">
      <w:start w:val="1"/>
      <w:numFmt w:val="bullet"/>
      <w:lvlText w:val=""/>
      <w:lvlJc w:val="left"/>
      <w:pPr>
        <w:ind w:left="2880" w:hanging="360"/>
      </w:pPr>
      <w:rPr>
        <w:rFonts w:hint="default" w:ascii="Symbol" w:hAnsi="Symbol"/>
      </w:rPr>
    </w:lvl>
    <w:lvl w:ilvl="4" w:tplc="F140BA1E">
      <w:start w:val="1"/>
      <w:numFmt w:val="bullet"/>
      <w:lvlText w:val="o"/>
      <w:lvlJc w:val="left"/>
      <w:pPr>
        <w:ind w:left="3600" w:hanging="360"/>
      </w:pPr>
      <w:rPr>
        <w:rFonts w:hint="default" w:ascii="Courier New" w:hAnsi="Courier New"/>
      </w:rPr>
    </w:lvl>
    <w:lvl w:ilvl="5" w:tplc="86725472">
      <w:start w:val="1"/>
      <w:numFmt w:val="bullet"/>
      <w:lvlText w:val=""/>
      <w:lvlJc w:val="left"/>
      <w:pPr>
        <w:ind w:left="4320" w:hanging="360"/>
      </w:pPr>
      <w:rPr>
        <w:rFonts w:hint="default" w:ascii="Wingdings" w:hAnsi="Wingdings"/>
      </w:rPr>
    </w:lvl>
    <w:lvl w:ilvl="6" w:tplc="F6966E70">
      <w:start w:val="1"/>
      <w:numFmt w:val="bullet"/>
      <w:lvlText w:val=""/>
      <w:lvlJc w:val="left"/>
      <w:pPr>
        <w:ind w:left="5040" w:hanging="360"/>
      </w:pPr>
      <w:rPr>
        <w:rFonts w:hint="default" w:ascii="Symbol" w:hAnsi="Symbol"/>
      </w:rPr>
    </w:lvl>
    <w:lvl w:ilvl="7" w:tplc="550068B0">
      <w:start w:val="1"/>
      <w:numFmt w:val="bullet"/>
      <w:lvlText w:val="o"/>
      <w:lvlJc w:val="left"/>
      <w:pPr>
        <w:ind w:left="5760" w:hanging="360"/>
      </w:pPr>
      <w:rPr>
        <w:rFonts w:hint="default" w:ascii="Courier New" w:hAnsi="Courier New"/>
      </w:rPr>
    </w:lvl>
    <w:lvl w:ilvl="8" w:tplc="B5E2570E">
      <w:start w:val="1"/>
      <w:numFmt w:val="bullet"/>
      <w:lvlText w:val=""/>
      <w:lvlJc w:val="left"/>
      <w:pPr>
        <w:ind w:left="6480" w:hanging="360"/>
      </w:pPr>
      <w:rPr>
        <w:rFonts w:hint="default" w:ascii="Wingdings" w:hAnsi="Wingdings"/>
      </w:rPr>
    </w:lvl>
  </w:abstractNum>
  <w:abstractNum w:abstractNumId="103" w15:restartNumberingAfterBreak="0">
    <w:nsid w:val="51E34A17"/>
    <w:multiLevelType w:val="hybridMultilevel"/>
    <w:tmpl w:val="1540B35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04" w15:restartNumberingAfterBreak="0">
    <w:nsid w:val="528A5110"/>
    <w:multiLevelType w:val="hybridMultilevel"/>
    <w:tmpl w:val="138A040A"/>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05" w15:restartNumberingAfterBreak="0">
    <w:nsid w:val="52932AD2"/>
    <w:multiLevelType w:val="hybridMultilevel"/>
    <w:tmpl w:val="FFFFFFFF"/>
    <w:lvl w:ilvl="0" w:tplc="C4FA564C">
      <w:start w:val="1"/>
      <w:numFmt w:val="bullet"/>
      <w:lvlText w:val=""/>
      <w:lvlJc w:val="left"/>
      <w:pPr>
        <w:ind w:left="720" w:hanging="360"/>
      </w:pPr>
      <w:rPr>
        <w:rFonts w:hint="default" w:ascii="Symbol" w:hAnsi="Symbol"/>
      </w:rPr>
    </w:lvl>
    <w:lvl w:ilvl="1" w:tplc="095C75CC">
      <w:start w:val="1"/>
      <w:numFmt w:val="bullet"/>
      <w:lvlText w:val="o"/>
      <w:lvlJc w:val="left"/>
      <w:pPr>
        <w:ind w:left="1440" w:hanging="360"/>
      </w:pPr>
      <w:rPr>
        <w:rFonts w:hint="default" w:ascii="Courier New" w:hAnsi="Courier New"/>
      </w:rPr>
    </w:lvl>
    <w:lvl w:ilvl="2" w:tplc="907C8716">
      <w:start w:val="1"/>
      <w:numFmt w:val="bullet"/>
      <w:lvlText w:val=""/>
      <w:lvlJc w:val="left"/>
      <w:pPr>
        <w:ind w:left="2160" w:hanging="360"/>
      </w:pPr>
      <w:rPr>
        <w:rFonts w:hint="default" w:ascii="Wingdings" w:hAnsi="Wingdings"/>
      </w:rPr>
    </w:lvl>
    <w:lvl w:ilvl="3" w:tplc="CACEB9EE">
      <w:start w:val="1"/>
      <w:numFmt w:val="bullet"/>
      <w:lvlText w:val=""/>
      <w:lvlJc w:val="left"/>
      <w:pPr>
        <w:ind w:left="2880" w:hanging="360"/>
      </w:pPr>
      <w:rPr>
        <w:rFonts w:hint="default" w:ascii="Symbol" w:hAnsi="Symbol"/>
      </w:rPr>
    </w:lvl>
    <w:lvl w:ilvl="4" w:tplc="6978A86E">
      <w:start w:val="1"/>
      <w:numFmt w:val="bullet"/>
      <w:lvlText w:val="o"/>
      <w:lvlJc w:val="left"/>
      <w:pPr>
        <w:ind w:left="3600" w:hanging="360"/>
      </w:pPr>
      <w:rPr>
        <w:rFonts w:hint="default" w:ascii="Courier New" w:hAnsi="Courier New"/>
      </w:rPr>
    </w:lvl>
    <w:lvl w:ilvl="5" w:tplc="03AC1ACC">
      <w:start w:val="1"/>
      <w:numFmt w:val="bullet"/>
      <w:lvlText w:val=""/>
      <w:lvlJc w:val="left"/>
      <w:pPr>
        <w:ind w:left="4320" w:hanging="360"/>
      </w:pPr>
      <w:rPr>
        <w:rFonts w:hint="default" w:ascii="Wingdings" w:hAnsi="Wingdings"/>
      </w:rPr>
    </w:lvl>
    <w:lvl w:ilvl="6" w:tplc="4D38ADA4">
      <w:start w:val="1"/>
      <w:numFmt w:val="bullet"/>
      <w:lvlText w:val=""/>
      <w:lvlJc w:val="left"/>
      <w:pPr>
        <w:ind w:left="5040" w:hanging="360"/>
      </w:pPr>
      <w:rPr>
        <w:rFonts w:hint="default" w:ascii="Symbol" w:hAnsi="Symbol"/>
      </w:rPr>
    </w:lvl>
    <w:lvl w:ilvl="7" w:tplc="20A227DC">
      <w:start w:val="1"/>
      <w:numFmt w:val="bullet"/>
      <w:lvlText w:val="o"/>
      <w:lvlJc w:val="left"/>
      <w:pPr>
        <w:ind w:left="5760" w:hanging="360"/>
      </w:pPr>
      <w:rPr>
        <w:rFonts w:hint="default" w:ascii="Courier New" w:hAnsi="Courier New"/>
      </w:rPr>
    </w:lvl>
    <w:lvl w:ilvl="8" w:tplc="88A83898">
      <w:start w:val="1"/>
      <w:numFmt w:val="bullet"/>
      <w:lvlText w:val=""/>
      <w:lvlJc w:val="left"/>
      <w:pPr>
        <w:ind w:left="6480" w:hanging="360"/>
      </w:pPr>
      <w:rPr>
        <w:rFonts w:hint="default" w:ascii="Wingdings" w:hAnsi="Wingdings"/>
      </w:rPr>
    </w:lvl>
  </w:abstractNum>
  <w:abstractNum w:abstractNumId="106" w15:restartNumberingAfterBreak="0">
    <w:nsid w:val="531E7617"/>
    <w:multiLevelType w:val="multilevel"/>
    <w:tmpl w:val="0FAA6866"/>
    <w:lvl w:ilvl="0">
      <w:start w:val="1"/>
      <w:numFmt w:val="decimal"/>
      <w:lvlText w:val="%1."/>
      <w:lvlJc w:val="left"/>
      <w:pPr>
        <w:ind w:left="720" w:hanging="360"/>
      </w:pPr>
      <w:rPr>
        <w:rFonts w:hint="default"/>
      </w:rPr>
    </w:lvl>
    <w:lvl w:ilvl="1">
      <w:start w:val="1"/>
      <w:numFmt w:val="decimal"/>
      <w:lvlText w:val="%1.%2"/>
      <w:lvlJc w:val="left"/>
      <w:pPr>
        <w:ind w:left="936" w:hanging="360"/>
      </w:pPr>
      <w:rPr>
        <w:lang w:val="es-ES"/>
      </w:rPr>
    </w:lvl>
    <w:lvl w:ilvl="2">
      <w:start w:val="1"/>
      <w:numFmt w:val="decimal"/>
      <w:lvlText w:val="%1.%2.%3"/>
      <w:lvlJc w:val="left"/>
      <w:pPr>
        <w:ind w:left="1512" w:hanging="720"/>
      </w:pPr>
    </w:lvl>
    <w:lvl w:ilvl="3">
      <w:start w:val="1"/>
      <w:numFmt w:val="decimal"/>
      <w:lvlText w:val="%1.%2.%3.%4"/>
      <w:lvlJc w:val="left"/>
      <w:pPr>
        <w:ind w:left="1728" w:hanging="720"/>
      </w:pPr>
    </w:lvl>
    <w:lvl w:ilvl="4">
      <w:start w:val="1"/>
      <w:numFmt w:val="decimal"/>
      <w:lvlText w:val="%1.%2.%3.%4.%5"/>
      <w:lvlJc w:val="left"/>
      <w:pPr>
        <w:ind w:left="2304" w:hanging="1080"/>
      </w:pPr>
    </w:lvl>
    <w:lvl w:ilvl="5">
      <w:start w:val="1"/>
      <w:numFmt w:val="decimal"/>
      <w:lvlText w:val="%1.%2.%3.%4.%5.%6"/>
      <w:lvlJc w:val="left"/>
      <w:pPr>
        <w:ind w:left="2520" w:hanging="1080"/>
      </w:pPr>
    </w:lvl>
    <w:lvl w:ilvl="6">
      <w:start w:val="1"/>
      <w:numFmt w:val="decimal"/>
      <w:lvlText w:val="%1.%2.%3.%4.%5.%6.%7"/>
      <w:lvlJc w:val="left"/>
      <w:pPr>
        <w:ind w:left="3096" w:hanging="1440"/>
      </w:pPr>
    </w:lvl>
    <w:lvl w:ilvl="7">
      <w:start w:val="1"/>
      <w:numFmt w:val="decimal"/>
      <w:lvlText w:val="%1.%2.%3.%4.%5.%6.%7.%8"/>
      <w:lvlJc w:val="left"/>
      <w:pPr>
        <w:ind w:left="3312" w:hanging="1440"/>
      </w:pPr>
    </w:lvl>
    <w:lvl w:ilvl="8">
      <w:start w:val="1"/>
      <w:numFmt w:val="decimal"/>
      <w:lvlText w:val="%1.%2.%3.%4.%5.%6.%7.%8.%9"/>
      <w:lvlJc w:val="left"/>
      <w:pPr>
        <w:ind w:left="3528" w:hanging="1440"/>
      </w:pPr>
    </w:lvl>
  </w:abstractNum>
  <w:abstractNum w:abstractNumId="107" w15:restartNumberingAfterBreak="0">
    <w:nsid w:val="54307FC7"/>
    <w:multiLevelType w:val="hybridMultilevel"/>
    <w:tmpl w:val="16308764"/>
    <w:lvl w:ilvl="0" w:tplc="8772BCEE">
      <w:start w:val="1"/>
      <w:numFmt w:val="lowerLetter"/>
      <w:lvlText w:val="%1)"/>
      <w:lvlJc w:val="left"/>
      <w:pPr>
        <w:ind w:left="1512" w:hanging="360"/>
      </w:pPr>
      <w:rPr>
        <w:rFonts w:hint="default" w:eastAsia="Calibri"/>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8" w15:restartNumberingAfterBreak="0">
    <w:nsid w:val="54354C81"/>
    <w:multiLevelType w:val="hybridMultilevel"/>
    <w:tmpl w:val="46A45DB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09" w15:restartNumberingAfterBreak="0">
    <w:nsid w:val="55001C37"/>
    <w:multiLevelType w:val="hybridMultilevel"/>
    <w:tmpl w:val="312A7F4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10" w15:restartNumberingAfterBreak="0">
    <w:nsid w:val="55FD028E"/>
    <w:multiLevelType w:val="hybridMultilevel"/>
    <w:tmpl w:val="6332F8A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11" w15:restartNumberingAfterBreak="0">
    <w:nsid w:val="56AE064E"/>
    <w:multiLevelType w:val="hybridMultilevel"/>
    <w:tmpl w:val="FFFFFFFF"/>
    <w:lvl w:ilvl="0" w:tplc="340E5E08">
      <w:start w:val="1"/>
      <w:numFmt w:val="bullet"/>
      <w:lvlText w:val=""/>
      <w:lvlJc w:val="left"/>
      <w:pPr>
        <w:ind w:left="1008" w:hanging="360"/>
      </w:pPr>
      <w:rPr>
        <w:rFonts w:hint="default" w:ascii="Symbol" w:hAnsi="Symbol"/>
      </w:rPr>
    </w:lvl>
    <w:lvl w:ilvl="1" w:tplc="DA5A2C7E">
      <w:start w:val="1"/>
      <w:numFmt w:val="bullet"/>
      <w:lvlText w:val="o"/>
      <w:lvlJc w:val="left"/>
      <w:pPr>
        <w:ind w:left="1728" w:hanging="360"/>
      </w:pPr>
      <w:rPr>
        <w:rFonts w:hint="default" w:ascii="Courier New" w:hAnsi="Courier New"/>
      </w:rPr>
    </w:lvl>
    <w:lvl w:ilvl="2" w:tplc="60AE53A2">
      <w:start w:val="1"/>
      <w:numFmt w:val="bullet"/>
      <w:lvlText w:val=""/>
      <w:lvlJc w:val="left"/>
      <w:pPr>
        <w:ind w:left="2448" w:hanging="360"/>
      </w:pPr>
      <w:rPr>
        <w:rFonts w:hint="default" w:ascii="Wingdings" w:hAnsi="Wingdings"/>
      </w:rPr>
    </w:lvl>
    <w:lvl w:ilvl="3" w:tplc="C2B4E91E">
      <w:start w:val="1"/>
      <w:numFmt w:val="bullet"/>
      <w:lvlText w:val=""/>
      <w:lvlJc w:val="left"/>
      <w:pPr>
        <w:ind w:left="3168" w:hanging="360"/>
      </w:pPr>
      <w:rPr>
        <w:rFonts w:hint="default" w:ascii="Symbol" w:hAnsi="Symbol"/>
      </w:rPr>
    </w:lvl>
    <w:lvl w:ilvl="4" w:tplc="C6786FA0">
      <w:start w:val="1"/>
      <w:numFmt w:val="bullet"/>
      <w:lvlText w:val="o"/>
      <w:lvlJc w:val="left"/>
      <w:pPr>
        <w:ind w:left="3888" w:hanging="360"/>
      </w:pPr>
      <w:rPr>
        <w:rFonts w:hint="default" w:ascii="Courier New" w:hAnsi="Courier New"/>
      </w:rPr>
    </w:lvl>
    <w:lvl w:ilvl="5" w:tplc="B0F4FDC8">
      <w:start w:val="1"/>
      <w:numFmt w:val="bullet"/>
      <w:lvlText w:val=""/>
      <w:lvlJc w:val="left"/>
      <w:pPr>
        <w:ind w:left="4608" w:hanging="360"/>
      </w:pPr>
      <w:rPr>
        <w:rFonts w:hint="default" w:ascii="Wingdings" w:hAnsi="Wingdings"/>
      </w:rPr>
    </w:lvl>
    <w:lvl w:ilvl="6" w:tplc="82522C36">
      <w:start w:val="1"/>
      <w:numFmt w:val="bullet"/>
      <w:lvlText w:val=""/>
      <w:lvlJc w:val="left"/>
      <w:pPr>
        <w:ind w:left="5328" w:hanging="360"/>
      </w:pPr>
      <w:rPr>
        <w:rFonts w:hint="default" w:ascii="Symbol" w:hAnsi="Symbol"/>
      </w:rPr>
    </w:lvl>
    <w:lvl w:ilvl="7" w:tplc="8A28B0AE">
      <w:start w:val="1"/>
      <w:numFmt w:val="bullet"/>
      <w:lvlText w:val="o"/>
      <w:lvlJc w:val="left"/>
      <w:pPr>
        <w:ind w:left="6048" w:hanging="360"/>
      </w:pPr>
      <w:rPr>
        <w:rFonts w:hint="default" w:ascii="Courier New" w:hAnsi="Courier New"/>
      </w:rPr>
    </w:lvl>
    <w:lvl w:ilvl="8" w:tplc="6F3A79B0">
      <w:start w:val="1"/>
      <w:numFmt w:val="bullet"/>
      <w:lvlText w:val=""/>
      <w:lvlJc w:val="left"/>
      <w:pPr>
        <w:ind w:left="6768" w:hanging="360"/>
      </w:pPr>
      <w:rPr>
        <w:rFonts w:hint="default" w:ascii="Wingdings" w:hAnsi="Wingdings"/>
      </w:rPr>
    </w:lvl>
  </w:abstractNum>
  <w:abstractNum w:abstractNumId="112" w15:restartNumberingAfterBreak="0">
    <w:nsid w:val="57732787"/>
    <w:multiLevelType w:val="hybridMultilevel"/>
    <w:tmpl w:val="CD12AA40"/>
    <w:lvl w:ilvl="0" w:tplc="E070A2EE">
      <w:start w:val="1"/>
      <w:numFmt w:val="lowerLetter"/>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3" w15:restartNumberingAfterBreak="0">
    <w:nsid w:val="582A0021"/>
    <w:multiLevelType w:val="hybridMultilevel"/>
    <w:tmpl w:val="21868D0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14" w15:restartNumberingAfterBreak="0">
    <w:nsid w:val="582A78F8"/>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87B248E"/>
    <w:multiLevelType w:val="hybridMultilevel"/>
    <w:tmpl w:val="FFFFFFFF"/>
    <w:lvl w:ilvl="0" w:tplc="2A72BABC">
      <w:start w:val="1"/>
      <w:numFmt w:val="bullet"/>
      <w:lvlText w:val=""/>
      <w:lvlJc w:val="left"/>
      <w:pPr>
        <w:ind w:left="720" w:hanging="360"/>
      </w:pPr>
      <w:rPr>
        <w:rFonts w:hint="default" w:ascii="Symbol" w:hAnsi="Symbol"/>
      </w:rPr>
    </w:lvl>
    <w:lvl w:ilvl="1" w:tplc="45202E6A">
      <w:start w:val="1"/>
      <w:numFmt w:val="bullet"/>
      <w:lvlText w:val="o"/>
      <w:lvlJc w:val="left"/>
      <w:pPr>
        <w:ind w:left="1440" w:hanging="360"/>
      </w:pPr>
      <w:rPr>
        <w:rFonts w:hint="default" w:ascii="Courier New" w:hAnsi="Courier New"/>
      </w:rPr>
    </w:lvl>
    <w:lvl w:ilvl="2" w:tplc="1DA801C8">
      <w:start w:val="1"/>
      <w:numFmt w:val="bullet"/>
      <w:lvlText w:val=""/>
      <w:lvlJc w:val="left"/>
      <w:pPr>
        <w:ind w:left="2160" w:hanging="360"/>
      </w:pPr>
      <w:rPr>
        <w:rFonts w:hint="default" w:ascii="Wingdings" w:hAnsi="Wingdings"/>
      </w:rPr>
    </w:lvl>
    <w:lvl w:ilvl="3" w:tplc="D8DE5430">
      <w:start w:val="1"/>
      <w:numFmt w:val="bullet"/>
      <w:lvlText w:val=""/>
      <w:lvlJc w:val="left"/>
      <w:pPr>
        <w:ind w:left="2880" w:hanging="360"/>
      </w:pPr>
      <w:rPr>
        <w:rFonts w:hint="default" w:ascii="Symbol" w:hAnsi="Symbol"/>
      </w:rPr>
    </w:lvl>
    <w:lvl w:ilvl="4" w:tplc="3FB46134">
      <w:start w:val="1"/>
      <w:numFmt w:val="bullet"/>
      <w:lvlText w:val="o"/>
      <w:lvlJc w:val="left"/>
      <w:pPr>
        <w:ind w:left="3600" w:hanging="360"/>
      </w:pPr>
      <w:rPr>
        <w:rFonts w:hint="default" w:ascii="Courier New" w:hAnsi="Courier New"/>
      </w:rPr>
    </w:lvl>
    <w:lvl w:ilvl="5" w:tplc="601A3A46">
      <w:start w:val="1"/>
      <w:numFmt w:val="bullet"/>
      <w:lvlText w:val=""/>
      <w:lvlJc w:val="left"/>
      <w:pPr>
        <w:ind w:left="4320" w:hanging="360"/>
      </w:pPr>
      <w:rPr>
        <w:rFonts w:hint="default" w:ascii="Wingdings" w:hAnsi="Wingdings"/>
      </w:rPr>
    </w:lvl>
    <w:lvl w:ilvl="6" w:tplc="12B89E82">
      <w:start w:val="1"/>
      <w:numFmt w:val="bullet"/>
      <w:lvlText w:val=""/>
      <w:lvlJc w:val="left"/>
      <w:pPr>
        <w:ind w:left="5040" w:hanging="360"/>
      </w:pPr>
      <w:rPr>
        <w:rFonts w:hint="default" w:ascii="Symbol" w:hAnsi="Symbol"/>
      </w:rPr>
    </w:lvl>
    <w:lvl w:ilvl="7" w:tplc="7D4C6B9A">
      <w:start w:val="1"/>
      <w:numFmt w:val="bullet"/>
      <w:lvlText w:val="o"/>
      <w:lvlJc w:val="left"/>
      <w:pPr>
        <w:ind w:left="5760" w:hanging="360"/>
      </w:pPr>
      <w:rPr>
        <w:rFonts w:hint="default" w:ascii="Courier New" w:hAnsi="Courier New"/>
      </w:rPr>
    </w:lvl>
    <w:lvl w:ilvl="8" w:tplc="54303C6A">
      <w:start w:val="1"/>
      <w:numFmt w:val="bullet"/>
      <w:lvlText w:val=""/>
      <w:lvlJc w:val="left"/>
      <w:pPr>
        <w:ind w:left="6480" w:hanging="360"/>
      </w:pPr>
      <w:rPr>
        <w:rFonts w:hint="default" w:ascii="Wingdings" w:hAnsi="Wingdings"/>
      </w:rPr>
    </w:lvl>
  </w:abstractNum>
  <w:abstractNum w:abstractNumId="116" w15:restartNumberingAfterBreak="0">
    <w:nsid w:val="5A007098"/>
    <w:multiLevelType w:val="hybridMultilevel"/>
    <w:tmpl w:val="A1FA86B8"/>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17" w15:restartNumberingAfterBreak="0">
    <w:nsid w:val="5A205723"/>
    <w:multiLevelType w:val="hybridMultilevel"/>
    <w:tmpl w:val="2338967C"/>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18" w15:restartNumberingAfterBreak="0">
    <w:nsid w:val="5B284958"/>
    <w:multiLevelType w:val="hybridMultilevel"/>
    <w:tmpl w:val="D51C15B4"/>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19" w15:restartNumberingAfterBreak="0">
    <w:nsid w:val="5C8640D0"/>
    <w:multiLevelType w:val="hybridMultilevel"/>
    <w:tmpl w:val="FFFFFFFF"/>
    <w:lvl w:ilvl="0" w:tplc="6AB8A21A">
      <w:start w:val="1"/>
      <w:numFmt w:val="bullet"/>
      <w:lvlText w:val=""/>
      <w:lvlJc w:val="left"/>
      <w:pPr>
        <w:ind w:left="1080" w:hanging="360"/>
      </w:pPr>
      <w:rPr>
        <w:rFonts w:hint="default" w:ascii="Symbol" w:hAnsi="Symbol"/>
      </w:rPr>
    </w:lvl>
    <w:lvl w:ilvl="1" w:tplc="32400DDE">
      <w:start w:val="1"/>
      <w:numFmt w:val="bullet"/>
      <w:lvlText w:val="o"/>
      <w:lvlJc w:val="left"/>
      <w:pPr>
        <w:ind w:left="1800" w:hanging="360"/>
      </w:pPr>
      <w:rPr>
        <w:rFonts w:hint="default" w:ascii="Courier New" w:hAnsi="Courier New"/>
      </w:rPr>
    </w:lvl>
    <w:lvl w:ilvl="2" w:tplc="804AF8E6">
      <w:start w:val="1"/>
      <w:numFmt w:val="bullet"/>
      <w:lvlText w:val=""/>
      <w:lvlJc w:val="left"/>
      <w:pPr>
        <w:ind w:left="2520" w:hanging="360"/>
      </w:pPr>
      <w:rPr>
        <w:rFonts w:hint="default" w:ascii="Wingdings" w:hAnsi="Wingdings"/>
      </w:rPr>
    </w:lvl>
    <w:lvl w:ilvl="3" w:tplc="46103C22">
      <w:start w:val="1"/>
      <w:numFmt w:val="bullet"/>
      <w:lvlText w:val=""/>
      <w:lvlJc w:val="left"/>
      <w:pPr>
        <w:ind w:left="3240" w:hanging="360"/>
      </w:pPr>
      <w:rPr>
        <w:rFonts w:hint="default" w:ascii="Symbol" w:hAnsi="Symbol"/>
      </w:rPr>
    </w:lvl>
    <w:lvl w:ilvl="4" w:tplc="3912D558">
      <w:start w:val="1"/>
      <w:numFmt w:val="bullet"/>
      <w:lvlText w:val="o"/>
      <w:lvlJc w:val="left"/>
      <w:pPr>
        <w:ind w:left="3960" w:hanging="360"/>
      </w:pPr>
      <w:rPr>
        <w:rFonts w:hint="default" w:ascii="Courier New" w:hAnsi="Courier New"/>
      </w:rPr>
    </w:lvl>
    <w:lvl w:ilvl="5" w:tplc="2B801752">
      <w:start w:val="1"/>
      <w:numFmt w:val="bullet"/>
      <w:lvlText w:val=""/>
      <w:lvlJc w:val="left"/>
      <w:pPr>
        <w:ind w:left="4680" w:hanging="360"/>
      </w:pPr>
      <w:rPr>
        <w:rFonts w:hint="default" w:ascii="Wingdings" w:hAnsi="Wingdings"/>
      </w:rPr>
    </w:lvl>
    <w:lvl w:ilvl="6" w:tplc="F79CC908">
      <w:start w:val="1"/>
      <w:numFmt w:val="bullet"/>
      <w:lvlText w:val=""/>
      <w:lvlJc w:val="left"/>
      <w:pPr>
        <w:ind w:left="5400" w:hanging="360"/>
      </w:pPr>
      <w:rPr>
        <w:rFonts w:hint="default" w:ascii="Symbol" w:hAnsi="Symbol"/>
      </w:rPr>
    </w:lvl>
    <w:lvl w:ilvl="7" w:tplc="AB182142">
      <w:start w:val="1"/>
      <w:numFmt w:val="bullet"/>
      <w:lvlText w:val="o"/>
      <w:lvlJc w:val="left"/>
      <w:pPr>
        <w:ind w:left="6120" w:hanging="360"/>
      </w:pPr>
      <w:rPr>
        <w:rFonts w:hint="default" w:ascii="Courier New" w:hAnsi="Courier New"/>
      </w:rPr>
    </w:lvl>
    <w:lvl w:ilvl="8" w:tplc="22765458">
      <w:start w:val="1"/>
      <w:numFmt w:val="bullet"/>
      <w:lvlText w:val=""/>
      <w:lvlJc w:val="left"/>
      <w:pPr>
        <w:ind w:left="6840" w:hanging="360"/>
      </w:pPr>
      <w:rPr>
        <w:rFonts w:hint="default" w:ascii="Wingdings" w:hAnsi="Wingdings"/>
      </w:rPr>
    </w:lvl>
  </w:abstractNum>
  <w:abstractNum w:abstractNumId="120" w15:restartNumberingAfterBreak="0">
    <w:nsid w:val="5CCC47F3"/>
    <w:multiLevelType w:val="hybridMultilevel"/>
    <w:tmpl w:val="B87AA07A"/>
    <w:lvl w:ilvl="0" w:tplc="DD56C14E">
      <w:start w:val="1"/>
      <w:numFmt w:val="lowerLetter"/>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1" w15:restartNumberingAfterBreak="0">
    <w:nsid w:val="5F563442"/>
    <w:multiLevelType w:val="hybridMultilevel"/>
    <w:tmpl w:val="F680592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22" w15:restartNumberingAfterBreak="0">
    <w:nsid w:val="5F9D51A2"/>
    <w:multiLevelType w:val="hybridMultilevel"/>
    <w:tmpl w:val="0026FCFE"/>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A75ED8"/>
    <w:multiLevelType w:val="hybridMultilevel"/>
    <w:tmpl w:val="A300AAC4"/>
    <w:lvl w:ilvl="0" w:tplc="300A0001">
      <w:start w:val="1"/>
      <w:numFmt w:val="bullet"/>
      <w:lvlText w:val=""/>
      <w:lvlJc w:val="left"/>
      <w:pPr>
        <w:ind w:left="1425" w:hanging="360"/>
      </w:pPr>
      <w:rPr>
        <w:rFonts w:hint="default" w:ascii="Symbol" w:hAnsi="Symbol"/>
      </w:rPr>
    </w:lvl>
    <w:lvl w:ilvl="1" w:tplc="300A0003" w:tentative="1">
      <w:start w:val="1"/>
      <w:numFmt w:val="bullet"/>
      <w:lvlText w:val="o"/>
      <w:lvlJc w:val="left"/>
      <w:pPr>
        <w:ind w:left="2145" w:hanging="360"/>
      </w:pPr>
      <w:rPr>
        <w:rFonts w:hint="default" w:ascii="Courier New" w:hAnsi="Courier New" w:cs="Courier New"/>
      </w:rPr>
    </w:lvl>
    <w:lvl w:ilvl="2" w:tplc="300A0005" w:tentative="1">
      <w:start w:val="1"/>
      <w:numFmt w:val="bullet"/>
      <w:lvlText w:val=""/>
      <w:lvlJc w:val="left"/>
      <w:pPr>
        <w:ind w:left="2865" w:hanging="360"/>
      </w:pPr>
      <w:rPr>
        <w:rFonts w:hint="default" w:ascii="Wingdings" w:hAnsi="Wingdings"/>
      </w:rPr>
    </w:lvl>
    <w:lvl w:ilvl="3" w:tplc="300A0001" w:tentative="1">
      <w:start w:val="1"/>
      <w:numFmt w:val="bullet"/>
      <w:lvlText w:val=""/>
      <w:lvlJc w:val="left"/>
      <w:pPr>
        <w:ind w:left="3585" w:hanging="360"/>
      </w:pPr>
      <w:rPr>
        <w:rFonts w:hint="default" w:ascii="Symbol" w:hAnsi="Symbol"/>
      </w:rPr>
    </w:lvl>
    <w:lvl w:ilvl="4" w:tplc="300A0003" w:tentative="1">
      <w:start w:val="1"/>
      <w:numFmt w:val="bullet"/>
      <w:lvlText w:val="o"/>
      <w:lvlJc w:val="left"/>
      <w:pPr>
        <w:ind w:left="4305" w:hanging="360"/>
      </w:pPr>
      <w:rPr>
        <w:rFonts w:hint="default" w:ascii="Courier New" w:hAnsi="Courier New" w:cs="Courier New"/>
      </w:rPr>
    </w:lvl>
    <w:lvl w:ilvl="5" w:tplc="300A0005" w:tentative="1">
      <w:start w:val="1"/>
      <w:numFmt w:val="bullet"/>
      <w:lvlText w:val=""/>
      <w:lvlJc w:val="left"/>
      <w:pPr>
        <w:ind w:left="5025" w:hanging="360"/>
      </w:pPr>
      <w:rPr>
        <w:rFonts w:hint="default" w:ascii="Wingdings" w:hAnsi="Wingdings"/>
      </w:rPr>
    </w:lvl>
    <w:lvl w:ilvl="6" w:tplc="300A0001" w:tentative="1">
      <w:start w:val="1"/>
      <w:numFmt w:val="bullet"/>
      <w:lvlText w:val=""/>
      <w:lvlJc w:val="left"/>
      <w:pPr>
        <w:ind w:left="5745" w:hanging="360"/>
      </w:pPr>
      <w:rPr>
        <w:rFonts w:hint="default" w:ascii="Symbol" w:hAnsi="Symbol"/>
      </w:rPr>
    </w:lvl>
    <w:lvl w:ilvl="7" w:tplc="300A0003" w:tentative="1">
      <w:start w:val="1"/>
      <w:numFmt w:val="bullet"/>
      <w:lvlText w:val="o"/>
      <w:lvlJc w:val="left"/>
      <w:pPr>
        <w:ind w:left="6465" w:hanging="360"/>
      </w:pPr>
      <w:rPr>
        <w:rFonts w:hint="default" w:ascii="Courier New" w:hAnsi="Courier New" w:cs="Courier New"/>
      </w:rPr>
    </w:lvl>
    <w:lvl w:ilvl="8" w:tplc="300A0005" w:tentative="1">
      <w:start w:val="1"/>
      <w:numFmt w:val="bullet"/>
      <w:lvlText w:val=""/>
      <w:lvlJc w:val="left"/>
      <w:pPr>
        <w:ind w:left="7185" w:hanging="360"/>
      </w:pPr>
      <w:rPr>
        <w:rFonts w:hint="default" w:ascii="Wingdings" w:hAnsi="Wingdings"/>
      </w:rPr>
    </w:lvl>
  </w:abstractNum>
  <w:abstractNum w:abstractNumId="124" w15:restartNumberingAfterBreak="0">
    <w:nsid w:val="5FFD2882"/>
    <w:multiLevelType w:val="hybridMultilevel"/>
    <w:tmpl w:val="A0568612"/>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25" w15:restartNumberingAfterBreak="0">
    <w:nsid w:val="60EC1714"/>
    <w:multiLevelType w:val="hybridMultilevel"/>
    <w:tmpl w:val="0812E412"/>
    <w:lvl w:ilvl="0" w:tplc="300A0001">
      <w:start w:val="1"/>
      <w:numFmt w:val="bullet"/>
      <w:lvlText w:val=""/>
      <w:lvlJc w:val="left"/>
      <w:pPr>
        <w:ind w:left="1080" w:hanging="360"/>
      </w:pPr>
      <w:rPr>
        <w:rFonts w:hint="default" w:ascii="Symbol" w:hAnsi="Symbol"/>
      </w:rPr>
    </w:lvl>
    <w:lvl w:ilvl="1" w:tplc="300A0003" w:tentative="1">
      <w:start w:val="1"/>
      <w:numFmt w:val="bullet"/>
      <w:lvlText w:val="o"/>
      <w:lvlJc w:val="left"/>
      <w:pPr>
        <w:ind w:left="1800" w:hanging="360"/>
      </w:pPr>
      <w:rPr>
        <w:rFonts w:hint="default" w:ascii="Courier New" w:hAnsi="Courier New" w:cs="Courier New"/>
      </w:rPr>
    </w:lvl>
    <w:lvl w:ilvl="2" w:tplc="300A0005" w:tentative="1">
      <w:start w:val="1"/>
      <w:numFmt w:val="bullet"/>
      <w:lvlText w:val=""/>
      <w:lvlJc w:val="left"/>
      <w:pPr>
        <w:ind w:left="2520" w:hanging="360"/>
      </w:pPr>
      <w:rPr>
        <w:rFonts w:hint="default" w:ascii="Wingdings" w:hAnsi="Wingdings"/>
      </w:rPr>
    </w:lvl>
    <w:lvl w:ilvl="3" w:tplc="300A0001" w:tentative="1">
      <w:start w:val="1"/>
      <w:numFmt w:val="bullet"/>
      <w:lvlText w:val=""/>
      <w:lvlJc w:val="left"/>
      <w:pPr>
        <w:ind w:left="3240" w:hanging="360"/>
      </w:pPr>
      <w:rPr>
        <w:rFonts w:hint="default" w:ascii="Symbol" w:hAnsi="Symbol"/>
      </w:rPr>
    </w:lvl>
    <w:lvl w:ilvl="4" w:tplc="300A0003" w:tentative="1">
      <w:start w:val="1"/>
      <w:numFmt w:val="bullet"/>
      <w:lvlText w:val="o"/>
      <w:lvlJc w:val="left"/>
      <w:pPr>
        <w:ind w:left="3960" w:hanging="360"/>
      </w:pPr>
      <w:rPr>
        <w:rFonts w:hint="default" w:ascii="Courier New" w:hAnsi="Courier New" w:cs="Courier New"/>
      </w:rPr>
    </w:lvl>
    <w:lvl w:ilvl="5" w:tplc="300A0005" w:tentative="1">
      <w:start w:val="1"/>
      <w:numFmt w:val="bullet"/>
      <w:lvlText w:val=""/>
      <w:lvlJc w:val="left"/>
      <w:pPr>
        <w:ind w:left="4680" w:hanging="360"/>
      </w:pPr>
      <w:rPr>
        <w:rFonts w:hint="default" w:ascii="Wingdings" w:hAnsi="Wingdings"/>
      </w:rPr>
    </w:lvl>
    <w:lvl w:ilvl="6" w:tplc="300A0001" w:tentative="1">
      <w:start w:val="1"/>
      <w:numFmt w:val="bullet"/>
      <w:lvlText w:val=""/>
      <w:lvlJc w:val="left"/>
      <w:pPr>
        <w:ind w:left="5400" w:hanging="360"/>
      </w:pPr>
      <w:rPr>
        <w:rFonts w:hint="default" w:ascii="Symbol" w:hAnsi="Symbol"/>
      </w:rPr>
    </w:lvl>
    <w:lvl w:ilvl="7" w:tplc="300A0003" w:tentative="1">
      <w:start w:val="1"/>
      <w:numFmt w:val="bullet"/>
      <w:lvlText w:val="o"/>
      <w:lvlJc w:val="left"/>
      <w:pPr>
        <w:ind w:left="6120" w:hanging="360"/>
      </w:pPr>
      <w:rPr>
        <w:rFonts w:hint="default" w:ascii="Courier New" w:hAnsi="Courier New" w:cs="Courier New"/>
      </w:rPr>
    </w:lvl>
    <w:lvl w:ilvl="8" w:tplc="300A0005" w:tentative="1">
      <w:start w:val="1"/>
      <w:numFmt w:val="bullet"/>
      <w:lvlText w:val=""/>
      <w:lvlJc w:val="left"/>
      <w:pPr>
        <w:ind w:left="6840" w:hanging="360"/>
      </w:pPr>
      <w:rPr>
        <w:rFonts w:hint="default" w:ascii="Wingdings" w:hAnsi="Wingdings"/>
      </w:rPr>
    </w:lvl>
  </w:abstractNum>
  <w:abstractNum w:abstractNumId="126" w15:restartNumberingAfterBreak="0">
    <w:nsid w:val="611B0C5E"/>
    <w:multiLevelType w:val="hybridMultilevel"/>
    <w:tmpl w:val="32F0A330"/>
    <w:lvl w:ilvl="0" w:tplc="300A0001">
      <w:start w:val="1"/>
      <w:numFmt w:val="bullet"/>
      <w:lvlText w:val=""/>
      <w:lvlJc w:val="left"/>
      <w:pPr>
        <w:ind w:left="1008" w:hanging="360"/>
      </w:pPr>
      <w:rPr>
        <w:rFonts w:hint="default" w:ascii="Symbol" w:hAnsi="Symbol"/>
      </w:rPr>
    </w:lvl>
    <w:lvl w:ilvl="1" w:tplc="300A0003">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27" w15:restartNumberingAfterBreak="0">
    <w:nsid w:val="612F1D2E"/>
    <w:multiLevelType w:val="hybridMultilevel"/>
    <w:tmpl w:val="2ADC871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28" w15:restartNumberingAfterBreak="0">
    <w:nsid w:val="63B56FD5"/>
    <w:multiLevelType w:val="hybridMultilevel"/>
    <w:tmpl w:val="119865EE"/>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29" w15:restartNumberingAfterBreak="0">
    <w:nsid w:val="642D6D7A"/>
    <w:multiLevelType w:val="hybridMultilevel"/>
    <w:tmpl w:val="56AA2926"/>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30" w15:restartNumberingAfterBreak="0">
    <w:nsid w:val="64904747"/>
    <w:multiLevelType w:val="multilevel"/>
    <w:tmpl w:val="27DC96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1" w15:restartNumberingAfterBreak="0">
    <w:nsid w:val="685B3C0B"/>
    <w:multiLevelType w:val="hybridMultilevel"/>
    <w:tmpl w:val="49165F2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32" w15:restartNumberingAfterBreak="0">
    <w:nsid w:val="69750AA3"/>
    <w:multiLevelType w:val="hybridMultilevel"/>
    <w:tmpl w:val="FFFFFFFF"/>
    <w:lvl w:ilvl="0" w:tplc="7336755E">
      <w:start w:val="1"/>
      <w:numFmt w:val="bullet"/>
      <w:lvlText w:val=""/>
      <w:lvlJc w:val="left"/>
      <w:pPr>
        <w:ind w:left="720" w:hanging="360"/>
      </w:pPr>
      <w:rPr>
        <w:rFonts w:hint="default" w:ascii="Symbol" w:hAnsi="Symbol"/>
      </w:rPr>
    </w:lvl>
    <w:lvl w:ilvl="1" w:tplc="201C1872">
      <w:start w:val="1"/>
      <w:numFmt w:val="bullet"/>
      <w:lvlText w:val="o"/>
      <w:lvlJc w:val="left"/>
      <w:pPr>
        <w:ind w:left="1440" w:hanging="360"/>
      </w:pPr>
      <w:rPr>
        <w:rFonts w:hint="default" w:ascii="Courier New" w:hAnsi="Courier New"/>
      </w:rPr>
    </w:lvl>
    <w:lvl w:ilvl="2" w:tplc="3A927AC4">
      <w:start w:val="1"/>
      <w:numFmt w:val="bullet"/>
      <w:lvlText w:val=""/>
      <w:lvlJc w:val="left"/>
      <w:pPr>
        <w:ind w:left="2160" w:hanging="360"/>
      </w:pPr>
      <w:rPr>
        <w:rFonts w:hint="default" w:ascii="Wingdings" w:hAnsi="Wingdings"/>
      </w:rPr>
    </w:lvl>
    <w:lvl w:ilvl="3" w:tplc="25A69B72">
      <w:start w:val="1"/>
      <w:numFmt w:val="bullet"/>
      <w:lvlText w:val=""/>
      <w:lvlJc w:val="left"/>
      <w:pPr>
        <w:ind w:left="2880" w:hanging="360"/>
      </w:pPr>
      <w:rPr>
        <w:rFonts w:hint="default" w:ascii="Symbol" w:hAnsi="Symbol"/>
      </w:rPr>
    </w:lvl>
    <w:lvl w:ilvl="4" w:tplc="14D4738A">
      <w:start w:val="1"/>
      <w:numFmt w:val="bullet"/>
      <w:lvlText w:val="o"/>
      <w:lvlJc w:val="left"/>
      <w:pPr>
        <w:ind w:left="3600" w:hanging="360"/>
      </w:pPr>
      <w:rPr>
        <w:rFonts w:hint="default" w:ascii="Courier New" w:hAnsi="Courier New"/>
      </w:rPr>
    </w:lvl>
    <w:lvl w:ilvl="5" w:tplc="EE6C487C">
      <w:start w:val="1"/>
      <w:numFmt w:val="bullet"/>
      <w:lvlText w:val=""/>
      <w:lvlJc w:val="left"/>
      <w:pPr>
        <w:ind w:left="4320" w:hanging="360"/>
      </w:pPr>
      <w:rPr>
        <w:rFonts w:hint="default" w:ascii="Wingdings" w:hAnsi="Wingdings"/>
      </w:rPr>
    </w:lvl>
    <w:lvl w:ilvl="6" w:tplc="3DC63584">
      <w:start w:val="1"/>
      <w:numFmt w:val="bullet"/>
      <w:lvlText w:val=""/>
      <w:lvlJc w:val="left"/>
      <w:pPr>
        <w:ind w:left="5040" w:hanging="360"/>
      </w:pPr>
      <w:rPr>
        <w:rFonts w:hint="default" w:ascii="Symbol" w:hAnsi="Symbol"/>
      </w:rPr>
    </w:lvl>
    <w:lvl w:ilvl="7" w:tplc="87ECCFA2">
      <w:start w:val="1"/>
      <w:numFmt w:val="bullet"/>
      <w:lvlText w:val="o"/>
      <w:lvlJc w:val="left"/>
      <w:pPr>
        <w:ind w:left="5760" w:hanging="360"/>
      </w:pPr>
      <w:rPr>
        <w:rFonts w:hint="default" w:ascii="Courier New" w:hAnsi="Courier New"/>
      </w:rPr>
    </w:lvl>
    <w:lvl w:ilvl="8" w:tplc="F58240BE">
      <w:start w:val="1"/>
      <w:numFmt w:val="bullet"/>
      <w:lvlText w:val=""/>
      <w:lvlJc w:val="left"/>
      <w:pPr>
        <w:ind w:left="6480" w:hanging="360"/>
      </w:pPr>
      <w:rPr>
        <w:rFonts w:hint="default" w:ascii="Wingdings" w:hAnsi="Wingdings"/>
      </w:rPr>
    </w:lvl>
  </w:abstractNum>
  <w:abstractNum w:abstractNumId="133" w15:restartNumberingAfterBreak="0">
    <w:nsid w:val="69F06FDC"/>
    <w:multiLevelType w:val="hybridMultilevel"/>
    <w:tmpl w:val="2D2094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4" w15:restartNumberingAfterBreak="0">
    <w:nsid w:val="6A550148"/>
    <w:multiLevelType w:val="hybridMultilevel"/>
    <w:tmpl w:val="D0E80DF8"/>
    <w:lvl w:ilvl="0" w:tplc="04090001">
      <w:start w:val="1"/>
      <w:numFmt w:val="bullet"/>
      <w:lvlText w:val=""/>
      <w:lvlJc w:val="left"/>
      <w:pPr>
        <w:ind w:left="1872" w:hanging="360"/>
      </w:pPr>
      <w:rPr>
        <w:rFonts w:hint="default" w:ascii="Symbol" w:hAnsi="Symbol"/>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5" w15:restartNumberingAfterBreak="0">
    <w:nsid w:val="6A5E723E"/>
    <w:multiLevelType w:val="hybridMultilevel"/>
    <w:tmpl w:val="EE78239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36" w15:restartNumberingAfterBreak="0">
    <w:nsid w:val="6A8B2F1E"/>
    <w:multiLevelType w:val="hybridMultilevel"/>
    <w:tmpl w:val="FFFFFFFF"/>
    <w:lvl w:ilvl="0" w:tplc="7F08F694">
      <w:start w:val="1"/>
      <w:numFmt w:val="bullet"/>
      <w:lvlText w:val=""/>
      <w:lvlJc w:val="left"/>
      <w:pPr>
        <w:ind w:left="1008" w:hanging="360"/>
      </w:pPr>
      <w:rPr>
        <w:rFonts w:hint="default" w:ascii="Symbol" w:hAnsi="Symbol"/>
      </w:rPr>
    </w:lvl>
    <w:lvl w:ilvl="1" w:tplc="564AAF2E">
      <w:start w:val="1"/>
      <w:numFmt w:val="bullet"/>
      <w:lvlText w:val="o"/>
      <w:lvlJc w:val="left"/>
      <w:pPr>
        <w:ind w:left="1728" w:hanging="360"/>
      </w:pPr>
      <w:rPr>
        <w:rFonts w:hint="default" w:ascii="Courier New" w:hAnsi="Courier New"/>
      </w:rPr>
    </w:lvl>
    <w:lvl w:ilvl="2" w:tplc="1E365DC4">
      <w:start w:val="1"/>
      <w:numFmt w:val="bullet"/>
      <w:lvlText w:val=""/>
      <w:lvlJc w:val="left"/>
      <w:pPr>
        <w:ind w:left="2448" w:hanging="360"/>
      </w:pPr>
      <w:rPr>
        <w:rFonts w:hint="default" w:ascii="Wingdings" w:hAnsi="Wingdings"/>
      </w:rPr>
    </w:lvl>
    <w:lvl w:ilvl="3" w:tplc="7CC8A3E2">
      <w:start w:val="1"/>
      <w:numFmt w:val="bullet"/>
      <w:lvlText w:val=""/>
      <w:lvlJc w:val="left"/>
      <w:pPr>
        <w:ind w:left="3168" w:hanging="360"/>
      </w:pPr>
      <w:rPr>
        <w:rFonts w:hint="default" w:ascii="Symbol" w:hAnsi="Symbol"/>
      </w:rPr>
    </w:lvl>
    <w:lvl w:ilvl="4" w:tplc="BF70D53E">
      <w:start w:val="1"/>
      <w:numFmt w:val="bullet"/>
      <w:lvlText w:val="o"/>
      <w:lvlJc w:val="left"/>
      <w:pPr>
        <w:ind w:left="3888" w:hanging="360"/>
      </w:pPr>
      <w:rPr>
        <w:rFonts w:hint="default" w:ascii="Courier New" w:hAnsi="Courier New"/>
      </w:rPr>
    </w:lvl>
    <w:lvl w:ilvl="5" w:tplc="6A5A83AE">
      <w:start w:val="1"/>
      <w:numFmt w:val="bullet"/>
      <w:lvlText w:val=""/>
      <w:lvlJc w:val="left"/>
      <w:pPr>
        <w:ind w:left="4608" w:hanging="360"/>
      </w:pPr>
      <w:rPr>
        <w:rFonts w:hint="default" w:ascii="Wingdings" w:hAnsi="Wingdings"/>
      </w:rPr>
    </w:lvl>
    <w:lvl w:ilvl="6" w:tplc="3258AE32">
      <w:start w:val="1"/>
      <w:numFmt w:val="bullet"/>
      <w:lvlText w:val=""/>
      <w:lvlJc w:val="left"/>
      <w:pPr>
        <w:ind w:left="5328" w:hanging="360"/>
      </w:pPr>
      <w:rPr>
        <w:rFonts w:hint="default" w:ascii="Symbol" w:hAnsi="Symbol"/>
      </w:rPr>
    </w:lvl>
    <w:lvl w:ilvl="7" w:tplc="65B8D1FE">
      <w:start w:val="1"/>
      <w:numFmt w:val="bullet"/>
      <w:lvlText w:val="o"/>
      <w:lvlJc w:val="left"/>
      <w:pPr>
        <w:ind w:left="6048" w:hanging="360"/>
      </w:pPr>
      <w:rPr>
        <w:rFonts w:hint="default" w:ascii="Courier New" w:hAnsi="Courier New"/>
      </w:rPr>
    </w:lvl>
    <w:lvl w:ilvl="8" w:tplc="72FC9A78">
      <w:start w:val="1"/>
      <w:numFmt w:val="bullet"/>
      <w:lvlText w:val=""/>
      <w:lvlJc w:val="left"/>
      <w:pPr>
        <w:ind w:left="6768" w:hanging="360"/>
      </w:pPr>
      <w:rPr>
        <w:rFonts w:hint="default" w:ascii="Wingdings" w:hAnsi="Wingdings"/>
      </w:rPr>
    </w:lvl>
  </w:abstractNum>
  <w:abstractNum w:abstractNumId="137" w15:restartNumberingAfterBreak="0">
    <w:nsid w:val="6AE51478"/>
    <w:multiLevelType w:val="hybridMultilevel"/>
    <w:tmpl w:val="FFFFFFFF"/>
    <w:lvl w:ilvl="0" w:tplc="F01CF44E">
      <w:start w:val="1"/>
      <w:numFmt w:val="bullet"/>
      <w:lvlText w:val=""/>
      <w:lvlJc w:val="left"/>
      <w:pPr>
        <w:ind w:left="720" w:hanging="360"/>
      </w:pPr>
      <w:rPr>
        <w:rFonts w:hint="default" w:ascii="Symbol" w:hAnsi="Symbol"/>
      </w:rPr>
    </w:lvl>
    <w:lvl w:ilvl="1" w:tplc="FF54D9CA">
      <w:start w:val="1"/>
      <w:numFmt w:val="bullet"/>
      <w:lvlText w:val="o"/>
      <w:lvlJc w:val="left"/>
      <w:pPr>
        <w:ind w:left="1440" w:hanging="360"/>
      </w:pPr>
      <w:rPr>
        <w:rFonts w:hint="default" w:ascii="Courier New" w:hAnsi="Courier New"/>
      </w:rPr>
    </w:lvl>
    <w:lvl w:ilvl="2" w:tplc="BA90A554">
      <w:start w:val="1"/>
      <w:numFmt w:val="bullet"/>
      <w:lvlText w:val=""/>
      <w:lvlJc w:val="left"/>
      <w:pPr>
        <w:ind w:left="2160" w:hanging="360"/>
      </w:pPr>
      <w:rPr>
        <w:rFonts w:hint="default" w:ascii="Wingdings" w:hAnsi="Wingdings"/>
      </w:rPr>
    </w:lvl>
    <w:lvl w:ilvl="3" w:tplc="03506388">
      <w:start w:val="1"/>
      <w:numFmt w:val="bullet"/>
      <w:lvlText w:val=""/>
      <w:lvlJc w:val="left"/>
      <w:pPr>
        <w:ind w:left="2880" w:hanging="360"/>
      </w:pPr>
      <w:rPr>
        <w:rFonts w:hint="default" w:ascii="Symbol" w:hAnsi="Symbol"/>
      </w:rPr>
    </w:lvl>
    <w:lvl w:ilvl="4" w:tplc="E00CC02E">
      <w:start w:val="1"/>
      <w:numFmt w:val="bullet"/>
      <w:lvlText w:val="o"/>
      <w:lvlJc w:val="left"/>
      <w:pPr>
        <w:ind w:left="3600" w:hanging="360"/>
      </w:pPr>
      <w:rPr>
        <w:rFonts w:hint="default" w:ascii="Courier New" w:hAnsi="Courier New"/>
      </w:rPr>
    </w:lvl>
    <w:lvl w:ilvl="5" w:tplc="5E1A62BA">
      <w:start w:val="1"/>
      <w:numFmt w:val="bullet"/>
      <w:lvlText w:val=""/>
      <w:lvlJc w:val="left"/>
      <w:pPr>
        <w:ind w:left="4320" w:hanging="360"/>
      </w:pPr>
      <w:rPr>
        <w:rFonts w:hint="default" w:ascii="Wingdings" w:hAnsi="Wingdings"/>
      </w:rPr>
    </w:lvl>
    <w:lvl w:ilvl="6" w:tplc="FD8A4E6C">
      <w:start w:val="1"/>
      <w:numFmt w:val="bullet"/>
      <w:lvlText w:val=""/>
      <w:lvlJc w:val="left"/>
      <w:pPr>
        <w:ind w:left="5040" w:hanging="360"/>
      </w:pPr>
      <w:rPr>
        <w:rFonts w:hint="default" w:ascii="Symbol" w:hAnsi="Symbol"/>
      </w:rPr>
    </w:lvl>
    <w:lvl w:ilvl="7" w:tplc="05168E2E">
      <w:start w:val="1"/>
      <w:numFmt w:val="bullet"/>
      <w:lvlText w:val="o"/>
      <w:lvlJc w:val="left"/>
      <w:pPr>
        <w:ind w:left="5760" w:hanging="360"/>
      </w:pPr>
      <w:rPr>
        <w:rFonts w:hint="default" w:ascii="Courier New" w:hAnsi="Courier New"/>
      </w:rPr>
    </w:lvl>
    <w:lvl w:ilvl="8" w:tplc="F4EC84C8">
      <w:start w:val="1"/>
      <w:numFmt w:val="bullet"/>
      <w:lvlText w:val=""/>
      <w:lvlJc w:val="left"/>
      <w:pPr>
        <w:ind w:left="6480" w:hanging="360"/>
      </w:pPr>
      <w:rPr>
        <w:rFonts w:hint="default" w:ascii="Wingdings" w:hAnsi="Wingdings"/>
      </w:rPr>
    </w:lvl>
  </w:abstractNum>
  <w:abstractNum w:abstractNumId="138" w15:restartNumberingAfterBreak="0">
    <w:nsid w:val="6B416FA2"/>
    <w:multiLevelType w:val="hybridMultilevel"/>
    <w:tmpl w:val="FFFFFFFF"/>
    <w:lvl w:ilvl="0" w:tplc="EC6C9D24">
      <w:start w:val="1"/>
      <w:numFmt w:val="bullet"/>
      <w:lvlText w:val=""/>
      <w:lvlJc w:val="left"/>
      <w:pPr>
        <w:ind w:left="1008" w:hanging="360"/>
      </w:pPr>
      <w:rPr>
        <w:rFonts w:hint="default" w:ascii="Symbol" w:hAnsi="Symbol"/>
      </w:rPr>
    </w:lvl>
    <w:lvl w:ilvl="1" w:tplc="108880AA">
      <w:start w:val="1"/>
      <w:numFmt w:val="bullet"/>
      <w:lvlText w:val="o"/>
      <w:lvlJc w:val="left"/>
      <w:pPr>
        <w:ind w:left="1728" w:hanging="360"/>
      </w:pPr>
      <w:rPr>
        <w:rFonts w:hint="default" w:ascii="Courier New" w:hAnsi="Courier New"/>
      </w:rPr>
    </w:lvl>
    <w:lvl w:ilvl="2" w:tplc="66EE2B7A">
      <w:start w:val="1"/>
      <w:numFmt w:val="bullet"/>
      <w:lvlText w:val=""/>
      <w:lvlJc w:val="left"/>
      <w:pPr>
        <w:ind w:left="2448" w:hanging="360"/>
      </w:pPr>
      <w:rPr>
        <w:rFonts w:hint="default" w:ascii="Wingdings" w:hAnsi="Wingdings"/>
      </w:rPr>
    </w:lvl>
    <w:lvl w:ilvl="3" w:tplc="666A874A">
      <w:start w:val="1"/>
      <w:numFmt w:val="bullet"/>
      <w:lvlText w:val=""/>
      <w:lvlJc w:val="left"/>
      <w:pPr>
        <w:ind w:left="3168" w:hanging="360"/>
      </w:pPr>
      <w:rPr>
        <w:rFonts w:hint="default" w:ascii="Symbol" w:hAnsi="Symbol"/>
      </w:rPr>
    </w:lvl>
    <w:lvl w:ilvl="4" w:tplc="C8448368">
      <w:start w:val="1"/>
      <w:numFmt w:val="bullet"/>
      <w:lvlText w:val="o"/>
      <w:lvlJc w:val="left"/>
      <w:pPr>
        <w:ind w:left="3888" w:hanging="360"/>
      </w:pPr>
      <w:rPr>
        <w:rFonts w:hint="default" w:ascii="Courier New" w:hAnsi="Courier New"/>
      </w:rPr>
    </w:lvl>
    <w:lvl w:ilvl="5" w:tplc="9B466198">
      <w:start w:val="1"/>
      <w:numFmt w:val="bullet"/>
      <w:lvlText w:val=""/>
      <w:lvlJc w:val="left"/>
      <w:pPr>
        <w:ind w:left="4608" w:hanging="360"/>
      </w:pPr>
      <w:rPr>
        <w:rFonts w:hint="default" w:ascii="Wingdings" w:hAnsi="Wingdings"/>
      </w:rPr>
    </w:lvl>
    <w:lvl w:ilvl="6" w:tplc="731A0CB4">
      <w:start w:val="1"/>
      <w:numFmt w:val="bullet"/>
      <w:lvlText w:val=""/>
      <w:lvlJc w:val="left"/>
      <w:pPr>
        <w:ind w:left="5328" w:hanging="360"/>
      </w:pPr>
      <w:rPr>
        <w:rFonts w:hint="default" w:ascii="Symbol" w:hAnsi="Symbol"/>
      </w:rPr>
    </w:lvl>
    <w:lvl w:ilvl="7" w:tplc="A8AEB9AE">
      <w:start w:val="1"/>
      <w:numFmt w:val="bullet"/>
      <w:lvlText w:val="o"/>
      <w:lvlJc w:val="left"/>
      <w:pPr>
        <w:ind w:left="6048" w:hanging="360"/>
      </w:pPr>
      <w:rPr>
        <w:rFonts w:hint="default" w:ascii="Courier New" w:hAnsi="Courier New"/>
      </w:rPr>
    </w:lvl>
    <w:lvl w:ilvl="8" w:tplc="C6ECD114">
      <w:start w:val="1"/>
      <w:numFmt w:val="bullet"/>
      <w:lvlText w:val=""/>
      <w:lvlJc w:val="left"/>
      <w:pPr>
        <w:ind w:left="6768" w:hanging="360"/>
      </w:pPr>
      <w:rPr>
        <w:rFonts w:hint="default" w:ascii="Wingdings" w:hAnsi="Wingdings"/>
      </w:rPr>
    </w:lvl>
  </w:abstractNum>
  <w:abstractNum w:abstractNumId="139" w15:restartNumberingAfterBreak="0">
    <w:nsid w:val="6BC93BF8"/>
    <w:multiLevelType w:val="hybridMultilevel"/>
    <w:tmpl w:val="CED42BE2"/>
    <w:lvl w:ilvl="0" w:tplc="052494EA">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0" w15:restartNumberingAfterBreak="0">
    <w:nsid w:val="6BCE795E"/>
    <w:multiLevelType w:val="hybridMultilevel"/>
    <w:tmpl w:val="CF9ACA92"/>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41" w15:restartNumberingAfterBreak="0">
    <w:nsid w:val="6BEA368D"/>
    <w:multiLevelType w:val="hybridMultilevel"/>
    <w:tmpl w:val="D9A4288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42" w15:restartNumberingAfterBreak="0">
    <w:nsid w:val="6C89190A"/>
    <w:multiLevelType w:val="hybridMultilevel"/>
    <w:tmpl w:val="B39299A6"/>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43" w15:restartNumberingAfterBreak="0">
    <w:nsid w:val="6C8C099B"/>
    <w:multiLevelType w:val="hybridMultilevel"/>
    <w:tmpl w:val="4474872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44" w15:restartNumberingAfterBreak="0">
    <w:nsid w:val="6D801EDF"/>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D843E30"/>
    <w:multiLevelType w:val="hybridMultilevel"/>
    <w:tmpl w:val="4E04449C"/>
    <w:lvl w:ilvl="0" w:tplc="6D5CBF24">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6" w15:restartNumberingAfterBreak="0">
    <w:nsid w:val="6DA94305"/>
    <w:multiLevelType w:val="hybridMultilevel"/>
    <w:tmpl w:val="FFFFFFFF"/>
    <w:lvl w:ilvl="0" w:tplc="C6263564">
      <w:start w:val="1"/>
      <w:numFmt w:val="bullet"/>
      <w:lvlText w:val=""/>
      <w:lvlJc w:val="left"/>
      <w:pPr>
        <w:ind w:left="1008" w:hanging="360"/>
      </w:pPr>
      <w:rPr>
        <w:rFonts w:hint="default" w:ascii="Symbol" w:hAnsi="Symbol"/>
      </w:rPr>
    </w:lvl>
    <w:lvl w:ilvl="1" w:tplc="A198F3E0">
      <w:start w:val="1"/>
      <w:numFmt w:val="bullet"/>
      <w:lvlText w:val="o"/>
      <w:lvlJc w:val="left"/>
      <w:pPr>
        <w:ind w:left="1728" w:hanging="360"/>
      </w:pPr>
      <w:rPr>
        <w:rFonts w:hint="default" w:ascii="Courier New" w:hAnsi="Courier New"/>
      </w:rPr>
    </w:lvl>
    <w:lvl w:ilvl="2" w:tplc="6C3A5290">
      <w:start w:val="1"/>
      <w:numFmt w:val="bullet"/>
      <w:lvlText w:val=""/>
      <w:lvlJc w:val="left"/>
      <w:pPr>
        <w:ind w:left="2448" w:hanging="360"/>
      </w:pPr>
      <w:rPr>
        <w:rFonts w:hint="default" w:ascii="Wingdings" w:hAnsi="Wingdings"/>
      </w:rPr>
    </w:lvl>
    <w:lvl w:ilvl="3" w:tplc="C2B06AE4">
      <w:start w:val="1"/>
      <w:numFmt w:val="bullet"/>
      <w:lvlText w:val=""/>
      <w:lvlJc w:val="left"/>
      <w:pPr>
        <w:ind w:left="3168" w:hanging="360"/>
      </w:pPr>
      <w:rPr>
        <w:rFonts w:hint="default" w:ascii="Symbol" w:hAnsi="Symbol"/>
      </w:rPr>
    </w:lvl>
    <w:lvl w:ilvl="4" w:tplc="12CA13CE">
      <w:start w:val="1"/>
      <w:numFmt w:val="bullet"/>
      <w:lvlText w:val="o"/>
      <w:lvlJc w:val="left"/>
      <w:pPr>
        <w:ind w:left="3888" w:hanging="360"/>
      </w:pPr>
      <w:rPr>
        <w:rFonts w:hint="default" w:ascii="Courier New" w:hAnsi="Courier New"/>
      </w:rPr>
    </w:lvl>
    <w:lvl w:ilvl="5" w:tplc="330CB94E">
      <w:start w:val="1"/>
      <w:numFmt w:val="bullet"/>
      <w:lvlText w:val=""/>
      <w:lvlJc w:val="left"/>
      <w:pPr>
        <w:ind w:left="4608" w:hanging="360"/>
      </w:pPr>
      <w:rPr>
        <w:rFonts w:hint="default" w:ascii="Wingdings" w:hAnsi="Wingdings"/>
      </w:rPr>
    </w:lvl>
    <w:lvl w:ilvl="6" w:tplc="676E4F8A">
      <w:start w:val="1"/>
      <w:numFmt w:val="bullet"/>
      <w:lvlText w:val=""/>
      <w:lvlJc w:val="left"/>
      <w:pPr>
        <w:ind w:left="5328" w:hanging="360"/>
      </w:pPr>
      <w:rPr>
        <w:rFonts w:hint="default" w:ascii="Symbol" w:hAnsi="Symbol"/>
      </w:rPr>
    </w:lvl>
    <w:lvl w:ilvl="7" w:tplc="EB4C70D8">
      <w:start w:val="1"/>
      <w:numFmt w:val="bullet"/>
      <w:lvlText w:val="o"/>
      <w:lvlJc w:val="left"/>
      <w:pPr>
        <w:ind w:left="6048" w:hanging="360"/>
      </w:pPr>
      <w:rPr>
        <w:rFonts w:hint="default" w:ascii="Courier New" w:hAnsi="Courier New"/>
      </w:rPr>
    </w:lvl>
    <w:lvl w:ilvl="8" w:tplc="AA46BE0A">
      <w:start w:val="1"/>
      <w:numFmt w:val="bullet"/>
      <w:lvlText w:val=""/>
      <w:lvlJc w:val="left"/>
      <w:pPr>
        <w:ind w:left="6768" w:hanging="360"/>
      </w:pPr>
      <w:rPr>
        <w:rFonts w:hint="default" w:ascii="Wingdings" w:hAnsi="Wingdings"/>
      </w:rPr>
    </w:lvl>
  </w:abstractNum>
  <w:abstractNum w:abstractNumId="147" w15:restartNumberingAfterBreak="0">
    <w:nsid w:val="6DFC34FF"/>
    <w:multiLevelType w:val="hybridMultilevel"/>
    <w:tmpl w:val="FFFFFFFF"/>
    <w:lvl w:ilvl="0" w:tplc="D114A916">
      <w:start w:val="1"/>
      <w:numFmt w:val="bullet"/>
      <w:lvlText w:val=""/>
      <w:lvlJc w:val="left"/>
      <w:pPr>
        <w:ind w:left="720" w:hanging="360"/>
      </w:pPr>
      <w:rPr>
        <w:rFonts w:hint="default" w:ascii="Symbol" w:hAnsi="Symbol"/>
      </w:rPr>
    </w:lvl>
    <w:lvl w:ilvl="1" w:tplc="399457B4">
      <w:start w:val="1"/>
      <w:numFmt w:val="bullet"/>
      <w:lvlText w:val="o"/>
      <w:lvlJc w:val="left"/>
      <w:pPr>
        <w:ind w:left="1440" w:hanging="360"/>
      </w:pPr>
      <w:rPr>
        <w:rFonts w:hint="default" w:ascii="Courier New" w:hAnsi="Courier New"/>
      </w:rPr>
    </w:lvl>
    <w:lvl w:ilvl="2" w:tplc="E876AA44">
      <w:start w:val="1"/>
      <w:numFmt w:val="bullet"/>
      <w:lvlText w:val=""/>
      <w:lvlJc w:val="left"/>
      <w:pPr>
        <w:ind w:left="2160" w:hanging="360"/>
      </w:pPr>
      <w:rPr>
        <w:rFonts w:hint="default" w:ascii="Wingdings" w:hAnsi="Wingdings"/>
      </w:rPr>
    </w:lvl>
    <w:lvl w:ilvl="3" w:tplc="6C0468A6">
      <w:start w:val="1"/>
      <w:numFmt w:val="bullet"/>
      <w:lvlText w:val=""/>
      <w:lvlJc w:val="left"/>
      <w:pPr>
        <w:ind w:left="2880" w:hanging="360"/>
      </w:pPr>
      <w:rPr>
        <w:rFonts w:hint="default" w:ascii="Symbol" w:hAnsi="Symbol"/>
      </w:rPr>
    </w:lvl>
    <w:lvl w:ilvl="4" w:tplc="40AC6816">
      <w:start w:val="1"/>
      <w:numFmt w:val="bullet"/>
      <w:lvlText w:val="o"/>
      <w:lvlJc w:val="left"/>
      <w:pPr>
        <w:ind w:left="3600" w:hanging="360"/>
      </w:pPr>
      <w:rPr>
        <w:rFonts w:hint="default" w:ascii="Courier New" w:hAnsi="Courier New"/>
      </w:rPr>
    </w:lvl>
    <w:lvl w:ilvl="5" w:tplc="AEFC72E0">
      <w:start w:val="1"/>
      <w:numFmt w:val="bullet"/>
      <w:lvlText w:val=""/>
      <w:lvlJc w:val="left"/>
      <w:pPr>
        <w:ind w:left="4320" w:hanging="360"/>
      </w:pPr>
      <w:rPr>
        <w:rFonts w:hint="default" w:ascii="Wingdings" w:hAnsi="Wingdings"/>
      </w:rPr>
    </w:lvl>
    <w:lvl w:ilvl="6" w:tplc="5F46849E">
      <w:start w:val="1"/>
      <w:numFmt w:val="bullet"/>
      <w:lvlText w:val=""/>
      <w:lvlJc w:val="left"/>
      <w:pPr>
        <w:ind w:left="5040" w:hanging="360"/>
      </w:pPr>
      <w:rPr>
        <w:rFonts w:hint="default" w:ascii="Symbol" w:hAnsi="Symbol"/>
      </w:rPr>
    </w:lvl>
    <w:lvl w:ilvl="7" w:tplc="168AF524">
      <w:start w:val="1"/>
      <w:numFmt w:val="bullet"/>
      <w:lvlText w:val="o"/>
      <w:lvlJc w:val="left"/>
      <w:pPr>
        <w:ind w:left="5760" w:hanging="360"/>
      </w:pPr>
      <w:rPr>
        <w:rFonts w:hint="default" w:ascii="Courier New" w:hAnsi="Courier New"/>
      </w:rPr>
    </w:lvl>
    <w:lvl w:ilvl="8" w:tplc="1952E2AE">
      <w:start w:val="1"/>
      <w:numFmt w:val="bullet"/>
      <w:lvlText w:val=""/>
      <w:lvlJc w:val="left"/>
      <w:pPr>
        <w:ind w:left="6480" w:hanging="360"/>
      </w:pPr>
      <w:rPr>
        <w:rFonts w:hint="default" w:ascii="Wingdings" w:hAnsi="Wingdings"/>
      </w:rPr>
    </w:lvl>
  </w:abstractNum>
  <w:abstractNum w:abstractNumId="148" w15:restartNumberingAfterBreak="0">
    <w:nsid w:val="6ECD0825"/>
    <w:multiLevelType w:val="hybridMultilevel"/>
    <w:tmpl w:val="4B4C09D6"/>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49" w15:restartNumberingAfterBreak="0">
    <w:nsid w:val="6ED938D1"/>
    <w:multiLevelType w:val="hybridMultilevel"/>
    <w:tmpl w:val="DD2A23BE"/>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50" w15:restartNumberingAfterBreak="0">
    <w:nsid w:val="6F851453"/>
    <w:multiLevelType w:val="hybridMultilevel"/>
    <w:tmpl w:val="F78A2E06"/>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51" w15:restartNumberingAfterBreak="0">
    <w:nsid w:val="6FAF6CF6"/>
    <w:multiLevelType w:val="hybridMultilevel"/>
    <w:tmpl w:val="2F7AE908"/>
    <w:lvl w:ilvl="0" w:tplc="6A8E4078">
      <w:start w:val="1"/>
      <w:numFmt w:val="lowerLetter"/>
      <w:lvlText w:val="%1)"/>
      <w:lvlJc w:val="left"/>
      <w:pPr>
        <w:ind w:left="1512" w:hanging="360"/>
      </w:pPr>
      <w:rPr>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2" w15:restartNumberingAfterBreak="0">
    <w:nsid w:val="702213FA"/>
    <w:multiLevelType w:val="hybridMultilevel"/>
    <w:tmpl w:val="26F27AFE"/>
    <w:lvl w:ilvl="0" w:tplc="E0547950">
      <w:start w:val="1"/>
      <w:numFmt w:val="bullet"/>
      <w:lvlText w:val=""/>
      <w:lvlJc w:val="left"/>
      <w:pPr>
        <w:ind w:left="720" w:hanging="360"/>
      </w:pPr>
      <w:rPr>
        <w:rFonts w:hint="default" w:ascii="Symbol" w:hAnsi="Symbol"/>
      </w:rPr>
    </w:lvl>
    <w:lvl w:ilvl="1" w:tplc="5F72269A">
      <w:start w:val="1"/>
      <w:numFmt w:val="bullet"/>
      <w:lvlText w:val="o"/>
      <w:lvlJc w:val="left"/>
      <w:pPr>
        <w:ind w:left="1440" w:hanging="360"/>
      </w:pPr>
      <w:rPr>
        <w:rFonts w:hint="default" w:ascii="Courier New" w:hAnsi="Courier New"/>
      </w:rPr>
    </w:lvl>
    <w:lvl w:ilvl="2" w:tplc="3D846440">
      <w:start w:val="1"/>
      <w:numFmt w:val="bullet"/>
      <w:lvlText w:val=""/>
      <w:lvlJc w:val="left"/>
      <w:pPr>
        <w:ind w:left="2160" w:hanging="360"/>
      </w:pPr>
      <w:rPr>
        <w:rFonts w:hint="default" w:ascii="Wingdings" w:hAnsi="Wingdings"/>
      </w:rPr>
    </w:lvl>
    <w:lvl w:ilvl="3" w:tplc="76B474C8">
      <w:start w:val="1"/>
      <w:numFmt w:val="bullet"/>
      <w:lvlText w:val=""/>
      <w:lvlJc w:val="left"/>
      <w:pPr>
        <w:ind w:left="2880" w:hanging="360"/>
      </w:pPr>
      <w:rPr>
        <w:rFonts w:hint="default" w:ascii="Symbol" w:hAnsi="Symbol"/>
      </w:rPr>
    </w:lvl>
    <w:lvl w:ilvl="4" w:tplc="B5C0134C">
      <w:start w:val="1"/>
      <w:numFmt w:val="bullet"/>
      <w:lvlText w:val="o"/>
      <w:lvlJc w:val="left"/>
      <w:pPr>
        <w:ind w:left="3600" w:hanging="360"/>
      </w:pPr>
      <w:rPr>
        <w:rFonts w:hint="default" w:ascii="Courier New" w:hAnsi="Courier New"/>
      </w:rPr>
    </w:lvl>
    <w:lvl w:ilvl="5" w:tplc="C0806AC4">
      <w:start w:val="1"/>
      <w:numFmt w:val="bullet"/>
      <w:lvlText w:val=""/>
      <w:lvlJc w:val="left"/>
      <w:pPr>
        <w:ind w:left="4320" w:hanging="360"/>
      </w:pPr>
      <w:rPr>
        <w:rFonts w:hint="default" w:ascii="Wingdings" w:hAnsi="Wingdings"/>
      </w:rPr>
    </w:lvl>
    <w:lvl w:ilvl="6" w:tplc="79B4667E">
      <w:start w:val="1"/>
      <w:numFmt w:val="bullet"/>
      <w:lvlText w:val=""/>
      <w:lvlJc w:val="left"/>
      <w:pPr>
        <w:ind w:left="5040" w:hanging="360"/>
      </w:pPr>
      <w:rPr>
        <w:rFonts w:hint="default" w:ascii="Symbol" w:hAnsi="Symbol"/>
      </w:rPr>
    </w:lvl>
    <w:lvl w:ilvl="7" w:tplc="7010A11A">
      <w:start w:val="1"/>
      <w:numFmt w:val="bullet"/>
      <w:lvlText w:val="o"/>
      <w:lvlJc w:val="left"/>
      <w:pPr>
        <w:ind w:left="5760" w:hanging="360"/>
      </w:pPr>
      <w:rPr>
        <w:rFonts w:hint="default" w:ascii="Courier New" w:hAnsi="Courier New"/>
      </w:rPr>
    </w:lvl>
    <w:lvl w:ilvl="8" w:tplc="F0603CC0">
      <w:start w:val="1"/>
      <w:numFmt w:val="bullet"/>
      <w:lvlText w:val=""/>
      <w:lvlJc w:val="left"/>
      <w:pPr>
        <w:ind w:left="6480" w:hanging="360"/>
      </w:pPr>
      <w:rPr>
        <w:rFonts w:hint="default" w:ascii="Wingdings" w:hAnsi="Wingdings"/>
      </w:rPr>
    </w:lvl>
  </w:abstractNum>
  <w:abstractNum w:abstractNumId="153" w15:restartNumberingAfterBreak="0">
    <w:nsid w:val="702D4321"/>
    <w:multiLevelType w:val="hybridMultilevel"/>
    <w:tmpl w:val="16B808DE"/>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54" w15:restartNumberingAfterBreak="0">
    <w:nsid w:val="71104DCE"/>
    <w:multiLevelType w:val="hybridMultilevel"/>
    <w:tmpl w:val="597448C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55" w15:restartNumberingAfterBreak="0">
    <w:nsid w:val="71D66C0A"/>
    <w:multiLevelType w:val="hybridMultilevel"/>
    <w:tmpl w:val="744A980A"/>
    <w:lvl w:ilvl="0" w:tplc="41C6BFFC">
      <w:start w:val="1"/>
      <w:numFmt w:val="lowerLetter"/>
      <w:lvlText w:val="%1)"/>
      <w:lvlJc w:val="left"/>
      <w:pPr>
        <w:ind w:left="1512" w:hanging="360"/>
      </w:pPr>
      <w:rPr>
        <w:rFonts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6" w15:restartNumberingAfterBreak="0">
    <w:nsid w:val="729E72AA"/>
    <w:multiLevelType w:val="hybridMultilevel"/>
    <w:tmpl w:val="7B2E0EFA"/>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57" w15:restartNumberingAfterBreak="0">
    <w:nsid w:val="72D64FA2"/>
    <w:multiLevelType w:val="hybridMultilevel"/>
    <w:tmpl w:val="FFFFFFFF"/>
    <w:lvl w:ilvl="0" w:tplc="7BF84D1A">
      <w:start w:val="1"/>
      <w:numFmt w:val="bullet"/>
      <w:lvlText w:val=""/>
      <w:lvlJc w:val="left"/>
      <w:pPr>
        <w:ind w:left="720" w:hanging="360"/>
      </w:pPr>
      <w:rPr>
        <w:rFonts w:hint="default" w:ascii="Symbol" w:hAnsi="Symbol"/>
      </w:rPr>
    </w:lvl>
    <w:lvl w:ilvl="1" w:tplc="3558B76C">
      <w:start w:val="1"/>
      <w:numFmt w:val="bullet"/>
      <w:lvlText w:val="o"/>
      <w:lvlJc w:val="left"/>
      <w:pPr>
        <w:ind w:left="1440" w:hanging="360"/>
      </w:pPr>
      <w:rPr>
        <w:rFonts w:hint="default" w:ascii="Courier New" w:hAnsi="Courier New"/>
      </w:rPr>
    </w:lvl>
    <w:lvl w:ilvl="2" w:tplc="1B26E946">
      <w:start w:val="1"/>
      <w:numFmt w:val="bullet"/>
      <w:lvlText w:val=""/>
      <w:lvlJc w:val="left"/>
      <w:pPr>
        <w:ind w:left="2160" w:hanging="360"/>
      </w:pPr>
      <w:rPr>
        <w:rFonts w:hint="default" w:ascii="Wingdings" w:hAnsi="Wingdings"/>
      </w:rPr>
    </w:lvl>
    <w:lvl w:ilvl="3" w:tplc="B39639D4">
      <w:start w:val="1"/>
      <w:numFmt w:val="bullet"/>
      <w:lvlText w:val=""/>
      <w:lvlJc w:val="left"/>
      <w:pPr>
        <w:ind w:left="2880" w:hanging="360"/>
      </w:pPr>
      <w:rPr>
        <w:rFonts w:hint="default" w:ascii="Symbol" w:hAnsi="Symbol"/>
      </w:rPr>
    </w:lvl>
    <w:lvl w:ilvl="4" w:tplc="F99A4E56">
      <w:start w:val="1"/>
      <w:numFmt w:val="bullet"/>
      <w:lvlText w:val="o"/>
      <w:lvlJc w:val="left"/>
      <w:pPr>
        <w:ind w:left="3600" w:hanging="360"/>
      </w:pPr>
      <w:rPr>
        <w:rFonts w:hint="default" w:ascii="Courier New" w:hAnsi="Courier New"/>
      </w:rPr>
    </w:lvl>
    <w:lvl w:ilvl="5" w:tplc="99BA052A">
      <w:start w:val="1"/>
      <w:numFmt w:val="bullet"/>
      <w:lvlText w:val=""/>
      <w:lvlJc w:val="left"/>
      <w:pPr>
        <w:ind w:left="4320" w:hanging="360"/>
      </w:pPr>
      <w:rPr>
        <w:rFonts w:hint="default" w:ascii="Wingdings" w:hAnsi="Wingdings"/>
      </w:rPr>
    </w:lvl>
    <w:lvl w:ilvl="6" w:tplc="7CC03462">
      <w:start w:val="1"/>
      <w:numFmt w:val="bullet"/>
      <w:lvlText w:val=""/>
      <w:lvlJc w:val="left"/>
      <w:pPr>
        <w:ind w:left="5040" w:hanging="360"/>
      </w:pPr>
      <w:rPr>
        <w:rFonts w:hint="default" w:ascii="Symbol" w:hAnsi="Symbol"/>
      </w:rPr>
    </w:lvl>
    <w:lvl w:ilvl="7" w:tplc="F8881726">
      <w:start w:val="1"/>
      <w:numFmt w:val="bullet"/>
      <w:lvlText w:val="o"/>
      <w:lvlJc w:val="left"/>
      <w:pPr>
        <w:ind w:left="5760" w:hanging="360"/>
      </w:pPr>
      <w:rPr>
        <w:rFonts w:hint="default" w:ascii="Courier New" w:hAnsi="Courier New"/>
      </w:rPr>
    </w:lvl>
    <w:lvl w:ilvl="8" w:tplc="5930FA84">
      <w:start w:val="1"/>
      <w:numFmt w:val="bullet"/>
      <w:lvlText w:val=""/>
      <w:lvlJc w:val="left"/>
      <w:pPr>
        <w:ind w:left="6480" w:hanging="360"/>
      </w:pPr>
      <w:rPr>
        <w:rFonts w:hint="default" w:ascii="Wingdings" w:hAnsi="Wingdings"/>
      </w:rPr>
    </w:lvl>
  </w:abstractNum>
  <w:abstractNum w:abstractNumId="158" w15:restartNumberingAfterBreak="0">
    <w:nsid w:val="73585161"/>
    <w:multiLevelType w:val="hybridMultilevel"/>
    <w:tmpl w:val="6B72710C"/>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59" w15:restartNumberingAfterBreak="0">
    <w:nsid w:val="736D64C7"/>
    <w:multiLevelType w:val="hybridMultilevel"/>
    <w:tmpl w:val="F328D690"/>
    <w:lvl w:ilvl="0" w:tplc="D8C454AC">
      <w:start w:val="1"/>
      <w:numFmt w:val="lowerLetter"/>
      <w:lvlText w:val="%1)"/>
      <w:lvlJc w:val="left"/>
      <w:pPr>
        <w:ind w:left="1440" w:hanging="360"/>
      </w:pPr>
      <w:rPr>
        <w:rFonts w:hint="default" w:eastAsia="Calibr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4DA2922"/>
    <w:multiLevelType w:val="hybridMultilevel"/>
    <w:tmpl w:val="FFFFFFFF"/>
    <w:lvl w:ilvl="0" w:tplc="92E2600A">
      <w:start w:val="1"/>
      <w:numFmt w:val="bullet"/>
      <w:lvlText w:val=""/>
      <w:lvlJc w:val="left"/>
      <w:pPr>
        <w:ind w:left="720" w:hanging="360"/>
      </w:pPr>
      <w:rPr>
        <w:rFonts w:hint="default" w:ascii="Symbol" w:hAnsi="Symbol"/>
      </w:rPr>
    </w:lvl>
    <w:lvl w:ilvl="1" w:tplc="CE3C907A">
      <w:start w:val="1"/>
      <w:numFmt w:val="bullet"/>
      <w:lvlText w:val="o"/>
      <w:lvlJc w:val="left"/>
      <w:pPr>
        <w:ind w:left="1440" w:hanging="360"/>
      </w:pPr>
      <w:rPr>
        <w:rFonts w:hint="default" w:ascii="Courier New" w:hAnsi="Courier New"/>
      </w:rPr>
    </w:lvl>
    <w:lvl w:ilvl="2" w:tplc="03262996">
      <w:start w:val="1"/>
      <w:numFmt w:val="bullet"/>
      <w:lvlText w:val=""/>
      <w:lvlJc w:val="left"/>
      <w:pPr>
        <w:ind w:left="2160" w:hanging="360"/>
      </w:pPr>
      <w:rPr>
        <w:rFonts w:hint="default" w:ascii="Wingdings" w:hAnsi="Wingdings"/>
      </w:rPr>
    </w:lvl>
    <w:lvl w:ilvl="3" w:tplc="EE9A2962">
      <w:start w:val="1"/>
      <w:numFmt w:val="bullet"/>
      <w:lvlText w:val=""/>
      <w:lvlJc w:val="left"/>
      <w:pPr>
        <w:ind w:left="2880" w:hanging="360"/>
      </w:pPr>
      <w:rPr>
        <w:rFonts w:hint="default" w:ascii="Symbol" w:hAnsi="Symbol"/>
      </w:rPr>
    </w:lvl>
    <w:lvl w:ilvl="4" w:tplc="193A0AB0">
      <w:start w:val="1"/>
      <w:numFmt w:val="bullet"/>
      <w:lvlText w:val="o"/>
      <w:lvlJc w:val="left"/>
      <w:pPr>
        <w:ind w:left="3600" w:hanging="360"/>
      </w:pPr>
      <w:rPr>
        <w:rFonts w:hint="default" w:ascii="Courier New" w:hAnsi="Courier New"/>
      </w:rPr>
    </w:lvl>
    <w:lvl w:ilvl="5" w:tplc="62CC9248">
      <w:start w:val="1"/>
      <w:numFmt w:val="bullet"/>
      <w:lvlText w:val=""/>
      <w:lvlJc w:val="left"/>
      <w:pPr>
        <w:ind w:left="4320" w:hanging="360"/>
      </w:pPr>
      <w:rPr>
        <w:rFonts w:hint="default" w:ascii="Wingdings" w:hAnsi="Wingdings"/>
      </w:rPr>
    </w:lvl>
    <w:lvl w:ilvl="6" w:tplc="632C2042">
      <w:start w:val="1"/>
      <w:numFmt w:val="bullet"/>
      <w:lvlText w:val=""/>
      <w:lvlJc w:val="left"/>
      <w:pPr>
        <w:ind w:left="5040" w:hanging="360"/>
      </w:pPr>
      <w:rPr>
        <w:rFonts w:hint="default" w:ascii="Symbol" w:hAnsi="Symbol"/>
      </w:rPr>
    </w:lvl>
    <w:lvl w:ilvl="7" w:tplc="F4503BDA">
      <w:start w:val="1"/>
      <w:numFmt w:val="bullet"/>
      <w:lvlText w:val="o"/>
      <w:lvlJc w:val="left"/>
      <w:pPr>
        <w:ind w:left="5760" w:hanging="360"/>
      </w:pPr>
      <w:rPr>
        <w:rFonts w:hint="default" w:ascii="Courier New" w:hAnsi="Courier New"/>
      </w:rPr>
    </w:lvl>
    <w:lvl w:ilvl="8" w:tplc="65AE2AA0">
      <w:start w:val="1"/>
      <w:numFmt w:val="bullet"/>
      <w:lvlText w:val=""/>
      <w:lvlJc w:val="left"/>
      <w:pPr>
        <w:ind w:left="6480" w:hanging="360"/>
      </w:pPr>
      <w:rPr>
        <w:rFonts w:hint="default" w:ascii="Wingdings" w:hAnsi="Wingdings"/>
      </w:rPr>
    </w:lvl>
  </w:abstractNum>
  <w:abstractNum w:abstractNumId="161" w15:restartNumberingAfterBreak="0">
    <w:nsid w:val="75075F0B"/>
    <w:multiLevelType w:val="hybridMultilevel"/>
    <w:tmpl w:val="FFFFFFFF"/>
    <w:lvl w:ilvl="0" w:tplc="C4487644">
      <w:start w:val="1"/>
      <w:numFmt w:val="bullet"/>
      <w:lvlText w:val=""/>
      <w:lvlJc w:val="left"/>
      <w:pPr>
        <w:ind w:left="1008" w:hanging="360"/>
      </w:pPr>
      <w:rPr>
        <w:rFonts w:hint="default" w:ascii="Symbol" w:hAnsi="Symbol"/>
      </w:rPr>
    </w:lvl>
    <w:lvl w:ilvl="1" w:tplc="82F2E64C">
      <w:start w:val="1"/>
      <w:numFmt w:val="bullet"/>
      <w:lvlText w:val="o"/>
      <w:lvlJc w:val="left"/>
      <w:pPr>
        <w:ind w:left="1728" w:hanging="360"/>
      </w:pPr>
      <w:rPr>
        <w:rFonts w:hint="default" w:ascii="Courier New" w:hAnsi="Courier New"/>
      </w:rPr>
    </w:lvl>
    <w:lvl w:ilvl="2" w:tplc="94421AB2">
      <w:start w:val="1"/>
      <w:numFmt w:val="bullet"/>
      <w:lvlText w:val=""/>
      <w:lvlJc w:val="left"/>
      <w:pPr>
        <w:ind w:left="2448" w:hanging="360"/>
      </w:pPr>
      <w:rPr>
        <w:rFonts w:hint="default" w:ascii="Wingdings" w:hAnsi="Wingdings"/>
      </w:rPr>
    </w:lvl>
    <w:lvl w:ilvl="3" w:tplc="7CB25F4C">
      <w:start w:val="1"/>
      <w:numFmt w:val="bullet"/>
      <w:lvlText w:val=""/>
      <w:lvlJc w:val="left"/>
      <w:pPr>
        <w:ind w:left="3168" w:hanging="360"/>
      </w:pPr>
      <w:rPr>
        <w:rFonts w:hint="default" w:ascii="Symbol" w:hAnsi="Symbol"/>
      </w:rPr>
    </w:lvl>
    <w:lvl w:ilvl="4" w:tplc="6150D66C">
      <w:start w:val="1"/>
      <w:numFmt w:val="bullet"/>
      <w:lvlText w:val="o"/>
      <w:lvlJc w:val="left"/>
      <w:pPr>
        <w:ind w:left="3888" w:hanging="360"/>
      </w:pPr>
      <w:rPr>
        <w:rFonts w:hint="default" w:ascii="Courier New" w:hAnsi="Courier New"/>
      </w:rPr>
    </w:lvl>
    <w:lvl w:ilvl="5" w:tplc="944EE56A">
      <w:start w:val="1"/>
      <w:numFmt w:val="bullet"/>
      <w:lvlText w:val=""/>
      <w:lvlJc w:val="left"/>
      <w:pPr>
        <w:ind w:left="4608" w:hanging="360"/>
      </w:pPr>
      <w:rPr>
        <w:rFonts w:hint="default" w:ascii="Wingdings" w:hAnsi="Wingdings"/>
      </w:rPr>
    </w:lvl>
    <w:lvl w:ilvl="6" w:tplc="AAF27FE0">
      <w:start w:val="1"/>
      <w:numFmt w:val="bullet"/>
      <w:lvlText w:val=""/>
      <w:lvlJc w:val="left"/>
      <w:pPr>
        <w:ind w:left="5328" w:hanging="360"/>
      </w:pPr>
      <w:rPr>
        <w:rFonts w:hint="default" w:ascii="Symbol" w:hAnsi="Symbol"/>
      </w:rPr>
    </w:lvl>
    <w:lvl w:ilvl="7" w:tplc="139ED93A">
      <w:start w:val="1"/>
      <w:numFmt w:val="bullet"/>
      <w:lvlText w:val="o"/>
      <w:lvlJc w:val="left"/>
      <w:pPr>
        <w:ind w:left="6048" w:hanging="360"/>
      </w:pPr>
      <w:rPr>
        <w:rFonts w:hint="default" w:ascii="Courier New" w:hAnsi="Courier New"/>
      </w:rPr>
    </w:lvl>
    <w:lvl w:ilvl="8" w:tplc="2110ECB0">
      <w:start w:val="1"/>
      <w:numFmt w:val="bullet"/>
      <w:lvlText w:val=""/>
      <w:lvlJc w:val="left"/>
      <w:pPr>
        <w:ind w:left="6768" w:hanging="360"/>
      </w:pPr>
      <w:rPr>
        <w:rFonts w:hint="default" w:ascii="Wingdings" w:hAnsi="Wingdings"/>
      </w:rPr>
    </w:lvl>
  </w:abstractNum>
  <w:abstractNum w:abstractNumId="162" w15:restartNumberingAfterBreak="0">
    <w:nsid w:val="75657447"/>
    <w:multiLevelType w:val="hybridMultilevel"/>
    <w:tmpl w:val="FFFFFFFF"/>
    <w:lvl w:ilvl="0" w:tplc="2222F684">
      <w:start w:val="1"/>
      <w:numFmt w:val="bullet"/>
      <w:lvlText w:val=""/>
      <w:lvlJc w:val="left"/>
      <w:pPr>
        <w:ind w:left="720" w:hanging="360"/>
      </w:pPr>
      <w:rPr>
        <w:rFonts w:hint="default" w:ascii="Symbol" w:hAnsi="Symbol"/>
      </w:rPr>
    </w:lvl>
    <w:lvl w:ilvl="1" w:tplc="EE26CBB2">
      <w:start w:val="1"/>
      <w:numFmt w:val="bullet"/>
      <w:lvlText w:val="o"/>
      <w:lvlJc w:val="left"/>
      <w:pPr>
        <w:ind w:left="1440" w:hanging="360"/>
      </w:pPr>
      <w:rPr>
        <w:rFonts w:hint="default" w:ascii="Courier New" w:hAnsi="Courier New"/>
      </w:rPr>
    </w:lvl>
    <w:lvl w:ilvl="2" w:tplc="E73C9C92">
      <w:start w:val="1"/>
      <w:numFmt w:val="bullet"/>
      <w:lvlText w:val=""/>
      <w:lvlJc w:val="left"/>
      <w:pPr>
        <w:ind w:left="2160" w:hanging="360"/>
      </w:pPr>
      <w:rPr>
        <w:rFonts w:hint="default" w:ascii="Wingdings" w:hAnsi="Wingdings"/>
      </w:rPr>
    </w:lvl>
    <w:lvl w:ilvl="3" w:tplc="FB8E01BE">
      <w:start w:val="1"/>
      <w:numFmt w:val="bullet"/>
      <w:lvlText w:val=""/>
      <w:lvlJc w:val="left"/>
      <w:pPr>
        <w:ind w:left="2880" w:hanging="360"/>
      </w:pPr>
      <w:rPr>
        <w:rFonts w:hint="default" w:ascii="Symbol" w:hAnsi="Symbol"/>
      </w:rPr>
    </w:lvl>
    <w:lvl w:ilvl="4" w:tplc="222A1B28">
      <w:start w:val="1"/>
      <w:numFmt w:val="bullet"/>
      <w:lvlText w:val="o"/>
      <w:lvlJc w:val="left"/>
      <w:pPr>
        <w:ind w:left="3600" w:hanging="360"/>
      </w:pPr>
      <w:rPr>
        <w:rFonts w:hint="default" w:ascii="Courier New" w:hAnsi="Courier New"/>
      </w:rPr>
    </w:lvl>
    <w:lvl w:ilvl="5" w:tplc="351AB800">
      <w:start w:val="1"/>
      <w:numFmt w:val="bullet"/>
      <w:lvlText w:val=""/>
      <w:lvlJc w:val="left"/>
      <w:pPr>
        <w:ind w:left="4320" w:hanging="360"/>
      </w:pPr>
      <w:rPr>
        <w:rFonts w:hint="default" w:ascii="Wingdings" w:hAnsi="Wingdings"/>
      </w:rPr>
    </w:lvl>
    <w:lvl w:ilvl="6" w:tplc="63B0E340">
      <w:start w:val="1"/>
      <w:numFmt w:val="bullet"/>
      <w:lvlText w:val=""/>
      <w:lvlJc w:val="left"/>
      <w:pPr>
        <w:ind w:left="5040" w:hanging="360"/>
      </w:pPr>
      <w:rPr>
        <w:rFonts w:hint="default" w:ascii="Symbol" w:hAnsi="Symbol"/>
      </w:rPr>
    </w:lvl>
    <w:lvl w:ilvl="7" w:tplc="A0FA09FA">
      <w:start w:val="1"/>
      <w:numFmt w:val="bullet"/>
      <w:lvlText w:val="o"/>
      <w:lvlJc w:val="left"/>
      <w:pPr>
        <w:ind w:left="5760" w:hanging="360"/>
      </w:pPr>
      <w:rPr>
        <w:rFonts w:hint="default" w:ascii="Courier New" w:hAnsi="Courier New"/>
      </w:rPr>
    </w:lvl>
    <w:lvl w:ilvl="8" w:tplc="1F205380">
      <w:start w:val="1"/>
      <w:numFmt w:val="bullet"/>
      <w:lvlText w:val=""/>
      <w:lvlJc w:val="left"/>
      <w:pPr>
        <w:ind w:left="6480" w:hanging="360"/>
      </w:pPr>
      <w:rPr>
        <w:rFonts w:hint="default" w:ascii="Wingdings" w:hAnsi="Wingdings"/>
      </w:rPr>
    </w:lvl>
  </w:abstractNum>
  <w:abstractNum w:abstractNumId="163" w15:restartNumberingAfterBreak="0">
    <w:nsid w:val="75B272CF"/>
    <w:multiLevelType w:val="multilevel"/>
    <w:tmpl w:val="7AA22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4" w15:restartNumberingAfterBreak="0">
    <w:nsid w:val="76520308"/>
    <w:multiLevelType w:val="hybridMultilevel"/>
    <w:tmpl w:val="BB9492D0"/>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5" w15:restartNumberingAfterBreak="0">
    <w:nsid w:val="794E758E"/>
    <w:multiLevelType w:val="hybridMultilevel"/>
    <w:tmpl w:val="5790930E"/>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66" w15:restartNumberingAfterBreak="0">
    <w:nsid w:val="795D3DA8"/>
    <w:multiLevelType w:val="hybridMultilevel"/>
    <w:tmpl w:val="FFFFFFFF"/>
    <w:lvl w:ilvl="0" w:tplc="2688936C">
      <w:start w:val="1"/>
      <w:numFmt w:val="bullet"/>
      <w:lvlText w:val=""/>
      <w:lvlJc w:val="left"/>
      <w:pPr>
        <w:ind w:left="720" w:hanging="360"/>
      </w:pPr>
      <w:rPr>
        <w:rFonts w:hint="default" w:ascii="Symbol" w:hAnsi="Symbol"/>
      </w:rPr>
    </w:lvl>
    <w:lvl w:ilvl="1" w:tplc="3758B9C2">
      <w:start w:val="1"/>
      <w:numFmt w:val="bullet"/>
      <w:lvlText w:val="o"/>
      <w:lvlJc w:val="left"/>
      <w:pPr>
        <w:ind w:left="1440" w:hanging="360"/>
      </w:pPr>
      <w:rPr>
        <w:rFonts w:hint="default" w:ascii="Courier New" w:hAnsi="Courier New"/>
      </w:rPr>
    </w:lvl>
    <w:lvl w:ilvl="2" w:tplc="E9BC5868">
      <w:start w:val="1"/>
      <w:numFmt w:val="bullet"/>
      <w:lvlText w:val=""/>
      <w:lvlJc w:val="left"/>
      <w:pPr>
        <w:ind w:left="2160" w:hanging="360"/>
      </w:pPr>
      <w:rPr>
        <w:rFonts w:hint="default" w:ascii="Wingdings" w:hAnsi="Wingdings"/>
      </w:rPr>
    </w:lvl>
    <w:lvl w:ilvl="3" w:tplc="F2C6590A">
      <w:start w:val="1"/>
      <w:numFmt w:val="bullet"/>
      <w:lvlText w:val=""/>
      <w:lvlJc w:val="left"/>
      <w:pPr>
        <w:ind w:left="2880" w:hanging="360"/>
      </w:pPr>
      <w:rPr>
        <w:rFonts w:hint="default" w:ascii="Symbol" w:hAnsi="Symbol"/>
      </w:rPr>
    </w:lvl>
    <w:lvl w:ilvl="4" w:tplc="58BEF362">
      <w:start w:val="1"/>
      <w:numFmt w:val="bullet"/>
      <w:lvlText w:val="o"/>
      <w:lvlJc w:val="left"/>
      <w:pPr>
        <w:ind w:left="3600" w:hanging="360"/>
      </w:pPr>
      <w:rPr>
        <w:rFonts w:hint="default" w:ascii="Courier New" w:hAnsi="Courier New"/>
      </w:rPr>
    </w:lvl>
    <w:lvl w:ilvl="5" w:tplc="930CB5CE">
      <w:start w:val="1"/>
      <w:numFmt w:val="bullet"/>
      <w:lvlText w:val=""/>
      <w:lvlJc w:val="left"/>
      <w:pPr>
        <w:ind w:left="4320" w:hanging="360"/>
      </w:pPr>
      <w:rPr>
        <w:rFonts w:hint="default" w:ascii="Wingdings" w:hAnsi="Wingdings"/>
      </w:rPr>
    </w:lvl>
    <w:lvl w:ilvl="6" w:tplc="513860B0">
      <w:start w:val="1"/>
      <w:numFmt w:val="bullet"/>
      <w:lvlText w:val=""/>
      <w:lvlJc w:val="left"/>
      <w:pPr>
        <w:ind w:left="5040" w:hanging="360"/>
      </w:pPr>
      <w:rPr>
        <w:rFonts w:hint="default" w:ascii="Symbol" w:hAnsi="Symbol"/>
      </w:rPr>
    </w:lvl>
    <w:lvl w:ilvl="7" w:tplc="B16E373E">
      <w:start w:val="1"/>
      <w:numFmt w:val="bullet"/>
      <w:lvlText w:val="o"/>
      <w:lvlJc w:val="left"/>
      <w:pPr>
        <w:ind w:left="5760" w:hanging="360"/>
      </w:pPr>
      <w:rPr>
        <w:rFonts w:hint="default" w:ascii="Courier New" w:hAnsi="Courier New"/>
      </w:rPr>
    </w:lvl>
    <w:lvl w:ilvl="8" w:tplc="9EBAEA34">
      <w:start w:val="1"/>
      <w:numFmt w:val="bullet"/>
      <w:lvlText w:val=""/>
      <w:lvlJc w:val="left"/>
      <w:pPr>
        <w:ind w:left="6480" w:hanging="360"/>
      </w:pPr>
      <w:rPr>
        <w:rFonts w:hint="default" w:ascii="Wingdings" w:hAnsi="Wingdings"/>
      </w:rPr>
    </w:lvl>
  </w:abstractNum>
  <w:abstractNum w:abstractNumId="167" w15:restartNumberingAfterBreak="0">
    <w:nsid w:val="79F576EC"/>
    <w:multiLevelType w:val="hybridMultilevel"/>
    <w:tmpl w:val="A2926408"/>
    <w:lvl w:ilvl="0" w:tplc="04090001">
      <w:start w:val="1"/>
      <w:numFmt w:val="bullet"/>
      <w:lvlText w:val=""/>
      <w:lvlJc w:val="left"/>
      <w:pPr>
        <w:ind w:left="720" w:hanging="360"/>
      </w:pPr>
      <w:rPr>
        <w:rFonts w:hint="default" w:ascii="Symbol" w:hAnsi="Symbol"/>
      </w:rPr>
    </w:lvl>
    <w:lvl w:ilvl="1" w:tplc="DD62738C">
      <w:start w:val="1"/>
      <w:numFmt w:val="lowerLetter"/>
      <w:lvlText w:val="%2)"/>
      <w:lvlJc w:val="left"/>
      <w:pPr>
        <w:ind w:left="1440" w:hanging="360"/>
      </w:pPr>
      <w:rPr>
        <w:rFonts w:ascii="Times New Roman" w:hAnsi="Times New Roman" w:eastAsia="Calibri" w:cs="Times New Roman"/>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90267E"/>
    <w:multiLevelType w:val="hybridMultilevel"/>
    <w:tmpl w:val="DE5646EA"/>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69" w15:restartNumberingAfterBreak="0">
    <w:nsid w:val="7B583D0B"/>
    <w:multiLevelType w:val="hybridMultilevel"/>
    <w:tmpl w:val="8846755E"/>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70" w15:restartNumberingAfterBreak="0">
    <w:nsid w:val="7C3A18E1"/>
    <w:multiLevelType w:val="hybridMultilevel"/>
    <w:tmpl w:val="66041758"/>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71" w15:restartNumberingAfterBreak="0">
    <w:nsid w:val="7D4226E8"/>
    <w:multiLevelType w:val="hybridMultilevel"/>
    <w:tmpl w:val="B9EADBEE"/>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172" w15:restartNumberingAfterBreak="0">
    <w:nsid w:val="7DB00DF2"/>
    <w:multiLevelType w:val="hybridMultilevel"/>
    <w:tmpl w:val="7BFA8FBC"/>
    <w:lvl w:ilvl="0" w:tplc="97425B22">
      <w:start w:val="1"/>
      <w:numFmt w:val="lowerLetter"/>
      <w:lvlText w:val="%1)"/>
      <w:lvlJc w:val="left"/>
      <w:pPr>
        <w:ind w:left="1512" w:hanging="360"/>
      </w:pPr>
      <w:rPr>
        <w:b/>
      </w:r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3" w15:restartNumberingAfterBreak="0">
    <w:nsid w:val="7DEA5675"/>
    <w:multiLevelType w:val="hybridMultilevel"/>
    <w:tmpl w:val="002291B6"/>
    <w:lvl w:ilvl="0" w:tplc="300A0001">
      <w:start w:val="1"/>
      <w:numFmt w:val="bullet"/>
      <w:lvlText w:val=""/>
      <w:lvlJc w:val="left"/>
      <w:pPr>
        <w:ind w:left="1008" w:hanging="360"/>
      </w:pPr>
      <w:rPr>
        <w:rFonts w:hint="default" w:ascii="Symbol" w:hAnsi="Symbol"/>
      </w:rPr>
    </w:lvl>
    <w:lvl w:ilvl="1" w:tplc="300A0003" w:tentative="1">
      <w:start w:val="1"/>
      <w:numFmt w:val="bullet"/>
      <w:lvlText w:val="o"/>
      <w:lvlJc w:val="left"/>
      <w:pPr>
        <w:ind w:left="1728" w:hanging="360"/>
      </w:pPr>
      <w:rPr>
        <w:rFonts w:hint="default" w:ascii="Courier New" w:hAnsi="Courier New" w:cs="Courier New"/>
      </w:rPr>
    </w:lvl>
    <w:lvl w:ilvl="2" w:tplc="300A0005" w:tentative="1">
      <w:start w:val="1"/>
      <w:numFmt w:val="bullet"/>
      <w:lvlText w:val=""/>
      <w:lvlJc w:val="left"/>
      <w:pPr>
        <w:ind w:left="2448" w:hanging="360"/>
      </w:pPr>
      <w:rPr>
        <w:rFonts w:hint="default" w:ascii="Wingdings" w:hAnsi="Wingdings"/>
      </w:rPr>
    </w:lvl>
    <w:lvl w:ilvl="3" w:tplc="300A0001" w:tentative="1">
      <w:start w:val="1"/>
      <w:numFmt w:val="bullet"/>
      <w:lvlText w:val=""/>
      <w:lvlJc w:val="left"/>
      <w:pPr>
        <w:ind w:left="3168" w:hanging="360"/>
      </w:pPr>
      <w:rPr>
        <w:rFonts w:hint="default" w:ascii="Symbol" w:hAnsi="Symbol"/>
      </w:rPr>
    </w:lvl>
    <w:lvl w:ilvl="4" w:tplc="300A0003" w:tentative="1">
      <w:start w:val="1"/>
      <w:numFmt w:val="bullet"/>
      <w:lvlText w:val="o"/>
      <w:lvlJc w:val="left"/>
      <w:pPr>
        <w:ind w:left="3888" w:hanging="360"/>
      </w:pPr>
      <w:rPr>
        <w:rFonts w:hint="default" w:ascii="Courier New" w:hAnsi="Courier New" w:cs="Courier New"/>
      </w:rPr>
    </w:lvl>
    <w:lvl w:ilvl="5" w:tplc="300A0005" w:tentative="1">
      <w:start w:val="1"/>
      <w:numFmt w:val="bullet"/>
      <w:lvlText w:val=""/>
      <w:lvlJc w:val="left"/>
      <w:pPr>
        <w:ind w:left="4608" w:hanging="360"/>
      </w:pPr>
      <w:rPr>
        <w:rFonts w:hint="default" w:ascii="Wingdings" w:hAnsi="Wingdings"/>
      </w:rPr>
    </w:lvl>
    <w:lvl w:ilvl="6" w:tplc="300A0001" w:tentative="1">
      <w:start w:val="1"/>
      <w:numFmt w:val="bullet"/>
      <w:lvlText w:val=""/>
      <w:lvlJc w:val="left"/>
      <w:pPr>
        <w:ind w:left="5328" w:hanging="360"/>
      </w:pPr>
      <w:rPr>
        <w:rFonts w:hint="default" w:ascii="Symbol" w:hAnsi="Symbol"/>
      </w:rPr>
    </w:lvl>
    <w:lvl w:ilvl="7" w:tplc="300A0003" w:tentative="1">
      <w:start w:val="1"/>
      <w:numFmt w:val="bullet"/>
      <w:lvlText w:val="o"/>
      <w:lvlJc w:val="left"/>
      <w:pPr>
        <w:ind w:left="6048" w:hanging="360"/>
      </w:pPr>
      <w:rPr>
        <w:rFonts w:hint="default" w:ascii="Courier New" w:hAnsi="Courier New" w:cs="Courier New"/>
      </w:rPr>
    </w:lvl>
    <w:lvl w:ilvl="8" w:tplc="300A0005" w:tentative="1">
      <w:start w:val="1"/>
      <w:numFmt w:val="bullet"/>
      <w:lvlText w:val=""/>
      <w:lvlJc w:val="left"/>
      <w:pPr>
        <w:ind w:left="6768" w:hanging="360"/>
      </w:pPr>
      <w:rPr>
        <w:rFonts w:hint="default" w:ascii="Wingdings" w:hAnsi="Wingdings"/>
      </w:rPr>
    </w:lvl>
  </w:abstractNum>
  <w:abstractNum w:abstractNumId="174" w15:restartNumberingAfterBreak="0">
    <w:nsid w:val="7F02468F"/>
    <w:multiLevelType w:val="hybridMultilevel"/>
    <w:tmpl w:val="FFFFFFFF"/>
    <w:lvl w:ilvl="0" w:tplc="24E0317A">
      <w:start w:val="1"/>
      <w:numFmt w:val="bullet"/>
      <w:lvlText w:val=""/>
      <w:lvlJc w:val="left"/>
      <w:pPr>
        <w:ind w:left="720" w:hanging="360"/>
      </w:pPr>
      <w:rPr>
        <w:rFonts w:hint="default" w:ascii="Wingdings" w:hAnsi="Wingdings"/>
      </w:rPr>
    </w:lvl>
    <w:lvl w:ilvl="1" w:tplc="87CE4FBC">
      <w:start w:val="1"/>
      <w:numFmt w:val="bullet"/>
      <w:lvlText w:val="o"/>
      <w:lvlJc w:val="left"/>
      <w:pPr>
        <w:ind w:left="1440" w:hanging="360"/>
      </w:pPr>
      <w:rPr>
        <w:rFonts w:hint="default" w:ascii="Courier New" w:hAnsi="Courier New"/>
      </w:rPr>
    </w:lvl>
    <w:lvl w:ilvl="2" w:tplc="411C47A4">
      <w:start w:val="1"/>
      <w:numFmt w:val="bullet"/>
      <w:lvlText w:val=""/>
      <w:lvlJc w:val="left"/>
      <w:pPr>
        <w:ind w:left="2160" w:hanging="360"/>
      </w:pPr>
      <w:rPr>
        <w:rFonts w:hint="default" w:ascii="Wingdings" w:hAnsi="Wingdings"/>
      </w:rPr>
    </w:lvl>
    <w:lvl w:ilvl="3" w:tplc="EEE46704">
      <w:start w:val="1"/>
      <w:numFmt w:val="bullet"/>
      <w:lvlText w:val=""/>
      <w:lvlJc w:val="left"/>
      <w:pPr>
        <w:ind w:left="2880" w:hanging="360"/>
      </w:pPr>
      <w:rPr>
        <w:rFonts w:hint="default" w:ascii="Symbol" w:hAnsi="Symbol"/>
      </w:rPr>
    </w:lvl>
    <w:lvl w:ilvl="4" w:tplc="8B6295A4">
      <w:start w:val="1"/>
      <w:numFmt w:val="bullet"/>
      <w:lvlText w:val="o"/>
      <w:lvlJc w:val="left"/>
      <w:pPr>
        <w:ind w:left="3600" w:hanging="360"/>
      </w:pPr>
      <w:rPr>
        <w:rFonts w:hint="default" w:ascii="Courier New" w:hAnsi="Courier New"/>
      </w:rPr>
    </w:lvl>
    <w:lvl w:ilvl="5" w:tplc="2CFE7148">
      <w:start w:val="1"/>
      <w:numFmt w:val="bullet"/>
      <w:lvlText w:val=""/>
      <w:lvlJc w:val="left"/>
      <w:pPr>
        <w:ind w:left="4320" w:hanging="360"/>
      </w:pPr>
      <w:rPr>
        <w:rFonts w:hint="default" w:ascii="Wingdings" w:hAnsi="Wingdings"/>
      </w:rPr>
    </w:lvl>
    <w:lvl w:ilvl="6" w:tplc="382C57B0">
      <w:start w:val="1"/>
      <w:numFmt w:val="bullet"/>
      <w:lvlText w:val=""/>
      <w:lvlJc w:val="left"/>
      <w:pPr>
        <w:ind w:left="5040" w:hanging="360"/>
      </w:pPr>
      <w:rPr>
        <w:rFonts w:hint="default" w:ascii="Symbol" w:hAnsi="Symbol"/>
      </w:rPr>
    </w:lvl>
    <w:lvl w:ilvl="7" w:tplc="5F6E7644">
      <w:start w:val="1"/>
      <w:numFmt w:val="bullet"/>
      <w:lvlText w:val="o"/>
      <w:lvlJc w:val="left"/>
      <w:pPr>
        <w:ind w:left="5760" w:hanging="360"/>
      </w:pPr>
      <w:rPr>
        <w:rFonts w:hint="default" w:ascii="Courier New" w:hAnsi="Courier New"/>
      </w:rPr>
    </w:lvl>
    <w:lvl w:ilvl="8" w:tplc="8C98369A">
      <w:start w:val="1"/>
      <w:numFmt w:val="bullet"/>
      <w:lvlText w:val=""/>
      <w:lvlJc w:val="left"/>
      <w:pPr>
        <w:ind w:left="6480" w:hanging="360"/>
      </w:pPr>
      <w:rPr>
        <w:rFonts w:hint="default" w:ascii="Wingdings" w:hAnsi="Wingdings"/>
      </w:rPr>
    </w:lvl>
  </w:abstractNum>
  <w:abstractNum w:abstractNumId="175" w15:restartNumberingAfterBreak="0">
    <w:nsid w:val="7F4967FE"/>
    <w:multiLevelType w:val="hybridMultilevel"/>
    <w:tmpl w:val="92846CFC"/>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num w:numId="1">
    <w:abstractNumId w:val="130"/>
  </w:num>
  <w:num w:numId="2">
    <w:abstractNumId w:val="152"/>
  </w:num>
  <w:num w:numId="3">
    <w:abstractNumId w:val="163"/>
  </w:num>
  <w:num w:numId="4">
    <w:abstractNumId w:val="106"/>
  </w:num>
  <w:num w:numId="5">
    <w:abstractNumId w:val="8"/>
  </w:num>
  <w:num w:numId="6">
    <w:abstractNumId w:val="174"/>
  </w:num>
  <w:num w:numId="7">
    <w:abstractNumId w:val="133"/>
  </w:num>
  <w:num w:numId="8">
    <w:abstractNumId w:val="164"/>
  </w:num>
  <w:num w:numId="9">
    <w:abstractNumId w:val="90"/>
  </w:num>
  <w:num w:numId="10">
    <w:abstractNumId w:val="91"/>
  </w:num>
  <w:num w:numId="11">
    <w:abstractNumId w:val="92"/>
  </w:num>
  <w:num w:numId="12">
    <w:abstractNumId w:val="77"/>
  </w:num>
  <w:num w:numId="13">
    <w:abstractNumId w:val="76"/>
  </w:num>
  <w:num w:numId="14">
    <w:abstractNumId w:val="35"/>
  </w:num>
  <w:num w:numId="15">
    <w:abstractNumId w:val="1"/>
  </w:num>
  <w:num w:numId="16">
    <w:abstractNumId w:val="108"/>
  </w:num>
  <w:num w:numId="17">
    <w:abstractNumId w:val="62"/>
  </w:num>
  <w:num w:numId="18">
    <w:abstractNumId w:val="135"/>
  </w:num>
  <w:num w:numId="19">
    <w:abstractNumId w:val="99"/>
  </w:num>
  <w:num w:numId="20">
    <w:abstractNumId w:val="121"/>
  </w:num>
  <w:num w:numId="21">
    <w:abstractNumId w:val="113"/>
  </w:num>
  <w:num w:numId="22">
    <w:abstractNumId w:val="47"/>
  </w:num>
  <w:num w:numId="23">
    <w:abstractNumId w:val="24"/>
  </w:num>
  <w:num w:numId="24">
    <w:abstractNumId w:val="63"/>
  </w:num>
  <w:num w:numId="25">
    <w:abstractNumId w:val="141"/>
  </w:num>
  <w:num w:numId="26">
    <w:abstractNumId w:val="168"/>
  </w:num>
  <w:num w:numId="27">
    <w:abstractNumId w:val="170"/>
  </w:num>
  <w:num w:numId="28">
    <w:abstractNumId w:val="88"/>
  </w:num>
  <w:num w:numId="29">
    <w:abstractNumId w:val="30"/>
  </w:num>
  <w:num w:numId="30">
    <w:abstractNumId w:val="48"/>
  </w:num>
  <w:num w:numId="31">
    <w:abstractNumId w:val="149"/>
  </w:num>
  <w:num w:numId="32">
    <w:abstractNumId w:val="109"/>
  </w:num>
  <w:num w:numId="33">
    <w:abstractNumId w:val="129"/>
  </w:num>
  <w:num w:numId="34">
    <w:abstractNumId w:val="56"/>
  </w:num>
  <w:num w:numId="35">
    <w:abstractNumId w:val="116"/>
  </w:num>
  <w:num w:numId="36">
    <w:abstractNumId w:val="67"/>
  </w:num>
  <w:num w:numId="37">
    <w:abstractNumId w:val="10"/>
  </w:num>
  <w:num w:numId="38">
    <w:abstractNumId w:val="126"/>
  </w:num>
  <w:num w:numId="39">
    <w:abstractNumId w:val="104"/>
  </w:num>
  <w:num w:numId="40">
    <w:abstractNumId w:val="5"/>
  </w:num>
  <w:num w:numId="41">
    <w:abstractNumId w:val="36"/>
  </w:num>
  <w:num w:numId="42">
    <w:abstractNumId w:val="81"/>
  </w:num>
  <w:num w:numId="43">
    <w:abstractNumId w:val="128"/>
  </w:num>
  <w:num w:numId="44">
    <w:abstractNumId w:val="125"/>
  </w:num>
  <w:num w:numId="45">
    <w:abstractNumId w:val="89"/>
  </w:num>
  <w:num w:numId="46">
    <w:abstractNumId w:val="73"/>
  </w:num>
  <w:num w:numId="47">
    <w:abstractNumId w:val="53"/>
  </w:num>
  <w:num w:numId="48">
    <w:abstractNumId w:val="38"/>
  </w:num>
  <w:num w:numId="49">
    <w:abstractNumId w:val="140"/>
  </w:num>
  <w:num w:numId="50">
    <w:abstractNumId w:val="171"/>
  </w:num>
  <w:num w:numId="51">
    <w:abstractNumId w:val="175"/>
  </w:num>
  <w:num w:numId="52">
    <w:abstractNumId w:val="52"/>
  </w:num>
  <w:num w:numId="53">
    <w:abstractNumId w:val="58"/>
  </w:num>
  <w:num w:numId="54">
    <w:abstractNumId w:val="158"/>
  </w:num>
  <w:num w:numId="55">
    <w:abstractNumId w:val="40"/>
  </w:num>
  <w:num w:numId="56">
    <w:abstractNumId w:val="78"/>
  </w:num>
  <w:num w:numId="57">
    <w:abstractNumId w:val="100"/>
  </w:num>
  <w:num w:numId="58">
    <w:abstractNumId w:val="64"/>
  </w:num>
  <w:num w:numId="59">
    <w:abstractNumId w:val="29"/>
  </w:num>
  <w:num w:numId="60">
    <w:abstractNumId w:val="131"/>
  </w:num>
  <w:num w:numId="61">
    <w:abstractNumId w:val="156"/>
  </w:num>
  <w:num w:numId="62">
    <w:abstractNumId w:val="17"/>
  </w:num>
  <w:num w:numId="63">
    <w:abstractNumId w:val="165"/>
  </w:num>
  <w:num w:numId="64">
    <w:abstractNumId w:val="127"/>
  </w:num>
  <w:num w:numId="65">
    <w:abstractNumId w:val="13"/>
  </w:num>
  <w:num w:numId="66">
    <w:abstractNumId w:val="49"/>
  </w:num>
  <w:num w:numId="67">
    <w:abstractNumId w:val="142"/>
  </w:num>
  <w:num w:numId="68">
    <w:abstractNumId w:val="33"/>
  </w:num>
  <w:num w:numId="69">
    <w:abstractNumId w:val="25"/>
  </w:num>
  <w:num w:numId="70">
    <w:abstractNumId w:val="66"/>
  </w:num>
  <w:num w:numId="71">
    <w:abstractNumId w:val="28"/>
  </w:num>
  <w:num w:numId="72">
    <w:abstractNumId w:val="50"/>
  </w:num>
  <w:num w:numId="73">
    <w:abstractNumId w:val="117"/>
  </w:num>
  <w:num w:numId="74">
    <w:abstractNumId w:val="6"/>
  </w:num>
  <w:num w:numId="75">
    <w:abstractNumId w:val="27"/>
  </w:num>
  <w:num w:numId="76">
    <w:abstractNumId w:val="26"/>
  </w:num>
  <w:num w:numId="77">
    <w:abstractNumId w:val="118"/>
  </w:num>
  <w:num w:numId="78">
    <w:abstractNumId w:val="97"/>
  </w:num>
  <w:num w:numId="79">
    <w:abstractNumId w:val="74"/>
  </w:num>
  <w:num w:numId="80">
    <w:abstractNumId w:val="169"/>
  </w:num>
  <w:num w:numId="81">
    <w:abstractNumId w:val="153"/>
  </w:num>
  <w:num w:numId="82">
    <w:abstractNumId w:val="22"/>
  </w:num>
  <w:num w:numId="83">
    <w:abstractNumId w:val="103"/>
  </w:num>
  <w:num w:numId="84">
    <w:abstractNumId w:val="57"/>
  </w:num>
  <w:num w:numId="85">
    <w:abstractNumId w:val="18"/>
  </w:num>
  <w:num w:numId="86">
    <w:abstractNumId w:val="110"/>
  </w:num>
  <w:num w:numId="87">
    <w:abstractNumId w:val="150"/>
  </w:num>
  <w:num w:numId="88">
    <w:abstractNumId w:val="19"/>
  </w:num>
  <w:num w:numId="89">
    <w:abstractNumId w:val="86"/>
  </w:num>
  <w:num w:numId="90">
    <w:abstractNumId w:val="46"/>
  </w:num>
  <w:num w:numId="91">
    <w:abstractNumId w:val="123"/>
  </w:num>
  <w:num w:numId="92">
    <w:abstractNumId w:val="143"/>
  </w:num>
  <w:num w:numId="93">
    <w:abstractNumId w:val="2"/>
  </w:num>
  <w:num w:numId="94">
    <w:abstractNumId w:val="9"/>
  </w:num>
  <w:num w:numId="95">
    <w:abstractNumId w:val="82"/>
  </w:num>
  <w:num w:numId="96">
    <w:abstractNumId w:val="96"/>
  </w:num>
  <w:num w:numId="97">
    <w:abstractNumId w:val="154"/>
  </w:num>
  <w:num w:numId="98">
    <w:abstractNumId w:val="173"/>
  </w:num>
  <w:num w:numId="99">
    <w:abstractNumId w:val="161"/>
  </w:num>
  <w:num w:numId="100">
    <w:abstractNumId w:val="148"/>
  </w:num>
  <w:num w:numId="101">
    <w:abstractNumId w:val="119"/>
  </w:num>
  <w:num w:numId="102">
    <w:abstractNumId w:val="71"/>
  </w:num>
  <w:num w:numId="103">
    <w:abstractNumId w:val="0"/>
  </w:num>
  <w:num w:numId="104">
    <w:abstractNumId w:val="132"/>
  </w:num>
  <w:num w:numId="105">
    <w:abstractNumId w:val="37"/>
  </w:num>
  <w:num w:numId="106">
    <w:abstractNumId w:val="60"/>
  </w:num>
  <w:num w:numId="107">
    <w:abstractNumId w:val="93"/>
  </w:num>
  <w:num w:numId="108">
    <w:abstractNumId w:val="147"/>
  </w:num>
  <w:num w:numId="109">
    <w:abstractNumId w:val="105"/>
  </w:num>
  <w:num w:numId="110">
    <w:abstractNumId w:val="7"/>
  </w:num>
  <w:num w:numId="111">
    <w:abstractNumId w:val="137"/>
  </w:num>
  <w:num w:numId="112">
    <w:abstractNumId w:val="43"/>
  </w:num>
  <w:num w:numId="113">
    <w:abstractNumId w:val="124"/>
  </w:num>
  <w:num w:numId="114">
    <w:abstractNumId w:val="31"/>
  </w:num>
  <w:num w:numId="115">
    <w:abstractNumId w:val="162"/>
  </w:num>
  <w:num w:numId="116">
    <w:abstractNumId w:val="34"/>
  </w:num>
  <w:num w:numId="117">
    <w:abstractNumId w:val="42"/>
  </w:num>
  <w:num w:numId="118">
    <w:abstractNumId w:val="59"/>
  </w:num>
  <w:num w:numId="119">
    <w:abstractNumId w:val="61"/>
  </w:num>
  <w:num w:numId="120">
    <w:abstractNumId w:val="102"/>
  </w:num>
  <w:num w:numId="121">
    <w:abstractNumId w:val="4"/>
  </w:num>
  <w:num w:numId="122">
    <w:abstractNumId w:val="84"/>
  </w:num>
  <w:num w:numId="123">
    <w:abstractNumId w:val="65"/>
  </w:num>
  <w:num w:numId="124">
    <w:abstractNumId w:val="146"/>
  </w:num>
  <w:num w:numId="125">
    <w:abstractNumId w:val="68"/>
  </w:num>
  <w:num w:numId="126">
    <w:abstractNumId w:val="44"/>
  </w:num>
  <w:num w:numId="127">
    <w:abstractNumId w:val="16"/>
  </w:num>
  <w:num w:numId="128">
    <w:abstractNumId w:val="41"/>
  </w:num>
  <w:num w:numId="129">
    <w:abstractNumId w:val="111"/>
  </w:num>
  <w:num w:numId="130">
    <w:abstractNumId w:val="136"/>
  </w:num>
  <w:num w:numId="131">
    <w:abstractNumId w:val="87"/>
  </w:num>
  <w:num w:numId="132">
    <w:abstractNumId w:val="23"/>
  </w:num>
  <w:num w:numId="133">
    <w:abstractNumId w:val="80"/>
  </w:num>
  <w:num w:numId="134">
    <w:abstractNumId w:val="3"/>
  </w:num>
  <w:num w:numId="135">
    <w:abstractNumId w:val="79"/>
  </w:num>
  <w:num w:numId="136">
    <w:abstractNumId w:val="54"/>
  </w:num>
  <w:num w:numId="137">
    <w:abstractNumId w:val="138"/>
  </w:num>
  <w:num w:numId="138">
    <w:abstractNumId w:val="157"/>
  </w:num>
  <w:num w:numId="139">
    <w:abstractNumId w:val="11"/>
  </w:num>
  <w:num w:numId="140">
    <w:abstractNumId w:val="94"/>
  </w:num>
  <w:num w:numId="141">
    <w:abstractNumId w:val="14"/>
  </w:num>
  <w:num w:numId="142">
    <w:abstractNumId w:val="83"/>
  </w:num>
  <w:num w:numId="143">
    <w:abstractNumId w:val="115"/>
  </w:num>
  <w:num w:numId="144">
    <w:abstractNumId w:val="160"/>
  </w:num>
  <w:num w:numId="145">
    <w:abstractNumId w:val="166"/>
  </w:num>
  <w:num w:numId="146">
    <w:abstractNumId w:val="12"/>
  </w:num>
  <w:num w:numId="147">
    <w:abstractNumId w:val="21"/>
  </w:num>
  <w:num w:numId="148">
    <w:abstractNumId w:val="85"/>
  </w:num>
  <w:num w:numId="149">
    <w:abstractNumId w:val="101"/>
  </w:num>
  <w:num w:numId="150">
    <w:abstractNumId w:val="112"/>
  </w:num>
  <w:num w:numId="151">
    <w:abstractNumId w:val="72"/>
  </w:num>
  <w:num w:numId="152">
    <w:abstractNumId w:val="45"/>
  </w:num>
  <w:num w:numId="153">
    <w:abstractNumId w:val="151"/>
  </w:num>
  <w:num w:numId="154">
    <w:abstractNumId w:val="139"/>
  </w:num>
  <w:num w:numId="155">
    <w:abstractNumId w:val="98"/>
  </w:num>
  <w:num w:numId="156">
    <w:abstractNumId w:val="69"/>
  </w:num>
  <w:num w:numId="157">
    <w:abstractNumId w:val="145"/>
  </w:num>
  <w:num w:numId="158">
    <w:abstractNumId w:val="122"/>
  </w:num>
  <w:num w:numId="159">
    <w:abstractNumId w:val="167"/>
  </w:num>
  <w:num w:numId="160">
    <w:abstractNumId w:val="95"/>
  </w:num>
  <w:num w:numId="161">
    <w:abstractNumId w:val="120"/>
  </w:num>
  <w:num w:numId="162">
    <w:abstractNumId w:val="144"/>
  </w:num>
  <w:num w:numId="163">
    <w:abstractNumId w:val="15"/>
  </w:num>
  <w:num w:numId="164">
    <w:abstractNumId w:val="114"/>
  </w:num>
  <w:num w:numId="165">
    <w:abstractNumId w:val="20"/>
  </w:num>
  <w:num w:numId="166">
    <w:abstractNumId w:val="55"/>
  </w:num>
  <w:num w:numId="167">
    <w:abstractNumId w:val="39"/>
  </w:num>
  <w:num w:numId="168">
    <w:abstractNumId w:val="159"/>
  </w:num>
  <w:num w:numId="169">
    <w:abstractNumId w:val="155"/>
  </w:num>
  <w:num w:numId="170">
    <w:abstractNumId w:val="107"/>
  </w:num>
  <w:num w:numId="171">
    <w:abstractNumId w:val="70"/>
  </w:num>
  <w:num w:numId="172">
    <w:abstractNumId w:val="51"/>
  </w:num>
  <w:num w:numId="173">
    <w:abstractNumId w:val="32"/>
  </w:num>
  <w:num w:numId="174">
    <w:abstractNumId w:val="172"/>
  </w:num>
  <w:num w:numId="175">
    <w:abstractNumId w:val="134"/>
  </w:num>
  <w:num w:numId="176">
    <w:abstractNumId w:val="75"/>
  </w:num>
  <w:numIdMacAtCleanup w:val="17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activeWritingStyle w:lang="es-ES" w:vendorID="9" w:dllVersion="512" w:checkStyle="1" w:appName="MSWord"/>
  <w:activeWritingStyle w:lang="es-ES_tradnl" w:vendorID="9" w:dllVersion="512" w:checkStyle="1" w:appName="MSWord"/>
  <w:activeWritingStyle w:lang="en-GB" w:vendorID="8" w:dllVersion="513" w:checkStyle="1" w:appName="MSWord"/>
  <w:activeWritingStyle w:lang="en-US" w:vendorID="8" w:dllVersion="513" w:checkStyle="1" w:appName="MSWord"/>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47B"/>
    <w:rsid w:val="000035A5"/>
    <w:rsid w:val="00013DBE"/>
    <w:rsid w:val="00014929"/>
    <w:rsid w:val="000208D9"/>
    <w:rsid w:val="000225C7"/>
    <w:rsid w:val="00022F1A"/>
    <w:rsid w:val="00031C4B"/>
    <w:rsid w:val="00056C7C"/>
    <w:rsid w:val="000618A2"/>
    <w:rsid w:val="00063265"/>
    <w:rsid w:val="000650E1"/>
    <w:rsid w:val="00076C02"/>
    <w:rsid w:val="0008158F"/>
    <w:rsid w:val="00085D85"/>
    <w:rsid w:val="0009307B"/>
    <w:rsid w:val="000931FF"/>
    <w:rsid w:val="000947F5"/>
    <w:rsid w:val="00097103"/>
    <w:rsid w:val="0009747F"/>
    <w:rsid w:val="000A1081"/>
    <w:rsid w:val="000B47AD"/>
    <w:rsid w:val="000C3E4A"/>
    <w:rsid w:val="000E141B"/>
    <w:rsid w:val="000F037A"/>
    <w:rsid w:val="000F16E8"/>
    <w:rsid w:val="000F2446"/>
    <w:rsid w:val="000F468C"/>
    <w:rsid w:val="000F7023"/>
    <w:rsid w:val="00107188"/>
    <w:rsid w:val="00142243"/>
    <w:rsid w:val="001508A7"/>
    <w:rsid w:val="00152D64"/>
    <w:rsid w:val="00153B01"/>
    <w:rsid w:val="00157846"/>
    <w:rsid w:val="00161CEA"/>
    <w:rsid w:val="00163A9C"/>
    <w:rsid w:val="00163F95"/>
    <w:rsid w:val="001734C2"/>
    <w:rsid w:val="00174F76"/>
    <w:rsid w:val="001815E5"/>
    <w:rsid w:val="001A50A2"/>
    <w:rsid w:val="001C1C16"/>
    <w:rsid w:val="001C3278"/>
    <w:rsid w:val="001E3E53"/>
    <w:rsid w:val="001F2A25"/>
    <w:rsid w:val="00202EAD"/>
    <w:rsid w:val="00210DB5"/>
    <w:rsid w:val="00211F30"/>
    <w:rsid w:val="00213A25"/>
    <w:rsid w:val="002360C2"/>
    <w:rsid w:val="0023624F"/>
    <w:rsid w:val="00237506"/>
    <w:rsid w:val="00237D56"/>
    <w:rsid w:val="002612EF"/>
    <w:rsid w:val="00261F0A"/>
    <w:rsid w:val="0027264A"/>
    <w:rsid w:val="00274361"/>
    <w:rsid w:val="00282EE1"/>
    <w:rsid w:val="00286D71"/>
    <w:rsid w:val="002870F0"/>
    <w:rsid w:val="00291F8E"/>
    <w:rsid w:val="002A3F26"/>
    <w:rsid w:val="002A45FA"/>
    <w:rsid w:val="002C09C6"/>
    <w:rsid w:val="002C21FD"/>
    <w:rsid w:val="002D07A3"/>
    <w:rsid w:val="002E6F66"/>
    <w:rsid w:val="002F1EE4"/>
    <w:rsid w:val="00300054"/>
    <w:rsid w:val="00307A5E"/>
    <w:rsid w:val="003115A3"/>
    <w:rsid w:val="00316686"/>
    <w:rsid w:val="00323057"/>
    <w:rsid w:val="00325570"/>
    <w:rsid w:val="00330B16"/>
    <w:rsid w:val="0033258E"/>
    <w:rsid w:val="003330DD"/>
    <w:rsid w:val="0033356A"/>
    <w:rsid w:val="00333925"/>
    <w:rsid w:val="00360CBC"/>
    <w:rsid w:val="00374AE5"/>
    <w:rsid w:val="00374B80"/>
    <w:rsid w:val="00377EF3"/>
    <w:rsid w:val="0038166D"/>
    <w:rsid w:val="00383609"/>
    <w:rsid w:val="00384246"/>
    <w:rsid w:val="003A082A"/>
    <w:rsid w:val="003B2877"/>
    <w:rsid w:val="003D29B7"/>
    <w:rsid w:val="003D5298"/>
    <w:rsid w:val="003D7D09"/>
    <w:rsid w:val="003E130B"/>
    <w:rsid w:val="003F27DF"/>
    <w:rsid w:val="0041047B"/>
    <w:rsid w:val="004121E9"/>
    <w:rsid w:val="004123D0"/>
    <w:rsid w:val="00413F1E"/>
    <w:rsid w:val="004273BF"/>
    <w:rsid w:val="00430E52"/>
    <w:rsid w:val="004314B6"/>
    <w:rsid w:val="00436CF9"/>
    <w:rsid w:val="00440D74"/>
    <w:rsid w:val="00441579"/>
    <w:rsid w:val="00457BF1"/>
    <w:rsid w:val="0047067E"/>
    <w:rsid w:val="00470B83"/>
    <w:rsid w:val="00473C47"/>
    <w:rsid w:val="00476E00"/>
    <w:rsid w:val="00484371"/>
    <w:rsid w:val="00487A02"/>
    <w:rsid w:val="00492BBC"/>
    <w:rsid w:val="00492CEB"/>
    <w:rsid w:val="00496FDB"/>
    <w:rsid w:val="004A69EE"/>
    <w:rsid w:val="004B44FC"/>
    <w:rsid w:val="004C49CF"/>
    <w:rsid w:val="004D0746"/>
    <w:rsid w:val="004D20B1"/>
    <w:rsid w:val="004D3671"/>
    <w:rsid w:val="004D6719"/>
    <w:rsid w:val="004E7033"/>
    <w:rsid w:val="004F0CCB"/>
    <w:rsid w:val="004F4E03"/>
    <w:rsid w:val="00510BFC"/>
    <w:rsid w:val="0051132B"/>
    <w:rsid w:val="005231C2"/>
    <w:rsid w:val="00531987"/>
    <w:rsid w:val="005364C1"/>
    <w:rsid w:val="00554A7C"/>
    <w:rsid w:val="005564C7"/>
    <w:rsid w:val="00557808"/>
    <w:rsid w:val="005645A8"/>
    <w:rsid w:val="00577626"/>
    <w:rsid w:val="005A4B94"/>
    <w:rsid w:val="005B00B8"/>
    <w:rsid w:val="005B13BC"/>
    <w:rsid w:val="005B1476"/>
    <w:rsid w:val="005C0EBF"/>
    <w:rsid w:val="005C2E93"/>
    <w:rsid w:val="005C6D86"/>
    <w:rsid w:val="005D5DE8"/>
    <w:rsid w:val="005F1927"/>
    <w:rsid w:val="00604228"/>
    <w:rsid w:val="00604B7D"/>
    <w:rsid w:val="00607939"/>
    <w:rsid w:val="00623C70"/>
    <w:rsid w:val="006240B9"/>
    <w:rsid w:val="00631101"/>
    <w:rsid w:val="006319F9"/>
    <w:rsid w:val="006357D9"/>
    <w:rsid w:val="00635F7C"/>
    <w:rsid w:val="0064015C"/>
    <w:rsid w:val="00644398"/>
    <w:rsid w:val="00656D05"/>
    <w:rsid w:val="0066790D"/>
    <w:rsid w:val="00671B4F"/>
    <w:rsid w:val="00671EFA"/>
    <w:rsid w:val="00677C73"/>
    <w:rsid w:val="006A0B60"/>
    <w:rsid w:val="006A1A3E"/>
    <w:rsid w:val="006A37D8"/>
    <w:rsid w:val="006A50D7"/>
    <w:rsid w:val="006C44A0"/>
    <w:rsid w:val="006D6C36"/>
    <w:rsid w:val="006E1B8E"/>
    <w:rsid w:val="006E4EE8"/>
    <w:rsid w:val="006F4828"/>
    <w:rsid w:val="00705B76"/>
    <w:rsid w:val="0071778F"/>
    <w:rsid w:val="007251A9"/>
    <w:rsid w:val="00731F50"/>
    <w:rsid w:val="00736460"/>
    <w:rsid w:val="00750345"/>
    <w:rsid w:val="0075132E"/>
    <w:rsid w:val="00751B36"/>
    <w:rsid w:val="00762203"/>
    <w:rsid w:val="007627ED"/>
    <w:rsid w:val="00772259"/>
    <w:rsid w:val="00780625"/>
    <w:rsid w:val="007C00A2"/>
    <w:rsid w:val="007D0117"/>
    <w:rsid w:val="007D536D"/>
    <w:rsid w:val="007D74DB"/>
    <w:rsid w:val="007D7D53"/>
    <w:rsid w:val="007E25D2"/>
    <w:rsid w:val="007E267B"/>
    <w:rsid w:val="007E3CD2"/>
    <w:rsid w:val="007E5B41"/>
    <w:rsid w:val="007F4AB2"/>
    <w:rsid w:val="00801AAC"/>
    <w:rsid w:val="00805975"/>
    <w:rsid w:val="00814A33"/>
    <w:rsid w:val="00815535"/>
    <w:rsid w:val="008164C4"/>
    <w:rsid w:val="0082059C"/>
    <w:rsid w:val="008219B1"/>
    <w:rsid w:val="008341BB"/>
    <w:rsid w:val="00840C92"/>
    <w:rsid w:val="00842A16"/>
    <w:rsid w:val="00845033"/>
    <w:rsid w:val="00854BF8"/>
    <w:rsid w:val="00864F96"/>
    <w:rsid w:val="00874D67"/>
    <w:rsid w:val="00882A75"/>
    <w:rsid w:val="0089056A"/>
    <w:rsid w:val="008906B6"/>
    <w:rsid w:val="008914C0"/>
    <w:rsid w:val="008927E8"/>
    <w:rsid w:val="008A3724"/>
    <w:rsid w:val="008B3946"/>
    <w:rsid w:val="008C09B3"/>
    <w:rsid w:val="008C75F2"/>
    <w:rsid w:val="008D5108"/>
    <w:rsid w:val="008E52D2"/>
    <w:rsid w:val="008F04F2"/>
    <w:rsid w:val="008F150D"/>
    <w:rsid w:val="008F1C80"/>
    <w:rsid w:val="008F73DB"/>
    <w:rsid w:val="009061B8"/>
    <w:rsid w:val="00912EFA"/>
    <w:rsid w:val="009250BB"/>
    <w:rsid w:val="00936A6D"/>
    <w:rsid w:val="00945C04"/>
    <w:rsid w:val="009538DF"/>
    <w:rsid w:val="00956616"/>
    <w:rsid w:val="009606AA"/>
    <w:rsid w:val="00970B9B"/>
    <w:rsid w:val="009762F1"/>
    <w:rsid w:val="009871F7"/>
    <w:rsid w:val="00994B18"/>
    <w:rsid w:val="009969F3"/>
    <w:rsid w:val="009A08DC"/>
    <w:rsid w:val="009A5841"/>
    <w:rsid w:val="009B1340"/>
    <w:rsid w:val="009B3135"/>
    <w:rsid w:val="009C5093"/>
    <w:rsid w:val="009C5569"/>
    <w:rsid w:val="009D673C"/>
    <w:rsid w:val="009E1A0B"/>
    <w:rsid w:val="009F6559"/>
    <w:rsid w:val="00A06BE8"/>
    <w:rsid w:val="00A13D08"/>
    <w:rsid w:val="00A3031D"/>
    <w:rsid w:val="00A350CD"/>
    <w:rsid w:val="00A37203"/>
    <w:rsid w:val="00A438BD"/>
    <w:rsid w:val="00A55B32"/>
    <w:rsid w:val="00A56B38"/>
    <w:rsid w:val="00A725CE"/>
    <w:rsid w:val="00A81178"/>
    <w:rsid w:val="00A840B9"/>
    <w:rsid w:val="00A85D39"/>
    <w:rsid w:val="00A94BA7"/>
    <w:rsid w:val="00A95C6F"/>
    <w:rsid w:val="00AA13D6"/>
    <w:rsid w:val="00AA2630"/>
    <w:rsid w:val="00AA5BBC"/>
    <w:rsid w:val="00AB003A"/>
    <w:rsid w:val="00AB2D31"/>
    <w:rsid w:val="00AB466F"/>
    <w:rsid w:val="00AB6652"/>
    <w:rsid w:val="00AB7576"/>
    <w:rsid w:val="00AC65D5"/>
    <w:rsid w:val="00AD0633"/>
    <w:rsid w:val="00AD21C2"/>
    <w:rsid w:val="00AE03F2"/>
    <w:rsid w:val="00AF3615"/>
    <w:rsid w:val="00AF7328"/>
    <w:rsid w:val="00B06FBC"/>
    <w:rsid w:val="00B1769F"/>
    <w:rsid w:val="00B22148"/>
    <w:rsid w:val="00B27CD9"/>
    <w:rsid w:val="00B3453A"/>
    <w:rsid w:val="00B42262"/>
    <w:rsid w:val="00B50CA2"/>
    <w:rsid w:val="00B565B0"/>
    <w:rsid w:val="00B57C42"/>
    <w:rsid w:val="00B600C1"/>
    <w:rsid w:val="00B60FF5"/>
    <w:rsid w:val="00B7166F"/>
    <w:rsid w:val="00B73C26"/>
    <w:rsid w:val="00B75AA2"/>
    <w:rsid w:val="00B77C0E"/>
    <w:rsid w:val="00B830DF"/>
    <w:rsid w:val="00BA30C5"/>
    <w:rsid w:val="00BA7158"/>
    <w:rsid w:val="00BB2D1B"/>
    <w:rsid w:val="00BB5CAA"/>
    <w:rsid w:val="00BC1BC5"/>
    <w:rsid w:val="00BD2732"/>
    <w:rsid w:val="00BD4146"/>
    <w:rsid w:val="00BF1284"/>
    <w:rsid w:val="00BF5C81"/>
    <w:rsid w:val="00C078C4"/>
    <w:rsid w:val="00C207CF"/>
    <w:rsid w:val="00C34131"/>
    <w:rsid w:val="00C3660F"/>
    <w:rsid w:val="00C45E0B"/>
    <w:rsid w:val="00C472B0"/>
    <w:rsid w:val="00C518DA"/>
    <w:rsid w:val="00C67BF9"/>
    <w:rsid w:val="00C77BC1"/>
    <w:rsid w:val="00C863C1"/>
    <w:rsid w:val="00C954B3"/>
    <w:rsid w:val="00C96138"/>
    <w:rsid w:val="00CB1555"/>
    <w:rsid w:val="00CC35D4"/>
    <w:rsid w:val="00CC69CB"/>
    <w:rsid w:val="00CC7FF5"/>
    <w:rsid w:val="00CD0775"/>
    <w:rsid w:val="00CD2C20"/>
    <w:rsid w:val="00CE7C3C"/>
    <w:rsid w:val="00D160C6"/>
    <w:rsid w:val="00D30280"/>
    <w:rsid w:val="00D33A76"/>
    <w:rsid w:val="00D4018F"/>
    <w:rsid w:val="00D425FB"/>
    <w:rsid w:val="00D4285A"/>
    <w:rsid w:val="00D723D0"/>
    <w:rsid w:val="00D83AC5"/>
    <w:rsid w:val="00D83D4E"/>
    <w:rsid w:val="00D91E0A"/>
    <w:rsid w:val="00D96B20"/>
    <w:rsid w:val="00D9795E"/>
    <w:rsid w:val="00DA1C36"/>
    <w:rsid w:val="00DB0033"/>
    <w:rsid w:val="00DB4C4F"/>
    <w:rsid w:val="00DC621F"/>
    <w:rsid w:val="00DD179B"/>
    <w:rsid w:val="00DD5312"/>
    <w:rsid w:val="00E079F5"/>
    <w:rsid w:val="00E07A0D"/>
    <w:rsid w:val="00E201A3"/>
    <w:rsid w:val="00E2180A"/>
    <w:rsid w:val="00E263BF"/>
    <w:rsid w:val="00E36E21"/>
    <w:rsid w:val="00E433CA"/>
    <w:rsid w:val="00E44BB2"/>
    <w:rsid w:val="00E51063"/>
    <w:rsid w:val="00E62543"/>
    <w:rsid w:val="00E6648E"/>
    <w:rsid w:val="00E75940"/>
    <w:rsid w:val="00E76E30"/>
    <w:rsid w:val="00E8217D"/>
    <w:rsid w:val="00E82FBF"/>
    <w:rsid w:val="00E90848"/>
    <w:rsid w:val="00E97DBF"/>
    <w:rsid w:val="00EA5EF9"/>
    <w:rsid w:val="00EC66C4"/>
    <w:rsid w:val="00EC70F4"/>
    <w:rsid w:val="00EC79E5"/>
    <w:rsid w:val="00ED0274"/>
    <w:rsid w:val="00EE2CC3"/>
    <w:rsid w:val="00EF5AE5"/>
    <w:rsid w:val="00F06C4C"/>
    <w:rsid w:val="00F1545C"/>
    <w:rsid w:val="00F1640E"/>
    <w:rsid w:val="00F468A9"/>
    <w:rsid w:val="00F56A88"/>
    <w:rsid w:val="00F62343"/>
    <w:rsid w:val="00F80578"/>
    <w:rsid w:val="00F92E5B"/>
    <w:rsid w:val="00F95D46"/>
    <w:rsid w:val="00FA1281"/>
    <w:rsid w:val="00FA3D56"/>
    <w:rsid w:val="00FB452B"/>
    <w:rsid w:val="00FD7821"/>
    <w:rsid w:val="00FE6A51"/>
    <w:rsid w:val="00FF1A41"/>
    <w:rsid w:val="0C6AE431"/>
    <w:rsid w:val="2CA40FA1"/>
    <w:rsid w:val="30C90A2C"/>
    <w:rsid w:val="3273F4ED"/>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873AE"/>
  <w15:docId w15:val="{F34273FB-BF2C-4419-BFA0-A5516E9F6D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link w:val="Heading1Char"/>
    <w:autoRedefine/>
    <w:qFormat/>
    <w:pPr>
      <w:keepNext/>
      <w:numPr>
        <w:numId w:val="1"/>
      </w:numPr>
      <w:spacing w:before="120" w:after="60"/>
      <w:outlineLvl w:val="0"/>
    </w:pPr>
    <w:rPr>
      <w:rFonts w:ascii="Arial" w:hAnsi="Arial"/>
      <w:b/>
      <w:sz w:val="24"/>
      <w:lang w:val="es-ES_tradnl"/>
    </w:rPr>
  </w:style>
  <w:style w:type="paragraph" w:styleId="Heading2">
    <w:name w:val="heading 2"/>
    <w:basedOn w:val="Heading1"/>
    <w:next w:val="Normal"/>
    <w:link w:val="Heading2Char"/>
    <w:autoRedefine/>
    <w:qFormat/>
    <w:pPr>
      <w:numPr>
        <w:ilvl w:val="1"/>
      </w:numPr>
      <w:outlineLvl w:val="1"/>
    </w:pPr>
    <w:rPr>
      <w:rFonts w:cs="Arial"/>
      <w:bCs/>
      <w:sz w:val="20"/>
    </w:rPr>
  </w:style>
  <w:style w:type="paragraph" w:styleId="Heading3">
    <w:name w:val="heading 3"/>
    <w:basedOn w:val="Heading1"/>
    <w:next w:val="Normal"/>
    <w:link w:val="Heading3Char"/>
    <w:qFormat/>
    <w:pPr>
      <w:numPr>
        <w:ilvl w:val="2"/>
      </w:numPr>
      <w:outlineLvl w:val="2"/>
    </w:pPr>
    <w:rPr>
      <w:bCs/>
      <w:i/>
      <w:sz w:val="20"/>
      <w:lang w:val="es-ES"/>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uiPriority w:val="99"/>
    <w:semiHidden/>
    <w:rPr>
      <w:sz w:val="20"/>
      <w:vertAlign w:val="superscript"/>
    </w:rPr>
  </w:style>
  <w:style w:type="paragraph" w:styleId="FootnoteText">
    <w:name w:val="footnote text"/>
    <w:basedOn w:val="Normal"/>
    <w:link w:val="FootnoteTextChar"/>
    <w:uiPriority w:val="99"/>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tabs>
        <w:tab w:val="left" w:pos="540"/>
        <w:tab w:val="left" w:pos="1260"/>
      </w:tabs>
      <w:spacing w:after="120"/>
    </w:pPr>
    <w:rPr>
      <w:lang w:val="es-ES"/>
    </w:rPr>
  </w:style>
  <w:style w:type="character" w:styleId="Hyperlink">
    <w:name w:val="Hyperlink"/>
    <w:uiPriority w:val="99"/>
    <w:rPr>
      <w:color w:val="0000FF"/>
      <w:u w:val="single"/>
    </w:rPr>
  </w:style>
  <w:style w:type="paragraph" w:styleId="infoblue0" w:customStyle="1">
    <w:name w:val="infoblue"/>
    <w:basedOn w:val="Normal"/>
    <w:pPr>
      <w:widowControl/>
      <w:spacing w:before="100" w:beforeAutospacing="1" w:after="100" w:afterAutospacing="1" w:line="240" w:lineRule="auto"/>
    </w:pPr>
    <w:rPr>
      <w:sz w:val="24"/>
      <w:szCs w:val="24"/>
    </w:rPr>
  </w:style>
  <w:style w:type="character" w:styleId="FollowedHyperlink">
    <w:name w:val="FollowedHyperlink"/>
    <w:semiHidden/>
    <w:rPr>
      <w:color w:val="800080"/>
      <w:u w:val="single"/>
    </w:rPr>
  </w:style>
  <w:style w:type="paragraph" w:styleId="parrafo" w:customStyle="1">
    <w:name w:val="parrafo"/>
    <w:basedOn w:val="BodyTextIndent2"/>
    <w:pPr>
      <w:spacing w:after="0" w:line="240" w:lineRule="atLeast"/>
      <w:ind w:left="0" w:firstLine="720"/>
      <w:jc w:val="both"/>
    </w:pPr>
    <w:rPr>
      <w:sz w:val="24"/>
      <w:lang w:val="es-ES"/>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ind w:firstLine="720"/>
    </w:pPr>
    <w:rPr>
      <w:sz w:val="24"/>
      <w:lang w:val="es-ES_tradnl"/>
    </w:rPr>
  </w:style>
  <w:style w:type="paragraph" w:styleId="ListParagraph">
    <w:name w:val="List Paragraph"/>
    <w:basedOn w:val="Normal"/>
    <w:uiPriority w:val="34"/>
    <w:qFormat/>
    <w:rsid w:val="00F1640E"/>
    <w:pPr>
      <w:ind w:left="720"/>
      <w:contextualSpacing/>
    </w:pPr>
    <w:rPr>
      <w:lang w:val="es-EC" w:eastAsia="ja-JP"/>
    </w:rPr>
  </w:style>
  <w:style w:type="table" w:styleId="TableGrid">
    <w:name w:val="Table Grid"/>
    <w:basedOn w:val="TableNormal"/>
    <w:uiPriority w:val="59"/>
    <w:rsid w:val="002870F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eading1Char" w:customStyle="1">
    <w:name w:val="Heading 1 Char"/>
    <w:basedOn w:val="DefaultParagraphFont"/>
    <w:link w:val="Heading1"/>
    <w:rsid w:val="003D5298"/>
    <w:rPr>
      <w:rFonts w:ascii="Arial" w:hAnsi="Arial"/>
      <w:b/>
      <w:sz w:val="24"/>
      <w:lang w:val="es-ES_tradnl" w:eastAsia="en-US"/>
    </w:rPr>
  </w:style>
  <w:style w:type="paragraph" w:styleId="TOCHeading">
    <w:name w:val="TOC Heading"/>
    <w:basedOn w:val="Heading1"/>
    <w:next w:val="Normal"/>
    <w:uiPriority w:val="39"/>
    <w:unhideWhenUsed/>
    <w:qFormat/>
    <w:rsid w:val="003D5298"/>
    <w:pPr>
      <w:keepLines/>
      <w:widowControl/>
      <w:numPr>
        <w:numId w:val="0"/>
      </w:numPr>
      <w:spacing w:before="240" w:after="0" w:line="259" w:lineRule="auto"/>
      <w:outlineLvl w:val="9"/>
    </w:pPr>
    <w:rPr>
      <w:rFonts w:asciiTheme="majorHAnsi" w:hAnsiTheme="majorHAnsi" w:eastAsiaTheme="majorEastAsia" w:cstheme="majorBidi"/>
      <w:b w:val="0"/>
      <w:color w:val="2F5496" w:themeColor="accent1" w:themeShade="BF"/>
      <w:sz w:val="32"/>
      <w:szCs w:val="32"/>
      <w:lang w:val="en-US"/>
    </w:rPr>
  </w:style>
  <w:style w:type="character" w:styleId="Strong">
    <w:name w:val="Strong"/>
    <w:basedOn w:val="DefaultParagraphFont"/>
    <w:uiPriority w:val="22"/>
    <w:qFormat/>
    <w:rsid w:val="003D5298"/>
    <w:rPr>
      <w:b/>
      <w:bCs/>
    </w:rPr>
  </w:style>
  <w:style w:type="character" w:styleId="IntenseReference">
    <w:name w:val="Intense Reference"/>
    <w:basedOn w:val="DefaultParagraphFont"/>
    <w:uiPriority w:val="32"/>
    <w:qFormat/>
    <w:rsid w:val="003D5298"/>
    <w:rPr>
      <w:b/>
      <w:bCs/>
      <w:smallCaps/>
      <w:color w:val="4472C4" w:themeColor="accent1"/>
      <w:spacing w:val="5"/>
    </w:rPr>
  </w:style>
  <w:style w:type="character" w:styleId="SubtleReference">
    <w:name w:val="Subtle Reference"/>
    <w:basedOn w:val="DefaultParagraphFont"/>
    <w:uiPriority w:val="31"/>
    <w:qFormat/>
    <w:rsid w:val="003D5298"/>
    <w:rPr>
      <w:smallCaps/>
      <w:color w:val="5A5A5A" w:themeColor="text1" w:themeTint="A5"/>
    </w:rPr>
  </w:style>
  <w:style w:type="paragraph" w:styleId="NoSpacing">
    <w:name w:val="No Spacing"/>
    <w:uiPriority w:val="1"/>
    <w:qFormat/>
    <w:rsid w:val="003D5298"/>
    <w:rPr>
      <w:rFonts w:asciiTheme="minorHAnsi" w:hAnsiTheme="minorHAnsi" w:eastAsiaTheme="minorHAnsi" w:cstheme="minorBidi"/>
      <w:sz w:val="22"/>
      <w:szCs w:val="22"/>
      <w:lang w:val="es-ES" w:eastAsia="en-US"/>
    </w:rPr>
  </w:style>
  <w:style w:type="character" w:styleId="Emphasis">
    <w:name w:val="Emphasis"/>
    <w:basedOn w:val="DefaultParagraphFont"/>
    <w:uiPriority w:val="20"/>
    <w:qFormat/>
    <w:rsid w:val="003D5298"/>
    <w:rPr>
      <w:i/>
      <w:iCs/>
    </w:rPr>
  </w:style>
  <w:style w:type="character" w:styleId="Heading2Char" w:customStyle="1">
    <w:name w:val="Heading 2 Char"/>
    <w:basedOn w:val="DefaultParagraphFont"/>
    <w:link w:val="Heading2"/>
    <w:rsid w:val="003D5298"/>
    <w:rPr>
      <w:rFonts w:ascii="Arial" w:hAnsi="Arial" w:cs="Arial"/>
      <w:b/>
      <w:bCs/>
      <w:lang w:val="es-ES_tradnl" w:eastAsia="en-US"/>
    </w:rPr>
  </w:style>
  <w:style w:type="character" w:styleId="Heading3Char" w:customStyle="1">
    <w:name w:val="Heading 3 Char"/>
    <w:basedOn w:val="DefaultParagraphFont"/>
    <w:link w:val="Heading3"/>
    <w:rsid w:val="003D5298"/>
    <w:rPr>
      <w:rFonts w:ascii="Arial" w:hAnsi="Arial"/>
      <w:b/>
      <w:bCs/>
      <w:i/>
      <w:lang w:val="es-ES" w:eastAsia="en-US"/>
    </w:rPr>
  </w:style>
  <w:style w:type="character" w:styleId="Heading4Char" w:customStyle="1">
    <w:name w:val="Heading 4 Char"/>
    <w:basedOn w:val="DefaultParagraphFont"/>
    <w:link w:val="Heading4"/>
    <w:rsid w:val="003D5298"/>
    <w:rPr>
      <w:rFonts w:ascii="Arial" w:hAnsi="Arial"/>
      <w:lang w:val="es-ES_tradnl" w:eastAsia="en-US"/>
    </w:rPr>
  </w:style>
  <w:style w:type="character" w:styleId="Heading5Char" w:customStyle="1">
    <w:name w:val="Heading 5 Char"/>
    <w:basedOn w:val="DefaultParagraphFont"/>
    <w:link w:val="Heading5"/>
    <w:rsid w:val="003D5298"/>
    <w:rPr>
      <w:sz w:val="22"/>
      <w:lang w:val="en-US" w:eastAsia="en-US"/>
    </w:rPr>
  </w:style>
  <w:style w:type="character" w:styleId="Heading6Char" w:customStyle="1">
    <w:name w:val="Heading 6 Char"/>
    <w:basedOn w:val="DefaultParagraphFont"/>
    <w:link w:val="Heading6"/>
    <w:rsid w:val="003D5298"/>
    <w:rPr>
      <w:i/>
      <w:sz w:val="22"/>
      <w:lang w:val="en-US" w:eastAsia="en-US"/>
    </w:rPr>
  </w:style>
  <w:style w:type="character" w:styleId="Heading7Char" w:customStyle="1">
    <w:name w:val="Heading 7 Char"/>
    <w:basedOn w:val="DefaultParagraphFont"/>
    <w:link w:val="Heading7"/>
    <w:rsid w:val="003D5298"/>
    <w:rPr>
      <w:lang w:val="en-US" w:eastAsia="en-US"/>
    </w:rPr>
  </w:style>
  <w:style w:type="character" w:styleId="Heading8Char" w:customStyle="1">
    <w:name w:val="Heading 8 Char"/>
    <w:basedOn w:val="DefaultParagraphFont"/>
    <w:link w:val="Heading8"/>
    <w:rsid w:val="003D5298"/>
    <w:rPr>
      <w:i/>
      <w:lang w:val="en-US" w:eastAsia="en-US"/>
    </w:rPr>
  </w:style>
  <w:style w:type="character" w:styleId="Heading9Char" w:customStyle="1">
    <w:name w:val="Heading 9 Char"/>
    <w:basedOn w:val="DefaultParagraphFont"/>
    <w:link w:val="Heading9"/>
    <w:rsid w:val="003D5298"/>
    <w:rPr>
      <w:b/>
      <w:i/>
      <w:sz w:val="18"/>
      <w:lang w:val="en-US" w:eastAsia="en-US"/>
    </w:rPr>
  </w:style>
  <w:style w:type="character" w:styleId="HeaderChar" w:customStyle="1">
    <w:name w:val="Header Char"/>
    <w:basedOn w:val="DefaultParagraphFont"/>
    <w:link w:val="Header"/>
    <w:uiPriority w:val="99"/>
    <w:rsid w:val="003D5298"/>
    <w:rPr>
      <w:lang w:val="en-US" w:eastAsia="en-US"/>
    </w:rPr>
  </w:style>
  <w:style w:type="character" w:styleId="FooterChar" w:customStyle="1">
    <w:name w:val="Footer Char"/>
    <w:basedOn w:val="DefaultParagraphFont"/>
    <w:link w:val="Footer"/>
    <w:uiPriority w:val="99"/>
    <w:rsid w:val="003D5298"/>
    <w:rPr>
      <w:lang w:val="en-US" w:eastAsia="en-US"/>
    </w:rPr>
  </w:style>
  <w:style w:type="character" w:styleId="TitleChar" w:customStyle="1">
    <w:name w:val="Title Char"/>
    <w:basedOn w:val="DefaultParagraphFont"/>
    <w:link w:val="Title"/>
    <w:rsid w:val="003D5298"/>
    <w:rPr>
      <w:rFonts w:ascii="Arial" w:hAnsi="Arial"/>
      <w:b/>
      <w:sz w:val="36"/>
      <w:lang w:val="en-US" w:eastAsia="en-US"/>
    </w:rPr>
  </w:style>
  <w:style w:type="paragraph" w:styleId="BalloonText">
    <w:name w:val="Balloon Text"/>
    <w:basedOn w:val="Normal"/>
    <w:link w:val="BalloonTextChar"/>
    <w:uiPriority w:val="99"/>
    <w:semiHidden/>
    <w:unhideWhenUsed/>
    <w:rsid w:val="003D5298"/>
    <w:pPr>
      <w:widowControl/>
      <w:spacing w:line="240" w:lineRule="auto"/>
    </w:pPr>
    <w:rPr>
      <w:rFonts w:ascii="Segoe UI" w:hAnsi="Segoe UI" w:cs="Segoe UI" w:eastAsiaTheme="minorHAnsi"/>
      <w:sz w:val="18"/>
      <w:szCs w:val="18"/>
      <w:lang w:val="es-ES"/>
    </w:rPr>
  </w:style>
  <w:style w:type="character" w:styleId="BalloonTextChar" w:customStyle="1">
    <w:name w:val="Balloon Text Char"/>
    <w:basedOn w:val="DefaultParagraphFont"/>
    <w:link w:val="BalloonText"/>
    <w:uiPriority w:val="99"/>
    <w:semiHidden/>
    <w:rsid w:val="003D5298"/>
    <w:rPr>
      <w:rFonts w:ascii="Segoe UI" w:hAnsi="Segoe UI" w:cs="Segoe UI" w:eastAsiaTheme="minorHAnsi"/>
      <w:sz w:val="18"/>
      <w:szCs w:val="18"/>
      <w:lang w:val="es-ES" w:eastAsia="en-US"/>
    </w:rPr>
  </w:style>
  <w:style w:type="character" w:styleId="FootnoteTextChar" w:customStyle="1">
    <w:name w:val="Footnote Text Char"/>
    <w:basedOn w:val="DefaultParagraphFont"/>
    <w:link w:val="FootnoteText"/>
    <w:uiPriority w:val="99"/>
    <w:semiHidden/>
    <w:rsid w:val="003D5298"/>
    <w:rPr>
      <w:rFonts w:ascii="Helvetica" w:hAnsi="Helvetica"/>
      <w:sz w:val="16"/>
      <w:lang w:val="en-US" w:eastAsia="en-US"/>
    </w:rPr>
  </w:style>
  <w:style w:type="paragraph" w:styleId="Caption">
    <w:name w:val="caption"/>
    <w:basedOn w:val="Normal"/>
    <w:next w:val="Normal"/>
    <w:uiPriority w:val="35"/>
    <w:unhideWhenUsed/>
    <w:qFormat/>
    <w:rsid w:val="003D5298"/>
    <w:pPr>
      <w:widowControl/>
      <w:spacing w:after="200" w:line="240" w:lineRule="auto"/>
    </w:pPr>
    <w:rPr>
      <w:rFonts w:asciiTheme="minorHAnsi" w:hAnsiTheme="minorHAnsi" w:eastAsiaTheme="minorHAnsi" w:cstheme="minorBidi"/>
      <w:i/>
      <w:iCs/>
      <w:color w:val="44546A" w:themeColor="text2"/>
      <w:sz w:val="18"/>
      <w:szCs w:val="18"/>
      <w:lang w:val="es-ES"/>
    </w:rPr>
  </w:style>
  <w:style w:type="paragraph" w:styleId="Revision">
    <w:name w:val="Revision"/>
    <w:hidden/>
    <w:uiPriority w:val="99"/>
    <w:semiHidden/>
    <w:rsid w:val="003D5298"/>
    <w:rPr>
      <w:rFonts w:asciiTheme="minorHAnsi" w:hAnsiTheme="minorHAnsi" w:eastAsiaTheme="minorHAnsi" w:cstheme="minorBid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550817">
      <w:bodyDiv w:val="1"/>
      <w:marLeft w:val="0"/>
      <w:marRight w:val="0"/>
      <w:marTop w:val="0"/>
      <w:marBottom w:val="0"/>
      <w:divBdr>
        <w:top w:val="none" w:sz="0" w:space="0" w:color="auto"/>
        <w:left w:val="none" w:sz="0" w:space="0" w:color="auto"/>
        <w:bottom w:val="none" w:sz="0" w:space="0" w:color="auto"/>
        <w:right w:val="none" w:sz="0" w:space="0" w:color="auto"/>
      </w:divBdr>
    </w:div>
    <w:div w:id="11884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header" Target="header2.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fontTable" Target="fontTable.xml" Id="rId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AB584B-823F-4666-9846-BBA627CF0B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&lt;Nombre de la empresa&gt;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Visión</dc:title>
  <dc:subject>&lt;Nombre del proyecto&gt;</dc:subject>
  <dc:creator>ANDRES SEBASTIAN PANTOJA PINO</dc:creator>
  <keywords/>
  <dc:description/>
  <lastModifiedBy>JUAN JOSE MORALES BANDA</lastModifiedBy>
  <revision>64</revision>
  <lastPrinted>2019-07-23T00:27:00.0000000Z</lastPrinted>
  <dcterms:created xsi:type="dcterms:W3CDTF">2019-07-23T00:11:00.0000000Z</dcterms:created>
  <dcterms:modified xsi:type="dcterms:W3CDTF">2019-07-26T04:35:28.2112207Z</dcterms:modified>
</coreProperties>
</file>